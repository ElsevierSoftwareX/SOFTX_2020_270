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BF320" w14:textId="7C90B72F" w:rsidR="00570791" w:rsidRDefault="00283981">
      <w:pPr>
        <w:jc w:val="center"/>
        <w:rPr>
          <w:b/>
          <w:bCs/>
        </w:rPr>
      </w:pPr>
      <w:r>
        <w:rPr>
          <w:b/>
          <w:bCs/>
        </w:rPr>
        <w:t xml:space="preserve">Analysing the resilience of </w:t>
      </w:r>
      <w:r w:rsidR="00020EDE">
        <w:rPr>
          <w:b/>
          <w:bCs/>
        </w:rPr>
        <w:t xml:space="preserve">agricultural </w:t>
      </w:r>
      <w:r>
        <w:rPr>
          <w:b/>
          <w:bCs/>
        </w:rPr>
        <w:t>production system</w:t>
      </w:r>
      <w:r w:rsidR="00D837F4">
        <w:rPr>
          <w:b/>
          <w:bCs/>
        </w:rPr>
        <w:t>s</w:t>
      </w:r>
      <w:r>
        <w:rPr>
          <w:b/>
          <w:bCs/>
        </w:rPr>
        <w:t xml:space="preserve"> with </w:t>
      </w:r>
      <w:r w:rsidR="00EB2030">
        <w:rPr>
          <w:b/>
          <w:bCs/>
        </w:rPr>
        <w:t>ResiPy</w:t>
      </w:r>
      <w:r>
        <w:rPr>
          <w:b/>
          <w:bCs/>
        </w:rPr>
        <w:t xml:space="preserve">, </w:t>
      </w:r>
    </w:p>
    <w:p w14:paraId="76D3EC2C" w14:textId="276B9790" w:rsidR="00CA4A5D" w:rsidRDefault="00283981">
      <w:pPr>
        <w:jc w:val="center"/>
        <w:rPr>
          <w:b/>
          <w:bCs/>
        </w:rPr>
      </w:pPr>
      <w:r>
        <w:rPr>
          <w:b/>
          <w:bCs/>
        </w:rPr>
        <w:t xml:space="preserve">the Python </w:t>
      </w:r>
      <w:r w:rsidR="00EB2030">
        <w:rPr>
          <w:b/>
          <w:bCs/>
        </w:rPr>
        <w:t>p</w:t>
      </w:r>
      <w:r w:rsidR="00570791">
        <w:rPr>
          <w:b/>
          <w:bCs/>
        </w:rPr>
        <w:t xml:space="preserve">roduction </w:t>
      </w:r>
      <w:r w:rsidR="00EB2030">
        <w:rPr>
          <w:b/>
          <w:bCs/>
        </w:rPr>
        <w:t>r</w:t>
      </w:r>
      <w:r>
        <w:rPr>
          <w:b/>
          <w:bCs/>
        </w:rPr>
        <w:t>esilience</w:t>
      </w:r>
      <w:r w:rsidR="00EB2030">
        <w:rPr>
          <w:b/>
          <w:bCs/>
        </w:rPr>
        <w:t xml:space="preserve"> estimation</w:t>
      </w:r>
      <w:del w:id="0" w:author="Matteo Zampieri" w:date="2021-03-11T14:42:00Z">
        <w:r w:rsidR="00EB2030" w:rsidDel="00DD0800">
          <w:rPr>
            <w:b/>
            <w:bCs/>
          </w:rPr>
          <w:delText>s</w:delText>
        </w:r>
      </w:del>
      <w:r>
        <w:rPr>
          <w:b/>
          <w:bCs/>
        </w:rPr>
        <w:t xml:space="preserve"> package</w:t>
      </w:r>
    </w:p>
    <w:p w14:paraId="3B1850AA" w14:textId="77777777" w:rsidR="00CA4A5D" w:rsidRDefault="00CA4A5D">
      <w:pPr>
        <w:jc w:val="center"/>
      </w:pPr>
    </w:p>
    <w:p w14:paraId="2EDB6D30" w14:textId="428CF9FD" w:rsidR="00CA4A5D" w:rsidRPr="00C53E3F" w:rsidRDefault="00283981">
      <w:pPr>
        <w:jc w:val="center"/>
        <w:rPr>
          <w:lang w:val="es-MX"/>
        </w:rPr>
      </w:pPr>
      <w:r w:rsidRPr="00500D49">
        <w:rPr>
          <w:lang w:val="es-MX"/>
        </w:rPr>
        <w:t xml:space="preserve">Zampieri </w:t>
      </w:r>
      <w:r w:rsidR="00BE0911" w:rsidRPr="00500D49">
        <w:rPr>
          <w:lang w:val="es-MX"/>
        </w:rPr>
        <w:t>M.</w:t>
      </w:r>
      <w:r w:rsidR="009650B3" w:rsidRPr="00500D49">
        <w:rPr>
          <w:vertAlign w:val="superscript"/>
          <w:lang w:val="es-MX"/>
        </w:rPr>
        <w:t xml:space="preserve"> 1</w:t>
      </w:r>
      <w:r w:rsidR="00BE0911" w:rsidRPr="00500D49">
        <w:rPr>
          <w:lang w:val="es-MX"/>
        </w:rPr>
        <w:t>, Toreti A.</w:t>
      </w:r>
      <w:r w:rsidR="009650B3" w:rsidRPr="00500D49">
        <w:rPr>
          <w:vertAlign w:val="superscript"/>
          <w:lang w:val="es-MX"/>
        </w:rPr>
        <w:t xml:space="preserve"> 1</w:t>
      </w:r>
      <w:r w:rsidR="00BE0911" w:rsidRPr="00500D49">
        <w:rPr>
          <w:lang w:val="es-MX"/>
        </w:rPr>
        <w:t>,</w:t>
      </w:r>
      <w:r w:rsidR="009650B3" w:rsidRPr="00500D49">
        <w:rPr>
          <w:vertAlign w:val="superscript"/>
          <w:lang w:val="es-MX"/>
        </w:rPr>
        <w:t xml:space="preserve"> </w:t>
      </w:r>
      <w:r w:rsidR="00BE0911" w:rsidRPr="00500D49">
        <w:rPr>
          <w:lang w:val="es-MX"/>
        </w:rPr>
        <w:t xml:space="preserve"> Ceglar A</w:t>
      </w:r>
      <w:r w:rsidR="009650B3" w:rsidRPr="00500D49">
        <w:rPr>
          <w:lang w:val="es-MX"/>
        </w:rPr>
        <w:t>.</w:t>
      </w:r>
      <w:r w:rsidR="009650B3" w:rsidRPr="00500D49">
        <w:rPr>
          <w:vertAlign w:val="superscript"/>
          <w:lang w:val="es-MX"/>
        </w:rPr>
        <w:t>1</w:t>
      </w:r>
      <w:r w:rsidR="009650B3" w:rsidRPr="00500D49">
        <w:rPr>
          <w:lang w:val="es-MX"/>
        </w:rPr>
        <w:t>, De Palma P.</w:t>
      </w:r>
      <w:r w:rsidR="00214A8E" w:rsidRPr="00500D49">
        <w:rPr>
          <w:vertAlign w:val="superscript"/>
          <w:lang w:val="es-MX"/>
        </w:rPr>
        <w:t>2</w:t>
      </w:r>
      <w:ins w:id="1" w:author="Matteo Zampieri" w:date="2021-03-29T09:40:00Z">
        <w:r w:rsidR="00C53E3F">
          <w:rPr>
            <w:lang w:val="es-MX"/>
          </w:rPr>
          <w:t>,</w:t>
        </w:r>
      </w:ins>
      <w:r w:rsidR="002C6D45" w:rsidRPr="00500D49">
        <w:rPr>
          <w:lang w:val="es-MX"/>
        </w:rPr>
        <w:t xml:space="preserve"> </w:t>
      </w:r>
      <w:del w:id="2" w:author="Matteo Zampieri" w:date="2021-03-29T09:40:00Z">
        <w:r w:rsidR="002C6D45" w:rsidRPr="00500D49" w:rsidDel="00C53E3F">
          <w:rPr>
            <w:lang w:val="es-MX"/>
          </w:rPr>
          <w:delText>T.</w:delText>
        </w:r>
        <w:r w:rsidR="00BE0911" w:rsidRPr="00500D49" w:rsidDel="00C53E3F">
          <w:rPr>
            <w:lang w:val="es-MX"/>
          </w:rPr>
          <w:delText xml:space="preserve"> </w:delText>
        </w:r>
      </w:del>
      <w:r w:rsidR="002C6D45" w:rsidRPr="00500D49">
        <w:rPr>
          <w:lang w:val="es-MX"/>
        </w:rPr>
        <w:t>Chatzopoulos</w:t>
      </w:r>
      <w:ins w:id="3" w:author="Matteo Zampieri" w:date="2021-03-29T09:40:00Z">
        <w:r w:rsidR="00C53E3F">
          <w:rPr>
            <w:lang w:val="es-MX"/>
          </w:rPr>
          <w:t xml:space="preserve"> T.</w:t>
        </w:r>
      </w:ins>
      <w:r w:rsidR="00EB2030">
        <w:rPr>
          <w:vertAlign w:val="superscript"/>
          <w:lang w:val="es-MX"/>
        </w:rPr>
        <w:t>3</w:t>
      </w:r>
      <w:ins w:id="4" w:author="Matteo Zampieri" w:date="2021-03-29T09:40:00Z">
        <w:r w:rsidR="00C53E3F">
          <w:rPr>
            <w:lang w:val="es-MX"/>
          </w:rPr>
          <w:t>,</w:t>
        </w:r>
      </w:ins>
      <w:r w:rsidR="00EB2030">
        <w:rPr>
          <w:vertAlign w:val="superscript"/>
          <w:lang w:val="es-MX"/>
        </w:rPr>
        <w:t xml:space="preserve"> </w:t>
      </w:r>
      <w:r w:rsidR="00EB2030">
        <w:rPr>
          <w:lang w:val="es-MX"/>
        </w:rPr>
        <w:t>and M. Michetti</w:t>
      </w:r>
      <w:r w:rsidR="00EB2030" w:rsidRPr="00EB2030">
        <w:rPr>
          <w:vertAlign w:val="superscript"/>
          <w:lang w:val="es-MX"/>
        </w:rPr>
        <w:t>4</w:t>
      </w:r>
    </w:p>
    <w:p w14:paraId="287FCCF8" w14:textId="74DB9310" w:rsidR="009650B3" w:rsidRDefault="009650B3">
      <w:pPr>
        <w:jc w:val="center"/>
        <w:rPr>
          <w:lang w:val="en-GB"/>
        </w:rPr>
      </w:pPr>
      <w:r>
        <w:rPr>
          <w:vertAlign w:val="superscript"/>
          <w:lang w:val="en-GB"/>
        </w:rPr>
        <w:t>1</w:t>
      </w:r>
      <w:r w:rsidRPr="009650B3">
        <w:rPr>
          <w:lang w:val="en-GB"/>
        </w:rPr>
        <w:t>European C</w:t>
      </w:r>
      <w:r>
        <w:rPr>
          <w:lang w:val="en-GB"/>
        </w:rPr>
        <w:t>o</w:t>
      </w:r>
      <w:r w:rsidRPr="009650B3">
        <w:rPr>
          <w:lang w:val="en-GB"/>
        </w:rPr>
        <w:t>mmission – Joint Research C</w:t>
      </w:r>
      <w:r>
        <w:rPr>
          <w:lang w:val="en-GB"/>
        </w:rPr>
        <w:t>entre</w:t>
      </w:r>
      <w:r w:rsidR="007A4919">
        <w:rPr>
          <w:lang w:val="en-GB"/>
        </w:rPr>
        <w:t>, Ispra IT</w:t>
      </w:r>
    </w:p>
    <w:p w14:paraId="1DD0F04E" w14:textId="28BD9471" w:rsidR="009650B3" w:rsidRDefault="00214A8E">
      <w:pPr>
        <w:jc w:val="center"/>
        <w:rPr>
          <w:lang w:val="en-GB"/>
        </w:rPr>
      </w:pPr>
      <w:r>
        <w:rPr>
          <w:vertAlign w:val="superscript"/>
          <w:lang w:val="en-GB"/>
        </w:rPr>
        <w:t>2</w:t>
      </w:r>
      <w:r w:rsidR="007A4919">
        <w:rPr>
          <w:lang w:val="en-GB"/>
        </w:rPr>
        <w:t>Fincons</w:t>
      </w:r>
      <w:r>
        <w:rPr>
          <w:lang w:val="en-GB"/>
        </w:rPr>
        <w:t xml:space="preserve"> SPA</w:t>
      </w:r>
      <w:r w:rsidR="007A4919">
        <w:rPr>
          <w:lang w:val="en-GB"/>
        </w:rPr>
        <w:t>,</w:t>
      </w:r>
      <w:r>
        <w:rPr>
          <w:lang w:val="en-GB"/>
        </w:rPr>
        <w:t xml:space="preserve"> Vimercate IT</w:t>
      </w:r>
      <w:r w:rsidR="007A4919">
        <w:rPr>
          <w:lang w:val="en-GB"/>
        </w:rPr>
        <w:t xml:space="preserve"> </w:t>
      </w:r>
    </w:p>
    <w:p w14:paraId="0BF47ECF" w14:textId="581C2502" w:rsidR="00EB2030" w:rsidRDefault="00EB2030" w:rsidP="00EB2030">
      <w:pPr>
        <w:jc w:val="center"/>
        <w:rPr>
          <w:lang w:val="en-GB"/>
        </w:rPr>
      </w:pPr>
      <w:r>
        <w:rPr>
          <w:vertAlign w:val="superscript"/>
          <w:lang w:val="en-GB"/>
        </w:rPr>
        <w:t>3</w:t>
      </w:r>
      <w:r w:rsidRPr="009650B3">
        <w:rPr>
          <w:lang w:val="en-GB"/>
        </w:rPr>
        <w:t>European C</w:t>
      </w:r>
      <w:r>
        <w:rPr>
          <w:lang w:val="en-GB"/>
        </w:rPr>
        <w:t>o</w:t>
      </w:r>
      <w:r w:rsidRPr="009650B3">
        <w:rPr>
          <w:lang w:val="en-GB"/>
        </w:rPr>
        <w:t>mmission – Joint Research C</w:t>
      </w:r>
      <w:r>
        <w:rPr>
          <w:lang w:val="en-GB"/>
        </w:rPr>
        <w:t>entre, Seville ES</w:t>
      </w:r>
    </w:p>
    <w:p w14:paraId="2698EF08" w14:textId="3BD9ECF0" w:rsidR="00EB2030" w:rsidRDefault="00EB2030">
      <w:pPr>
        <w:jc w:val="center"/>
        <w:rPr>
          <w:ins w:id="5" w:author="Matteo Zampieri" w:date="2021-03-29T09:41:00Z"/>
          <w:lang w:val="it-IT"/>
        </w:rPr>
      </w:pPr>
      <w:r>
        <w:rPr>
          <w:vertAlign w:val="superscript"/>
          <w:lang w:val="it-IT"/>
        </w:rPr>
        <w:t>4</w:t>
      </w:r>
      <w:r w:rsidRPr="00EB2030">
        <w:rPr>
          <w:lang w:val="it-IT"/>
        </w:rPr>
        <w:t>Agenzia nazionale per le nuove tecnologie, l'energia e lo sviluppo economico sostenibile</w:t>
      </w:r>
      <w:r w:rsidRPr="00EB2030" w:rsidDel="00EB2030">
        <w:rPr>
          <w:lang w:val="it-IT"/>
        </w:rPr>
        <w:t xml:space="preserve"> </w:t>
      </w:r>
      <w:r>
        <w:rPr>
          <w:lang w:val="it-IT"/>
        </w:rPr>
        <w:t>(ENEA), Bologna IT</w:t>
      </w:r>
    </w:p>
    <w:p w14:paraId="32637C52" w14:textId="59B2DA55" w:rsidR="00C53E3F" w:rsidRPr="009707B1" w:rsidDel="00EE355F" w:rsidRDefault="00C53E3F" w:rsidP="00EE355F">
      <w:pPr>
        <w:rPr>
          <w:del w:id="6" w:author="Matteo Zampieri" w:date="2021-04-02T14:35:00Z"/>
          <w:lang w:val="en-GB"/>
          <w:rPrChange w:id="7" w:author="Matteo Zampieri" w:date="2021-03-29T10:00:00Z">
            <w:rPr>
              <w:del w:id="8" w:author="Matteo Zampieri" w:date="2021-04-02T14:35:00Z"/>
              <w:lang w:val="it-IT"/>
            </w:rPr>
          </w:rPrChange>
        </w:rPr>
        <w:pPrChange w:id="9" w:author="Matteo Zampieri" w:date="2021-04-02T14:35:00Z">
          <w:pPr>
            <w:jc w:val="center"/>
          </w:pPr>
        </w:pPrChange>
      </w:pPr>
    </w:p>
    <w:p w14:paraId="41B59186" w14:textId="3D68118F" w:rsidR="009650B3" w:rsidRPr="00397381" w:rsidRDefault="003C724F">
      <w:pPr>
        <w:jc w:val="center"/>
        <w:rPr>
          <w:lang w:val="en-GB"/>
        </w:rPr>
      </w:pPr>
      <w:hyperlink r:id="rId8" w:history="1">
        <w:r w:rsidR="00EB2030" w:rsidRPr="00015E34">
          <w:rPr>
            <w:rStyle w:val="Collegamentoipertestuale"/>
            <w:lang w:val="en-GB"/>
          </w:rPr>
          <w:t>matteo.zampieri@ec.europa.eu</w:t>
        </w:r>
      </w:hyperlink>
    </w:p>
    <w:p w14:paraId="2749D76F" w14:textId="77777777" w:rsidR="00EB2030" w:rsidRPr="00397381" w:rsidRDefault="00EB2030">
      <w:pPr>
        <w:jc w:val="center"/>
        <w:rPr>
          <w:lang w:val="en-GB"/>
        </w:rPr>
      </w:pPr>
    </w:p>
    <w:p w14:paraId="07F9A703" w14:textId="1BDD9490" w:rsidR="00CA4A5D" w:rsidRDefault="00500D49">
      <w:pPr>
        <w:jc w:val="both"/>
      </w:pPr>
      <w:r>
        <w:t>We</w:t>
      </w:r>
      <w:r w:rsidR="00283981">
        <w:t xml:space="preserve"> present</w:t>
      </w:r>
      <w:ins w:id="10" w:author="Matteo Zampieri" w:date="2021-03-29T09:41:00Z">
        <w:r w:rsidR="00C53E3F">
          <w:t xml:space="preserve"> ResiPy,</w:t>
        </w:r>
      </w:ins>
      <w:r w:rsidR="00283981">
        <w:t xml:space="preserve"> a Python object-oriented software </w:t>
      </w:r>
      <w:del w:id="11" w:author="Andrea Toreti" w:date="2021-04-01T11:10:00Z">
        <w:r w:rsidR="00283981" w:rsidDel="00C13D4A">
          <w:delText xml:space="preserve">and code </w:delText>
        </w:r>
      </w:del>
      <w:r w:rsidR="00283981">
        <w:t>to compute the annual production resilience indicator</w:t>
      </w:r>
      <w:r w:rsidR="00283981" w:rsidRPr="00500D49">
        <w:t>.</w:t>
      </w:r>
      <w:r w:rsidR="00283981">
        <w:t xml:space="preserve"> </w:t>
      </w:r>
      <w:r w:rsidR="00946B21">
        <w:t>Thi</w:t>
      </w:r>
      <w:r w:rsidR="00015E34">
        <w:t>s</w:t>
      </w:r>
      <w:r w:rsidR="00946B21">
        <w:t xml:space="preserve"> indicator</w:t>
      </w:r>
      <w:r w:rsidR="00283981">
        <w:t xml:space="preserve"> can be applied to different anthropic and natural systems</w:t>
      </w:r>
      <w:r>
        <w:t xml:space="preserve">, e.g., </w:t>
      </w:r>
      <w:r w:rsidR="00283981">
        <w:t>agricultural production, natural vegetation and water resources</w:t>
      </w:r>
      <w:ins w:id="12" w:author="Matteo Zampieri" w:date="2021-04-02T14:35:00Z">
        <w:r w:rsidR="00EE355F">
          <w:t xml:space="preserve"> to quantify their stabilities and estimate the risk of adverse events compromising the system under evaluation</w:t>
        </w:r>
      </w:ins>
      <w:r w:rsidR="00283981">
        <w:t xml:space="preserve">. </w:t>
      </w:r>
      <w:r>
        <w:t>W</w:t>
      </w:r>
      <w:r w:rsidR="00283981">
        <w:t xml:space="preserve">e </w:t>
      </w:r>
      <w:r w:rsidR="00582082">
        <w:t xml:space="preserve">propose an illustrative application </w:t>
      </w:r>
      <w:r w:rsidR="00283981">
        <w:t xml:space="preserve">of </w:t>
      </w:r>
      <w:del w:id="13" w:author="Matteo Zampieri" w:date="2021-03-29T09:42:00Z">
        <w:r w:rsidR="00283981" w:rsidDel="00C53E3F">
          <w:delText>resilience analysis</w:delText>
        </w:r>
      </w:del>
      <w:ins w:id="14" w:author="Matteo Zampieri" w:date="2021-03-29T09:42:00Z">
        <w:r w:rsidR="00C53E3F">
          <w:t>ResiPy</w:t>
        </w:r>
      </w:ins>
      <w:r w:rsidR="00283981" w:rsidRPr="00500D49">
        <w:t xml:space="preserve"> </w:t>
      </w:r>
      <w:r>
        <w:t xml:space="preserve">to </w:t>
      </w:r>
      <w:r w:rsidR="00283981" w:rsidRPr="00500D49">
        <w:t>agricultural production in Europe</w:t>
      </w:r>
      <w:r w:rsidRPr="00500D49">
        <w:t>, expressed in economic terms</w:t>
      </w:r>
      <w:r w:rsidR="00283981" w:rsidRPr="00500D49">
        <w:t>.</w:t>
      </w:r>
      <w:r w:rsidR="00283981">
        <w:t xml:space="preserve"> </w:t>
      </w:r>
      <w:r w:rsidR="00582082">
        <w:t xml:space="preserve">After </w:t>
      </w:r>
      <w:r w:rsidR="009D2BDC">
        <w:t>estimat</w:t>
      </w:r>
      <w:r w:rsidR="002D581C">
        <w:t>ing</w:t>
      </w:r>
      <w:r w:rsidR="00283981">
        <w:t xml:space="preserve"> the single</w:t>
      </w:r>
      <w:r w:rsidR="009D2BDC">
        <w:t>-</w:t>
      </w:r>
      <w:r>
        <w:t>country or single-</w:t>
      </w:r>
      <w:del w:id="15" w:author="Matteo Zampieri" w:date="2021-03-23T14:38:00Z">
        <w:r w:rsidR="00283981" w:rsidRPr="00500D49" w:rsidDel="005969BF">
          <w:delText>commodity</w:delText>
        </w:r>
        <w:r w:rsidR="009D2BDC" w:rsidDel="005969BF">
          <w:delText xml:space="preserve"> </w:delText>
        </w:r>
      </w:del>
      <w:ins w:id="16" w:author="Matteo Zampieri" w:date="2021-03-23T14:38:00Z">
        <w:r w:rsidR="005969BF">
          <w:t xml:space="preserve">crop </w:t>
        </w:r>
      </w:ins>
      <w:r w:rsidR="009D2BDC">
        <w:t>resilience</w:t>
      </w:r>
      <w:del w:id="17" w:author="Andrea Toreti" w:date="2021-04-01T11:14:00Z">
        <w:r w:rsidR="00245E0C" w:rsidDel="00C13D4A">
          <w:delText xml:space="preserve"> (i.e., in the case of individual time-series)</w:delText>
        </w:r>
      </w:del>
      <w:r w:rsidR="002D581C">
        <w:t>,</w:t>
      </w:r>
      <w:r w:rsidR="00283981">
        <w:t xml:space="preserve"> </w:t>
      </w:r>
      <w:r w:rsidR="00245E0C">
        <w:t>we</w:t>
      </w:r>
      <w:r w:rsidR="00283981">
        <w:t xml:space="preserve"> </w:t>
      </w:r>
      <w:r>
        <w:t xml:space="preserve">evaluate </w:t>
      </w:r>
      <w:r w:rsidR="00283981">
        <w:t>the overall resilience of diversified production systems</w:t>
      </w:r>
      <w:r w:rsidR="00582082">
        <w:t>,</w:t>
      </w:r>
      <w:r w:rsidR="00283981">
        <w:t xml:space="preserve"> composed of different crops and</w:t>
      </w:r>
      <w:ins w:id="18" w:author="Matteo Zampieri" w:date="2021-03-16T08:26:00Z">
        <w:r w:rsidR="001143A8">
          <w:t xml:space="preserve"> </w:t>
        </w:r>
      </w:ins>
      <w:del w:id="19" w:author="Matteo Zampieri" w:date="2021-03-16T08:26:00Z">
        <w:r w:rsidR="00283981" w:rsidDel="001143A8">
          <w:delText xml:space="preserve">/or </w:delText>
        </w:r>
        <w:r w:rsidR="00582082" w:rsidDel="001143A8">
          <w:delText>referred to</w:delText>
        </w:r>
      </w:del>
      <w:r w:rsidR="00582082">
        <w:t xml:space="preserve"> </w:t>
      </w:r>
      <w:r w:rsidR="00283981">
        <w:t xml:space="preserve">different </w:t>
      </w:r>
      <w:del w:id="20" w:author="Matteo Zampieri" w:date="2021-03-16T08:26:00Z">
        <w:r w:rsidR="00283981" w:rsidDel="001143A8">
          <w:delText>countries</w:delText>
        </w:r>
      </w:del>
      <w:ins w:id="21" w:author="Matteo Zampieri" w:date="2021-03-16T08:26:00Z">
        <w:r w:rsidR="001143A8">
          <w:t>cultivation areas</w:t>
        </w:r>
      </w:ins>
      <w:r w:rsidR="00283981">
        <w:t>.</w:t>
      </w:r>
      <w:ins w:id="22" w:author="Matteo Zampieri" w:date="2021-04-02T14:42:00Z">
        <w:r w:rsidR="00EE355F">
          <w:t xml:space="preserve"> ResiPy also includes a powerful graphical tool to visually estimate the impact of diversity on complex production systems.</w:t>
        </w:r>
      </w:ins>
      <w:r w:rsidR="00283981">
        <w:t xml:space="preserve"> </w:t>
      </w:r>
      <w:r w:rsidR="00C47D67">
        <w:t>The robustness</w:t>
      </w:r>
      <w:del w:id="23" w:author="Matteo Zampieri" w:date="2021-04-02T14:42:00Z">
        <w:r w:rsidR="002D581C" w:rsidDel="00EE355F">
          <w:delText>/</w:delText>
        </w:r>
        <w:r w:rsidR="00C47D67" w:rsidDel="00EE355F">
          <w:delText>simplicity</w:delText>
        </w:r>
      </w:del>
      <w:r w:rsidR="00C47D67">
        <w:t xml:space="preserve"> of the indicator</w:t>
      </w:r>
      <w:ins w:id="24" w:author="Matteo Zampieri" w:date="2021-04-02T14:42:00Z">
        <w:r w:rsidR="00EE355F">
          <w:t xml:space="preserve"> and the simplicity of the code</w:t>
        </w:r>
      </w:ins>
      <w:r w:rsidR="00C47D67">
        <w:t xml:space="preserve"> ensure its </w:t>
      </w:r>
      <w:del w:id="25" w:author="Matteo Zampieri" w:date="2021-03-29T09:43:00Z">
        <w:r w:rsidR="00C47D67" w:rsidDel="00C53E3F">
          <w:delText xml:space="preserve">easy </w:delText>
        </w:r>
      </w:del>
      <w:ins w:id="26" w:author="Matteo Zampieri" w:date="2021-03-29T09:43:00Z">
        <w:r w:rsidR="00C53E3F">
          <w:t xml:space="preserve">effective </w:t>
        </w:r>
      </w:ins>
      <w:del w:id="27" w:author="Matteo Zampieri" w:date="2021-03-11T09:51:00Z">
        <w:r w:rsidR="00C47D67" w:rsidDel="00C52840">
          <w:delText xml:space="preserve">use </w:delText>
        </w:r>
      </w:del>
      <w:ins w:id="28" w:author="Matteo Zampieri" w:date="2021-03-29T09:48:00Z">
        <w:r w:rsidR="004C08B5">
          <w:t>applicability</w:t>
        </w:r>
      </w:ins>
      <w:ins w:id="29" w:author="Matteo Zampieri" w:date="2021-03-11T09:51:00Z">
        <w:r w:rsidR="00C52840">
          <w:t xml:space="preserve"> </w:t>
        </w:r>
      </w:ins>
      <w:r w:rsidR="00FD7F8A">
        <w:t>in</w:t>
      </w:r>
      <w:r w:rsidR="002D581C">
        <w:t xml:space="preserve"> many fields</w:t>
      </w:r>
      <w:ins w:id="30" w:author="Matteo Zampieri" w:date="2021-03-11T09:50:00Z">
        <w:r w:rsidR="00C52840">
          <w:t xml:space="preserve"> and</w:t>
        </w:r>
      </w:ins>
      <w:del w:id="31" w:author="Matteo Zampieri" w:date="2021-03-11T09:50:00Z">
        <w:r w:rsidR="002D581C" w:rsidDel="00C52840">
          <w:delText>,</w:delText>
        </w:r>
      </w:del>
      <w:r w:rsidR="002D581C">
        <w:t xml:space="preserve"> </w:t>
      </w:r>
      <w:r w:rsidR="00C47D67">
        <w:t xml:space="preserve">with </w:t>
      </w:r>
      <w:del w:id="32" w:author="Matteo Zampieri" w:date="2021-03-16T08:25:00Z">
        <w:r w:rsidR="00C47D67" w:rsidDel="001143A8">
          <w:delText xml:space="preserve">diverse </w:delText>
        </w:r>
      </w:del>
      <w:ins w:id="33" w:author="Matteo Zampieri" w:date="2021-03-16T08:25:00Z">
        <w:r w:rsidR="001143A8">
          <w:t xml:space="preserve">different </w:t>
        </w:r>
      </w:ins>
      <w:r w:rsidR="00C47D67">
        <w:t>datasets</w:t>
      </w:r>
      <w:r w:rsidR="00397381">
        <w:t>.</w:t>
      </w:r>
      <w:r>
        <w:t xml:space="preserve"> </w:t>
      </w:r>
    </w:p>
    <w:p w14:paraId="0E8EDCD8" w14:textId="2DEE84BE" w:rsidR="00CA4A5D" w:rsidRDefault="00283981">
      <w:pPr>
        <w:jc w:val="both"/>
      </w:pPr>
      <w:r>
        <w:t xml:space="preserve">Keywords: </w:t>
      </w:r>
      <w:ins w:id="34" w:author="Matteo Zampieri" w:date="2021-03-22T11:20:00Z">
        <w:r w:rsidR="00402659">
          <w:t>annual production resilience indicator</w:t>
        </w:r>
      </w:ins>
      <w:ins w:id="35" w:author="Matteo Zampieri" w:date="2021-03-16T08:27:00Z">
        <w:r w:rsidR="008C3F97">
          <w:t>,</w:t>
        </w:r>
      </w:ins>
      <w:ins w:id="36" w:author="Matteo Zampieri" w:date="2021-03-22T11:20:00Z">
        <w:r w:rsidR="00402659">
          <w:t xml:space="preserve"> APRI,</w:t>
        </w:r>
      </w:ins>
      <w:ins w:id="37" w:author="Matteo Zampieri" w:date="2021-03-16T08:27:00Z">
        <w:r w:rsidR="008C3F97">
          <w:t xml:space="preserve"> </w:t>
        </w:r>
      </w:ins>
      <w:ins w:id="38" w:author="Matteo Zampieri" w:date="2021-03-22T11:21:00Z">
        <w:r w:rsidR="00402659">
          <w:t>climate resilience</w:t>
        </w:r>
      </w:ins>
      <w:del w:id="39" w:author="Matteo Zampieri" w:date="2021-03-22T11:21:00Z">
        <w:r w:rsidDel="00402659">
          <w:delText>resilience</w:delText>
        </w:r>
      </w:del>
      <w:r>
        <w:t>, diversity, agricultur</w:t>
      </w:r>
      <w:ins w:id="40" w:author="Matteo Zampieri" w:date="2021-03-16T08:27:00Z">
        <w:r w:rsidR="008C3F97">
          <w:t>e</w:t>
        </w:r>
      </w:ins>
      <w:del w:id="41" w:author="Matteo Zampieri" w:date="2021-03-16T08:27:00Z">
        <w:r w:rsidDel="008C3F97">
          <w:delText>al production</w:delText>
        </w:r>
      </w:del>
      <w:r>
        <w:t xml:space="preserve">, </w:t>
      </w:r>
      <w:del w:id="42" w:author="Matteo Zampieri" w:date="2021-03-22T11:21:00Z">
        <w:r w:rsidDel="00402659">
          <w:delText>commodit</w:delText>
        </w:r>
      </w:del>
      <w:del w:id="43" w:author="Matteo Zampieri" w:date="2021-03-16T08:27:00Z">
        <w:r w:rsidDel="008C3F97">
          <w:delText>y production</w:delText>
        </w:r>
      </w:del>
      <w:ins w:id="44" w:author="Matteo Zampieri" w:date="2021-03-22T11:21:00Z">
        <w:r w:rsidR="00402659">
          <w:t>commodity market</w:t>
        </w:r>
      </w:ins>
      <w:r w:rsidR="00023E39">
        <w:t>, Python</w:t>
      </w:r>
      <w:del w:id="45" w:author="Matteo Zampieri" w:date="2021-03-16T08:27:00Z">
        <w:r w:rsidR="00023E39" w:rsidDel="008C3F97">
          <w:delText xml:space="preserve"> object-oriented software</w:delText>
        </w:r>
      </w:del>
      <w:r>
        <w:t xml:space="preserve">. </w:t>
      </w:r>
    </w:p>
    <w:p w14:paraId="19BAF9AD" w14:textId="37C4B334" w:rsidR="00CA4A5D" w:rsidRDefault="00CA4A5D">
      <w:pPr>
        <w:jc w:val="both"/>
      </w:pPr>
    </w:p>
    <w:p w14:paraId="101B9973" w14:textId="77777777" w:rsidR="00C25936" w:rsidRDefault="00C25936">
      <w:pPr>
        <w:jc w:val="both"/>
      </w:pPr>
    </w:p>
    <w:p w14:paraId="350925F5" w14:textId="77777777" w:rsidR="00CA4A5D" w:rsidRDefault="00283981">
      <w:pPr>
        <w:pBdr>
          <w:bottom w:val="single" w:sz="6" w:space="0" w:color="000000"/>
        </w:pBdr>
        <w:jc w:val="both"/>
      </w:pPr>
      <w:r>
        <w:t>Software Metadata</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814"/>
        <w:gridCol w:w="4814"/>
      </w:tblGrid>
      <w:tr w:rsidR="00CA4A5D" w14:paraId="4B9A0B3C"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3B02061D" w14:textId="77777777" w:rsidR="00CA4A5D" w:rsidRDefault="00CA4A5D"/>
        </w:tc>
        <w:tc>
          <w:tcPr>
            <w:tcW w:w="4814" w:type="dxa"/>
            <w:tcBorders>
              <w:top w:val="nil"/>
              <w:left w:val="nil"/>
              <w:bottom w:val="nil"/>
              <w:right w:val="nil"/>
            </w:tcBorders>
            <w:shd w:val="clear" w:color="auto" w:fill="auto"/>
            <w:tcMar>
              <w:top w:w="80" w:type="dxa"/>
              <w:left w:w="80" w:type="dxa"/>
              <w:bottom w:w="80" w:type="dxa"/>
              <w:right w:w="80" w:type="dxa"/>
            </w:tcMar>
          </w:tcPr>
          <w:p w14:paraId="57B165C5" w14:textId="77777777" w:rsidR="00CA4A5D" w:rsidRDefault="00CA4A5D"/>
        </w:tc>
      </w:tr>
      <w:tr w:rsidR="00CA4A5D" w14:paraId="2F272FA4"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6FADE060" w14:textId="19EAF904" w:rsidR="00CA4A5D" w:rsidRDefault="00283981">
            <w:pPr>
              <w:spacing w:after="0" w:line="240" w:lineRule="auto"/>
              <w:jc w:val="both"/>
            </w:pPr>
            <w:r>
              <w:rPr>
                <w:sz w:val="18"/>
                <w:szCs w:val="18"/>
              </w:rPr>
              <w:t>Current software version v</w:t>
            </w:r>
            <w:r w:rsidR="00F34547">
              <w:rPr>
                <w:sz w:val="18"/>
                <w:szCs w:val="18"/>
              </w:rPr>
              <w:t>1</w:t>
            </w:r>
            <w:r>
              <w:rPr>
                <w:sz w:val="18"/>
                <w:szCs w:val="18"/>
              </w:rPr>
              <w:t>.</w:t>
            </w:r>
            <w:r w:rsidR="00F34547">
              <w:rPr>
                <w:sz w:val="18"/>
                <w:szCs w:val="18"/>
              </w:rPr>
              <w:t>0</w:t>
            </w:r>
          </w:p>
        </w:tc>
        <w:tc>
          <w:tcPr>
            <w:tcW w:w="4814" w:type="dxa"/>
            <w:tcBorders>
              <w:top w:val="nil"/>
              <w:left w:val="nil"/>
              <w:bottom w:val="nil"/>
              <w:right w:val="nil"/>
            </w:tcBorders>
            <w:shd w:val="clear" w:color="auto" w:fill="auto"/>
            <w:tcMar>
              <w:top w:w="80" w:type="dxa"/>
              <w:left w:w="80" w:type="dxa"/>
              <w:bottom w:w="80" w:type="dxa"/>
              <w:right w:w="80" w:type="dxa"/>
            </w:tcMar>
          </w:tcPr>
          <w:p w14:paraId="7C85AC12" w14:textId="77777777" w:rsidR="00CA4A5D" w:rsidRDefault="00283981">
            <w:pPr>
              <w:spacing w:after="0" w:line="240" w:lineRule="auto"/>
              <w:jc w:val="both"/>
            </w:pPr>
            <w:r>
              <w:rPr>
                <w:sz w:val="18"/>
                <w:szCs w:val="18"/>
              </w:rPr>
              <w:t>Uploaded with manuscript</w:t>
            </w:r>
          </w:p>
        </w:tc>
      </w:tr>
      <w:tr w:rsidR="00CA4A5D" w14:paraId="62E9C1A2"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0D5B7F39" w14:textId="77777777" w:rsidR="00CA4A5D" w:rsidRDefault="00283981">
            <w:pPr>
              <w:spacing w:after="0" w:line="240" w:lineRule="auto"/>
              <w:jc w:val="both"/>
            </w:pPr>
            <w:r>
              <w:rPr>
                <w:sz w:val="18"/>
                <w:szCs w:val="18"/>
              </w:rPr>
              <w:t>Legal Code License</w:t>
            </w:r>
          </w:p>
        </w:tc>
        <w:tc>
          <w:tcPr>
            <w:tcW w:w="4814" w:type="dxa"/>
            <w:tcBorders>
              <w:top w:val="nil"/>
              <w:left w:val="nil"/>
              <w:bottom w:val="nil"/>
              <w:right w:val="nil"/>
            </w:tcBorders>
            <w:shd w:val="clear" w:color="auto" w:fill="auto"/>
            <w:tcMar>
              <w:top w:w="80" w:type="dxa"/>
              <w:left w:w="80" w:type="dxa"/>
              <w:bottom w:w="80" w:type="dxa"/>
              <w:right w:w="80" w:type="dxa"/>
            </w:tcMar>
          </w:tcPr>
          <w:p w14:paraId="0A2C5C9E" w14:textId="3C6E4101" w:rsidR="00CA4A5D" w:rsidRDefault="00283981">
            <w:pPr>
              <w:spacing w:after="0" w:line="240" w:lineRule="auto"/>
              <w:jc w:val="both"/>
            </w:pPr>
            <w:r>
              <w:rPr>
                <w:sz w:val="18"/>
                <w:szCs w:val="18"/>
              </w:rPr>
              <w:t>EUPL v1.2</w:t>
            </w:r>
            <w:r w:rsidR="006975EF">
              <w:rPr>
                <w:sz w:val="18"/>
                <w:szCs w:val="18"/>
              </w:rPr>
              <w:t xml:space="preserve"> - GPL</w:t>
            </w:r>
          </w:p>
        </w:tc>
      </w:tr>
      <w:tr w:rsidR="00CA4A5D" w14:paraId="5AB63D8F"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3CB65272" w14:textId="77777777" w:rsidR="00CA4A5D" w:rsidRDefault="00283981">
            <w:pPr>
              <w:spacing w:after="0" w:line="240" w:lineRule="auto"/>
              <w:jc w:val="both"/>
            </w:pPr>
            <w:r>
              <w:rPr>
                <w:sz w:val="18"/>
                <w:szCs w:val="18"/>
              </w:rPr>
              <w:t xml:space="preserve">Code versioning system used </w:t>
            </w:r>
            <w:r>
              <w:rPr>
                <w:sz w:val="18"/>
                <w:szCs w:val="18"/>
              </w:rPr>
              <w:tab/>
            </w:r>
          </w:p>
        </w:tc>
        <w:tc>
          <w:tcPr>
            <w:tcW w:w="4814" w:type="dxa"/>
            <w:tcBorders>
              <w:top w:val="nil"/>
              <w:left w:val="nil"/>
              <w:bottom w:val="nil"/>
              <w:right w:val="nil"/>
            </w:tcBorders>
            <w:shd w:val="clear" w:color="auto" w:fill="auto"/>
            <w:tcMar>
              <w:top w:w="80" w:type="dxa"/>
              <w:left w:w="80" w:type="dxa"/>
              <w:bottom w:w="80" w:type="dxa"/>
              <w:right w:w="80" w:type="dxa"/>
            </w:tcMar>
          </w:tcPr>
          <w:p w14:paraId="3985BD26" w14:textId="69935D38" w:rsidR="00CA4A5D" w:rsidRDefault="00F00C1D">
            <w:pPr>
              <w:spacing w:after="0" w:line="240" w:lineRule="auto"/>
              <w:jc w:val="both"/>
            </w:pPr>
            <w:r>
              <w:rPr>
                <w:sz w:val="18"/>
                <w:szCs w:val="18"/>
              </w:rPr>
              <w:t>N</w:t>
            </w:r>
            <w:r w:rsidR="00283981">
              <w:rPr>
                <w:sz w:val="18"/>
                <w:szCs w:val="18"/>
              </w:rPr>
              <w:t>one</w:t>
            </w:r>
          </w:p>
        </w:tc>
      </w:tr>
      <w:tr w:rsidR="00CA4A5D" w14:paraId="1D5572F4"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1C64803A" w14:textId="77777777" w:rsidR="00CA4A5D" w:rsidRDefault="00283981">
            <w:pPr>
              <w:spacing w:after="0" w:line="240" w:lineRule="auto"/>
              <w:jc w:val="both"/>
            </w:pPr>
            <w:r>
              <w:rPr>
                <w:sz w:val="18"/>
                <w:szCs w:val="18"/>
              </w:rPr>
              <w:t>Software code languages, tools, and services used</w:t>
            </w:r>
          </w:p>
        </w:tc>
        <w:tc>
          <w:tcPr>
            <w:tcW w:w="4814" w:type="dxa"/>
            <w:tcBorders>
              <w:top w:val="nil"/>
              <w:left w:val="nil"/>
              <w:bottom w:val="nil"/>
              <w:right w:val="nil"/>
            </w:tcBorders>
            <w:shd w:val="clear" w:color="auto" w:fill="auto"/>
            <w:tcMar>
              <w:top w:w="80" w:type="dxa"/>
              <w:left w:w="80" w:type="dxa"/>
              <w:bottom w:w="80" w:type="dxa"/>
              <w:right w:w="80" w:type="dxa"/>
            </w:tcMar>
          </w:tcPr>
          <w:p w14:paraId="5697EC6A" w14:textId="77777777" w:rsidR="00CA4A5D" w:rsidRDefault="00283981">
            <w:pPr>
              <w:spacing w:after="0" w:line="240" w:lineRule="auto"/>
              <w:jc w:val="both"/>
            </w:pPr>
            <w:r>
              <w:rPr>
                <w:sz w:val="18"/>
                <w:szCs w:val="18"/>
              </w:rPr>
              <w:t>Python3</w:t>
            </w:r>
          </w:p>
        </w:tc>
      </w:tr>
      <w:tr w:rsidR="00CA4A5D" w14:paraId="1EC28ED1" w14:textId="77777777">
        <w:trPr>
          <w:trHeight w:val="420"/>
        </w:trPr>
        <w:tc>
          <w:tcPr>
            <w:tcW w:w="4814" w:type="dxa"/>
            <w:tcBorders>
              <w:top w:val="nil"/>
              <w:left w:val="nil"/>
              <w:bottom w:val="nil"/>
              <w:right w:val="nil"/>
            </w:tcBorders>
            <w:shd w:val="clear" w:color="auto" w:fill="auto"/>
            <w:tcMar>
              <w:top w:w="80" w:type="dxa"/>
              <w:left w:w="80" w:type="dxa"/>
              <w:bottom w:w="80" w:type="dxa"/>
              <w:right w:w="80" w:type="dxa"/>
            </w:tcMar>
          </w:tcPr>
          <w:p w14:paraId="7227C950" w14:textId="77777777" w:rsidR="00CA4A5D" w:rsidRDefault="00283981">
            <w:pPr>
              <w:spacing w:after="0" w:line="240" w:lineRule="auto"/>
              <w:jc w:val="both"/>
            </w:pPr>
            <w:r>
              <w:rPr>
                <w:sz w:val="18"/>
                <w:szCs w:val="18"/>
              </w:rPr>
              <w:t xml:space="preserve">Compilation requirements, operating environments &amp; dependencies </w:t>
            </w:r>
          </w:p>
        </w:tc>
        <w:tc>
          <w:tcPr>
            <w:tcW w:w="4814" w:type="dxa"/>
            <w:tcBorders>
              <w:top w:val="nil"/>
              <w:left w:val="nil"/>
              <w:bottom w:val="nil"/>
              <w:right w:val="nil"/>
            </w:tcBorders>
            <w:shd w:val="clear" w:color="auto" w:fill="auto"/>
            <w:tcMar>
              <w:top w:w="80" w:type="dxa"/>
              <w:left w:w="80" w:type="dxa"/>
              <w:bottom w:w="80" w:type="dxa"/>
              <w:right w:w="80" w:type="dxa"/>
            </w:tcMar>
          </w:tcPr>
          <w:p w14:paraId="7B62F79F" w14:textId="77777777" w:rsidR="00CA4A5D" w:rsidRDefault="00283981">
            <w:pPr>
              <w:spacing w:after="0" w:line="240" w:lineRule="auto"/>
              <w:jc w:val="both"/>
            </w:pPr>
            <w:r>
              <w:rPr>
                <w:sz w:val="18"/>
                <w:szCs w:val="18"/>
              </w:rPr>
              <w:t>numpy, statsmodels.api, pandas, itertools, matplotlib</w:t>
            </w:r>
          </w:p>
        </w:tc>
      </w:tr>
      <w:tr w:rsidR="00CA4A5D" w14:paraId="40EDC7E9"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28EDABBD" w14:textId="77777777" w:rsidR="00CA4A5D" w:rsidRDefault="00283981">
            <w:pPr>
              <w:spacing w:after="0" w:line="240" w:lineRule="auto"/>
              <w:jc w:val="both"/>
            </w:pPr>
            <w:r>
              <w:rPr>
                <w:sz w:val="18"/>
                <w:szCs w:val="18"/>
              </w:rPr>
              <w:t>If available Link to developer documentation/manual</w:t>
            </w:r>
          </w:p>
        </w:tc>
        <w:tc>
          <w:tcPr>
            <w:tcW w:w="4814" w:type="dxa"/>
            <w:tcBorders>
              <w:top w:val="nil"/>
              <w:left w:val="nil"/>
              <w:bottom w:val="nil"/>
              <w:right w:val="nil"/>
            </w:tcBorders>
            <w:shd w:val="clear" w:color="auto" w:fill="auto"/>
            <w:tcMar>
              <w:top w:w="80" w:type="dxa"/>
              <w:left w:w="80" w:type="dxa"/>
              <w:bottom w:w="80" w:type="dxa"/>
              <w:right w:w="80" w:type="dxa"/>
            </w:tcMar>
          </w:tcPr>
          <w:p w14:paraId="40E233E6" w14:textId="77777777" w:rsidR="00CA4A5D" w:rsidRDefault="00CA4A5D"/>
        </w:tc>
      </w:tr>
      <w:tr w:rsidR="00CA4A5D" w14:paraId="2D8B710A"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7D1B08D0" w14:textId="77777777" w:rsidR="00CA4A5D" w:rsidRDefault="00283981">
            <w:pPr>
              <w:spacing w:after="0" w:line="240" w:lineRule="auto"/>
              <w:jc w:val="both"/>
            </w:pPr>
            <w:r>
              <w:rPr>
                <w:sz w:val="18"/>
                <w:szCs w:val="18"/>
              </w:rPr>
              <w:lastRenderedPageBreak/>
              <w:t>Support email for questions</w:t>
            </w:r>
          </w:p>
        </w:tc>
        <w:tc>
          <w:tcPr>
            <w:tcW w:w="4814" w:type="dxa"/>
            <w:tcBorders>
              <w:top w:val="nil"/>
              <w:left w:val="nil"/>
              <w:bottom w:val="nil"/>
              <w:right w:val="nil"/>
            </w:tcBorders>
            <w:shd w:val="clear" w:color="auto" w:fill="auto"/>
            <w:tcMar>
              <w:top w:w="80" w:type="dxa"/>
              <w:left w:w="80" w:type="dxa"/>
              <w:bottom w:w="80" w:type="dxa"/>
              <w:right w:w="80" w:type="dxa"/>
            </w:tcMar>
          </w:tcPr>
          <w:p w14:paraId="112E053B" w14:textId="77777777" w:rsidR="00CA4A5D" w:rsidRDefault="003C724F">
            <w:pPr>
              <w:spacing w:after="0" w:line="240" w:lineRule="auto"/>
              <w:jc w:val="both"/>
            </w:pPr>
            <w:hyperlink r:id="rId9" w:history="1">
              <w:r w:rsidR="00283981">
                <w:rPr>
                  <w:rStyle w:val="Hyperlink0"/>
                  <w:sz w:val="18"/>
                  <w:szCs w:val="18"/>
                </w:rPr>
                <w:t>matteo.zampieri@ec.europa.eu</w:t>
              </w:r>
            </w:hyperlink>
          </w:p>
        </w:tc>
      </w:tr>
    </w:tbl>
    <w:p w14:paraId="597C66D8" w14:textId="77777777" w:rsidR="00CA4A5D" w:rsidRDefault="00CA4A5D">
      <w:pPr>
        <w:widowControl w:val="0"/>
        <w:spacing w:line="240" w:lineRule="auto"/>
        <w:jc w:val="both"/>
      </w:pPr>
    </w:p>
    <w:p w14:paraId="148260FC" w14:textId="77777777" w:rsidR="00CA4A5D" w:rsidRDefault="00CA4A5D">
      <w:pPr>
        <w:pBdr>
          <w:bottom w:val="single" w:sz="6" w:space="0" w:color="000000"/>
        </w:pBdr>
        <w:jc w:val="both"/>
        <w:rPr>
          <w:sz w:val="18"/>
          <w:szCs w:val="18"/>
        </w:rPr>
      </w:pPr>
    </w:p>
    <w:p w14:paraId="68CF6854" w14:textId="0DDA962A" w:rsidR="00CA4A5D" w:rsidRDefault="00283981">
      <w:pPr>
        <w:jc w:val="both"/>
        <w:rPr>
          <w:sz w:val="18"/>
          <w:szCs w:val="18"/>
        </w:rPr>
      </w:pPr>
      <w:r>
        <w:rPr>
          <w:sz w:val="18"/>
          <w:szCs w:val="18"/>
        </w:rPr>
        <w:t xml:space="preserve"> </w:t>
      </w:r>
    </w:p>
    <w:p w14:paraId="15BF8461" w14:textId="6F463CC6" w:rsidR="00C25936" w:rsidRDefault="00C25936">
      <w:pPr>
        <w:jc w:val="both"/>
        <w:rPr>
          <w:sz w:val="18"/>
          <w:szCs w:val="18"/>
        </w:rPr>
      </w:pPr>
    </w:p>
    <w:p w14:paraId="74967954" w14:textId="77777777" w:rsidR="00C25936" w:rsidRDefault="00C25936">
      <w:pPr>
        <w:jc w:val="both"/>
      </w:pPr>
    </w:p>
    <w:p w14:paraId="77E254F9" w14:textId="77777777" w:rsidR="00CA4A5D" w:rsidRDefault="00283981">
      <w:pPr>
        <w:pBdr>
          <w:bottom w:val="single" w:sz="6" w:space="0" w:color="000000"/>
        </w:pBdr>
        <w:jc w:val="both"/>
      </w:pPr>
      <w:r>
        <w:t>Code Metadata</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814"/>
        <w:gridCol w:w="4814"/>
      </w:tblGrid>
      <w:tr w:rsidR="00CA4A5D" w14:paraId="0C801AD6"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40E2DB54" w14:textId="77777777" w:rsidR="00CA4A5D" w:rsidRDefault="00CA4A5D"/>
        </w:tc>
        <w:tc>
          <w:tcPr>
            <w:tcW w:w="4814" w:type="dxa"/>
            <w:tcBorders>
              <w:top w:val="nil"/>
              <w:left w:val="nil"/>
              <w:bottom w:val="nil"/>
              <w:right w:val="nil"/>
            </w:tcBorders>
            <w:shd w:val="clear" w:color="auto" w:fill="auto"/>
            <w:tcMar>
              <w:top w:w="80" w:type="dxa"/>
              <w:left w:w="80" w:type="dxa"/>
              <w:bottom w:w="80" w:type="dxa"/>
              <w:right w:w="80" w:type="dxa"/>
            </w:tcMar>
          </w:tcPr>
          <w:p w14:paraId="5A04FD8E" w14:textId="77777777" w:rsidR="00CA4A5D" w:rsidRDefault="00CA4A5D"/>
        </w:tc>
      </w:tr>
      <w:tr w:rsidR="00CA4A5D" w14:paraId="22F23423"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29924CF3" w14:textId="434B1C5C" w:rsidR="00CA4A5D" w:rsidRDefault="00283981">
            <w:pPr>
              <w:spacing w:after="0" w:line="240" w:lineRule="auto"/>
              <w:jc w:val="both"/>
            </w:pPr>
            <w:r>
              <w:rPr>
                <w:sz w:val="18"/>
                <w:szCs w:val="18"/>
              </w:rPr>
              <w:t>Current code version v</w:t>
            </w:r>
            <w:r w:rsidR="00F34547">
              <w:rPr>
                <w:sz w:val="18"/>
                <w:szCs w:val="18"/>
              </w:rPr>
              <w:t>1</w:t>
            </w:r>
            <w:r>
              <w:rPr>
                <w:sz w:val="18"/>
                <w:szCs w:val="18"/>
              </w:rPr>
              <w:t>.</w:t>
            </w:r>
            <w:r w:rsidR="00F34547">
              <w:rPr>
                <w:sz w:val="18"/>
                <w:szCs w:val="18"/>
              </w:rPr>
              <w:t>0</w:t>
            </w:r>
          </w:p>
        </w:tc>
        <w:tc>
          <w:tcPr>
            <w:tcW w:w="4814" w:type="dxa"/>
            <w:tcBorders>
              <w:top w:val="nil"/>
              <w:left w:val="nil"/>
              <w:bottom w:val="nil"/>
              <w:right w:val="nil"/>
            </w:tcBorders>
            <w:shd w:val="clear" w:color="auto" w:fill="auto"/>
            <w:tcMar>
              <w:top w:w="80" w:type="dxa"/>
              <w:left w:w="80" w:type="dxa"/>
              <w:bottom w:w="80" w:type="dxa"/>
              <w:right w:w="80" w:type="dxa"/>
            </w:tcMar>
          </w:tcPr>
          <w:p w14:paraId="6C9ECB82" w14:textId="77777777" w:rsidR="00CA4A5D" w:rsidRDefault="00283981">
            <w:pPr>
              <w:spacing w:after="0" w:line="240" w:lineRule="auto"/>
              <w:jc w:val="both"/>
            </w:pPr>
            <w:r>
              <w:rPr>
                <w:sz w:val="18"/>
                <w:szCs w:val="18"/>
              </w:rPr>
              <w:t>Uploaded with manuscript</w:t>
            </w:r>
          </w:p>
        </w:tc>
      </w:tr>
      <w:tr w:rsidR="00CA4A5D" w14:paraId="6C74689B"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40C6EA92" w14:textId="77777777" w:rsidR="00CA4A5D" w:rsidRDefault="00283981">
            <w:pPr>
              <w:spacing w:after="0" w:line="240" w:lineRule="auto"/>
              <w:jc w:val="both"/>
            </w:pPr>
            <w:r>
              <w:rPr>
                <w:sz w:val="18"/>
                <w:szCs w:val="18"/>
              </w:rPr>
              <w:t>Legal Code License</w:t>
            </w:r>
          </w:p>
        </w:tc>
        <w:tc>
          <w:tcPr>
            <w:tcW w:w="4814" w:type="dxa"/>
            <w:tcBorders>
              <w:top w:val="nil"/>
              <w:left w:val="nil"/>
              <w:bottom w:val="nil"/>
              <w:right w:val="nil"/>
            </w:tcBorders>
            <w:shd w:val="clear" w:color="auto" w:fill="auto"/>
            <w:tcMar>
              <w:top w:w="80" w:type="dxa"/>
              <w:left w:w="80" w:type="dxa"/>
              <w:bottom w:w="80" w:type="dxa"/>
              <w:right w:w="80" w:type="dxa"/>
            </w:tcMar>
          </w:tcPr>
          <w:p w14:paraId="2A21C44C" w14:textId="6698B0BE" w:rsidR="00CA4A5D" w:rsidRDefault="00283981">
            <w:pPr>
              <w:spacing w:after="0" w:line="240" w:lineRule="auto"/>
              <w:jc w:val="both"/>
            </w:pPr>
            <w:r>
              <w:rPr>
                <w:sz w:val="18"/>
                <w:szCs w:val="18"/>
              </w:rPr>
              <w:t>EUPL v1.2</w:t>
            </w:r>
            <w:r w:rsidR="006975EF">
              <w:rPr>
                <w:sz w:val="18"/>
                <w:szCs w:val="18"/>
              </w:rPr>
              <w:t xml:space="preserve"> - GPL</w:t>
            </w:r>
          </w:p>
        </w:tc>
      </w:tr>
      <w:tr w:rsidR="00CA4A5D" w14:paraId="4DB152EB"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48DDE9B6" w14:textId="77777777" w:rsidR="00CA4A5D" w:rsidRDefault="00283981">
            <w:pPr>
              <w:spacing w:after="0" w:line="240" w:lineRule="auto"/>
              <w:jc w:val="both"/>
            </w:pPr>
            <w:r>
              <w:rPr>
                <w:sz w:val="18"/>
                <w:szCs w:val="18"/>
              </w:rPr>
              <w:t xml:space="preserve">Code versioning system used </w:t>
            </w:r>
            <w:r>
              <w:rPr>
                <w:sz w:val="18"/>
                <w:szCs w:val="18"/>
              </w:rPr>
              <w:tab/>
            </w:r>
          </w:p>
        </w:tc>
        <w:tc>
          <w:tcPr>
            <w:tcW w:w="4814" w:type="dxa"/>
            <w:tcBorders>
              <w:top w:val="nil"/>
              <w:left w:val="nil"/>
              <w:bottom w:val="nil"/>
              <w:right w:val="nil"/>
            </w:tcBorders>
            <w:shd w:val="clear" w:color="auto" w:fill="auto"/>
            <w:tcMar>
              <w:top w:w="80" w:type="dxa"/>
              <w:left w:w="80" w:type="dxa"/>
              <w:bottom w:w="80" w:type="dxa"/>
              <w:right w:w="80" w:type="dxa"/>
            </w:tcMar>
          </w:tcPr>
          <w:p w14:paraId="045BB813" w14:textId="77777777" w:rsidR="00CA4A5D" w:rsidRDefault="00283981">
            <w:pPr>
              <w:spacing w:after="0" w:line="240" w:lineRule="auto"/>
              <w:jc w:val="both"/>
            </w:pPr>
            <w:r>
              <w:rPr>
                <w:sz w:val="18"/>
                <w:szCs w:val="18"/>
              </w:rPr>
              <w:t>None</w:t>
            </w:r>
          </w:p>
        </w:tc>
      </w:tr>
      <w:tr w:rsidR="00CA4A5D" w14:paraId="388DFA40"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26C6ED0B" w14:textId="77777777" w:rsidR="00CA4A5D" w:rsidRDefault="00283981">
            <w:pPr>
              <w:spacing w:after="0" w:line="240" w:lineRule="auto"/>
              <w:jc w:val="both"/>
            </w:pPr>
            <w:r>
              <w:rPr>
                <w:sz w:val="18"/>
                <w:szCs w:val="18"/>
              </w:rPr>
              <w:t>Software code languages, tools, and services used</w:t>
            </w:r>
          </w:p>
        </w:tc>
        <w:tc>
          <w:tcPr>
            <w:tcW w:w="4814" w:type="dxa"/>
            <w:tcBorders>
              <w:top w:val="nil"/>
              <w:left w:val="nil"/>
              <w:bottom w:val="nil"/>
              <w:right w:val="nil"/>
            </w:tcBorders>
            <w:shd w:val="clear" w:color="auto" w:fill="auto"/>
            <w:tcMar>
              <w:top w:w="80" w:type="dxa"/>
              <w:left w:w="80" w:type="dxa"/>
              <w:bottom w:w="80" w:type="dxa"/>
              <w:right w:w="80" w:type="dxa"/>
            </w:tcMar>
          </w:tcPr>
          <w:p w14:paraId="38809983" w14:textId="77777777" w:rsidR="00CA4A5D" w:rsidRDefault="00283981">
            <w:pPr>
              <w:spacing w:after="0" w:line="240" w:lineRule="auto"/>
              <w:jc w:val="both"/>
            </w:pPr>
            <w:r>
              <w:rPr>
                <w:sz w:val="18"/>
                <w:szCs w:val="18"/>
              </w:rPr>
              <w:t>Python3</w:t>
            </w:r>
          </w:p>
        </w:tc>
      </w:tr>
      <w:tr w:rsidR="00CA4A5D" w14:paraId="5036C1BB" w14:textId="77777777">
        <w:trPr>
          <w:trHeight w:val="420"/>
        </w:trPr>
        <w:tc>
          <w:tcPr>
            <w:tcW w:w="4814" w:type="dxa"/>
            <w:tcBorders>
              <w:top w:val="nil"/>
              <w:left w:val="nil"/>
              <w:bottom w:val="nil"/>
              <w:right w:val="nil"/>
            </w:tcBorders>
            <w:shd w:val="clear" w:color="auto" w:fill="auto"/>
            <w:tcMar>
              <w:top w:w="80" w:type="dxa"/>
              <w:left w:w="80" w:type="dxa"/>
              <w:bottom w:w="80" w:type="dxa"/>
              <w:right w:w="80" w:type="dxa"/>
            </w:tcMar>
          </w:tcPr>
          <w:p w14:paraId="39C643EA" w14:textId="77777777" w:rsidR="00CA4A5D" w:rsidRDefault="00283981">
            <w:pPr>
              <w:spacing w:after="0" w:line="240" w:lineRule="auto"/>
              <w:jc w:val="both"/>
            </w:pPr>
            <w:r>
              <w:rPr>
                <w:sz w:val="18"/>
                <w:szCs w:val="18"/>
              </w:rPr>
              <w:t xml:space="preserve">Compilation requirements, operating environments &amp; dependencies </w:t>
            </w:r>
          </w:p>
        </w:tc>
        <w:tc>
          <w:tcPr>
            <w:tcW w:w="4814" w:type="dxa"/>
            <w:tcBorders>
              <w:top w:val="nil"/>
              <w:left w:val="nil"/>
              <w:bottom w:val="nil"/>
              <w:right w:val="nil"/>
            </w:tcBorders>
            <w:shd w:val="clear" w:color="auto" w:fill="auto"/>
            <w:tcMar>
              <w:top w:w="80" w:type="dxa"/>
              <w:left w:w="80" w:type="dxa"/>
              <w:bottom w:w="80" w:type="dxa"/>
              <w:right w:w="80" w:type="dxa"/>
            </w:tcMar>
          </w:tcPr>
          <w:p w14:paraId="0628399C" w14:textId="77777777" w:rsidR="00CA4A5D" w:rsidRDefault="00283981">
            <w:pPr>
              <w:spacing w:after="0" w:line="240" w:lineRule="auto"/>
              <w:jc w:val="both"/>
            </w:pPr>
            <w:r>
              <w:rPr>
                <w:sz w:val="18"/>
                <w:szCs w:val="18"/>
                <w:lang w:val="it-IT"/>
              </w:rPr>
              <w:t>numpy, pandas, csv</w:t>
            </w:r>
          </w:p>
        </w:tc>
      </w:tr>
      <w:tr w:rsidR="00CA4A5D" w14:paraId="0033D546"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5FB2F547" w14:textId="77777777" w:rsidR="00CA4A5D" w:rsidRDefault="00283981">
            <w:pPr>
              <w:spacing w:after="0" w:line="240" w:lineRule="auto"/>
              <w:jc w:val="both"/>
            </w:pPr>
            <w:r>
              <w:rPr>
                <w:sz w:val="18"/>
                <w:szCs w:val="18"/>
              </w:rPr>
              <w:t>If available Link to developer documentation/manual</w:t>
            </w:r>
          </w:p>
        </w:tc>
        <w:tc>
          <w:tcPr>
            <w:tcW w:w="4814" w:type="dxa"/>
            <w:tcBorders>
              <w:top w:val="nil"/>
              <w:left w:val="nil"/>
              <w:bottom w:val="nil"/>
              <w:right w:val="nil"/>
            </w:tcBorders>
            <w:shd w:val="clear" w:color="auto" w:fill="auto"/>
            <w:tcMar>
              <w:top w:w="80" w:type="dxa"/>
              <w:left w:w="80" w:type="dxa"/>
              <w:bottom w:w="80" w:type="dxa"/>
              <w:right w:w="80" w:type="dxa"/>
            </w:tcMar>
          </w:tcPr>
          <w:p w14:paraId="6F789688" w14:textId="77777777" w:rsidR="00CA4A5D" w:rsidRDefault="00CA4A5D"/>
        </w:tc>
      </w:tr>
      <w:tr w:rsidR="00CA4A5D" w14:paraId="2299B5F2" w14:textId="77777777">
        <w:trPr>
          <w:trHeight w:val="220"/>
        </w:trPr>
        <w:tc>
          <w:tcPr>
            <w:tcW w:w="4814" w:type="dxa"/>
            <w:tcBorders>
              <w:top w:val="nil"/>
              <w:left w:val="nil"/>
              <w:bottom w:val="nil"/>
              <w:right w:val="nil"/>
            </w:tcBorders>
            <w:shd w:val="clear" w:color="auto" w:fill="auto"/>
            <w:tcMar>
              <w:top w:w="80" w:type="dxa"/>
              <w:left w:w="80" w:type="dxa"/>
              <w:bottom w:w="80" w:type="dxa"/>
              <w:right w:w="80" w:type="dxa"/>
            </w:tcMar>
          </w:tcPr>
          <w:p w14:paraId="5F898744" w14:textId="77777777" w:rsidR="00CA4A5D" w:rsidRDefault="00283981">
            <w:pPr>
              <w:spacing w:after="0" w:line="240" w:lineRule="auto"/>
              <w:jc w:val="both"/>
            </w:pPr>
            <w:r>
              <w:rPr>
                <w:sz w:val="18"/>
                <w:szCs w:val="18"/>
              </w:rPr>
              <w:t>Support email for questions</w:t>
            </w:r>
          </w:p>
        </w:tc>
        <w:tc>
          <w:tcPr>
            <w:tcW w:w="4814" w:type="dxa"/>
            <w:tcBorders>
              <w:top w:val="nil"/>
              <w:left w:val="nil"/>
              <w:bottom w:val="nil"/>
              <w:right w:val="nil"/>
            </w:tcBorders>
            <w:shd w:val="clear" w:color="auto" w:fill="auto"/>
            <w:tcMar>
              <w:top w:w="80" w:type="dxa"/>
              <w:left w:w="80" w:type="dxa"/>
              <w:bottom w:w="80" w:type="dxa"/>
              <w:right w:w="80" w:type="dxa"/>
            </w:tcMar>
          </w:tcPr>
          <w:p w14:paraId="3A171552" w14:textId="77777777" w:rsidR="00CA4A5D" w:rsidRDefault="003C724F">
            <w:pPr>
              <w:spacing w:after="0" w:line="240" w:lineRule="auto"/>
              <w:jc w:val="both"/>
            </w:pPr>
            <w:hyperlink r:id="rId10" w:history="1">
              <w:r w:rsidR="00283981">
                <w:rPr>
                  <w:rStyle w:val="Hyperlink0"/>
                  <w:sz w:val="18"/>
                  <w:szCs w:val="18"/>
                </w:rPr>
                <w:t>matteo.zampieri@ec.europa.eu</w:t>
              </w:r>
            </w:hyperlink>
          </w:p>
        </w:tc>
      </w:tr>
    </w:tbl>
    <w:p w14:paraId="7DE5BF81" w14:textId="77777777" w:rsidR="00CA4A5D" w:rsidRDefault="00CA4A5D">
      <w:pPr>
        <w:widowControl w:val="0"/>
        <w:spacing w:line="240" w:lineRule="auto"/>
        <w:jc w:val="both"/>
      </w:pPr>
    </w:p>
    <w:p w14:paraId="71F0B9B6" w14:textId="77777777" w:rsidR="00CA4A5D" w:rsidRDefault="00CA4A5D">
      <w:pPr>
        <w:pBdr>
          <w:bottom w:val="single" w:sz="6" w:space="0" w:color="000000"/>
        </w:pBdr>
        <w:jc w:val="both"/>
        <w:rPr>
          <w:sz w:val="18"/>
          <w:szCs w:val="18"/>
        </w:rPr>
      </w:pPr>
    </w:p>
    <w:p w14:paraId="3B117314" w14:textId="77777777" w:rsidR="00CA4A5D" w:rsidRDefault="00283981">
      <w:pPr>
        <w:jc w:val="both"/>
      </w:pPr>
      <w:r>
        <w:rPr>
          <w:sz w:val="18"/>
          <w:szCs w:val="18"/>
        </w:rPr>
        <w:t xml:space="preserve"> </w:t>
      </w:r>
    </w:p>
    <w:p w14:paraId="277898C3" w14:textId="77777777" w:rsidR="00CA4A5D" w:rsidRDefault="00283981">
      <w:pPr>
        <w:jc w:val="both"/>
        <w:rPr>
          <w:b/>
          <w:bCs/>
          <w:sz w:val="28"/>
          <w:szCs w:val="28"/>
        </w:rPr>
      </w:pPr>
      <w:r>
        <w:rPr>
          <w:b/>
          <w:bCs/>
        </w:rPr>
        <w:t>1.  Introduction</w:t>
      </w:r>
    </w:p>
    <w:p w14:paraId="0ABCFA56" w14:textId="583F4FF9" w:rsidR="00716582" w:rsidRDefault="00E34F93" w:rsidP="00E34F93">
      <w:pPr>
        <w:jc w:val="both"/>
        <w:rPr>
          <w:ins w:id="46" w:author="Matteo Zampieri" w:date="2021-03-11T11:09:00Z"/>
          <w:lang w:val="en-GB"/>
        </w:rPr>
      </w:pPr>
      <w:r>
        <w:t xml:space="preserve">Climatological and hydrological disasters have grown by a staggering 3.5% per year since 1980 (Munich Re, NatCatSERVICE 2018, </w:t>
      </w:r>
      <w:r w:rsidRPr="002C6D45">
        <w:t>https://natcatservice.munichre.com/</w:t>
      </w:r>
      <w:r>
        <w:t xml:space="preserve">). Such disasters and extremes often distort fundamental physiological processes of plants thus affecting crop yields in terms of quantity and quality </w:t>
      </w:r>
      <w:r>
        <w:fldChar w:fldCharType="begin" w:fldLock="1"/>
      </w:r>
      <w:r w:rsidR="00716582">
        <w:instrText>ADDIN CSL_CITATION {"citationItems":[{"id":"ITEM-1","itemData":{"DOI":"https://doi.org/10.1016/S1161-0301(98)00047-1","ISSN":"1161-0301","abstract":"We start by outlining the general effects of climatic variability and temperature extremes on wheat yields in the context of extreme event effects on crop processes for climatic impacts studies. We then review literature describing the responses of wheat plants to extreme temperatures. Cardinal temperature thresholds for different phenological processes in wheat are identified and we outline the effects of temperature on rates of growth and development. Finally, we assess the implications of the above for future climatic impact studies. Our summary shows how relatively small and consistent are the standard errors of the cardinal mean temperatures for many of the processes examined. Cardinal temperatures are conservative between studies and are seemingly well-defined in wheat. Into this category we put the lethal limits for wheat, the sterility response at anthesis, the cardinal temperatures for vernalization and some of the base and optimal temperatures. Important questions for the future involve the effects of combinations of extreme events and the modelling of specific effects such as the influence of high temperatures on grain set.","author":[{"dropping-particle":"","family":"Porter","given":"John R","non-dropping-particle":"","parse-names":false,"suffix":""},{"dropping-particle":"","family":"Gawith","given":"Megan","non-dropping-particle":"","parse-names":false,"suffix":""}],"container-title":"European Journal of Agronomy","id":"ITEM-1","issue":"1","issued":{"date-parts":[["1999"]]},"page":"23-36","title":"Temperatures and the growth and development of wheat: a review","type":"article-journal","volume":"10"},"uris":["http://www.mendeley.com/documents/?uuid=bedad53f-d41f-4dfc-ac41-971b8b000cbb"]},{"id":"ITEM-2","itemData":{"DOI":"10.1007/s10584-011-0028-6","ISBN":"1058401100286","ISSN":"01650009","PMID":"20351019","abstract":"Temperature thresholds for a range of crops from cereal crops to horticultural crops and to legum crops were identified through an extensive literature review. Identification of temperature thresholds provides a basis for quantifying the probability of exceeding temperature thresholds which is a very important aspect of climate change risk assessment. The effects of extreme temperatures on yield and yield components were then reviewed and summarised. Through these processes, critical phenophases were defined based on the sensitivity of crop yield and/or yield components to extreme high temperatures which were imposed on various phenophases. Information on the direction and degree of the impact of extreme temperature on yield/yield components can contribute to the improvement of crop models in which the effects of extreme temperature on crop production have not been adequately represented at this stage. Identification of critical phenophases at which crops yield and/or other economic characteristics are sensitive to extreme temperatures will help scoping appropriate adaptation options.","author":[{"dropping-particle":"","family":"Luo","given":"Qunying","non-dropping-particle":"","parse-names":false,"suffix":""}],"container-title":"Climatic Change","id":"ITEM-2","issue":"3-4","issued":{"date-parts":[["2011"]]},"page":"583-598","title":"Temperature thresholds and crop production: A review","type":"article","volume":"109"},"uris":["http://www.mendeley.com/documents/?uuid=db09aa5f-9474-455b-b5fe-8fd21d314941"]},{"id":"ITEM-3","itemData":{"DOI":"10.1073/pnas.0906865106","ISSN":"0027-8424","abstract":"The United States produces 41% of the world{\\textquoteright}s corn and 38% of the world{\\textquoteright}s soybeans. These crops comprise two of the four largest sources of caloric energy produced and are thus critical for world food supply. We pair a panel of county-level yields for these two crops, plus cotton (a warmer-weather crop), with a new fine-scale weather dataset that incorporates the whole distribution of temperatures within each day and across all days in the growing season. We find that yields increase with temperature up to 29{\\textdegree} C for corn, 30{\\textdegree} C for soybeans, and 32{\\textdegree} C for cotton but that temperatures above these thresholds are very harmful. The slope of the decline above the optimum is significantly steeper than the incline below it. The same nonlinear and asymmetric relationship is found when we isolate either time-series or cross-sectional variations in temperatures and yields. This suggests limited historical adaptation of seed varieties or management practices to warmer temperatures because the cross-section includes farmers{\\textquoteright} adaptations to warmer climates and the time-series does not. Holding current growing regions fixed, area-weighted average yields are predicted to decrease by 30{\\textendash}46% before the end of the century under the slowest (B1) warming scenario and decrease by 63{\\textendash}82% under the most rapid warming scenario (A1FI) under the Hadley III model.","author":[{"dropping-particle":"","family":"Schlenker","given":"Wolfram","non-dropping-particle":"","parse-names":false,"suffix":""},{"dropping-particle":"","family":"Roberts","given":"Michael J","non-dropping-particle":"","parse-names":false,"suffix":""}],"container-title":"Proceedings of the National Academy of Sciences","id":"ITEM-3","issue":"37","issued":{"date-parts":[["2009"]]},"page":"15594-15598","publisher":"National Academy of Sciences","title":"Nonlinear temperature effects indicate severe damages to U.S. crop yields under climate change","type":"article-journal","volume":"106"},"uris":["http://www.mendeley.com/documents/?uuid=d5cd81c2-c388-424d-a9b9-cc279b6d337b"]}],"mendeley":{"formattedCitation":"[1–3]","plainTextFormattedCitation":"[1–3]","previouslyFormattedCitation":"[1–3]"},"properties":{"noteIndex":0},"schema":"https://github.com/citation-style-language/schema/raw/master/csl-citation.json"}</w:instrText>
      </w:r>
      <w:r>
        <w:fldChar w:fldCharType="separate"/>
      </w:r>
      <w:r w:rsidR="00D17227" w:rsidRPr="00D17227">
        <w:rPr>
          <w:noProof/>
        </w:rPr>
        <w:t>[1–3]</w:t>
      </w:r>
      <w:r>
        <w:fldChar w:fldCharType="end"/>
      </w:r>
      <w:r>
        <w:t xml:space="preserve">. Following large-scale agroclimatic events, </w:t>
      </w:r>
      <w:r w:rsidRPr="00A93BDE">
        <w:t>such as</w:t>
      </w:r>
      <w:del w:id="47" w:author="Andrea Toreti" w:date="2021-04-01T11:18:00Z">
        <w:r w:rsidRPr="00A93BDE" w:rsidDel="00C13D4A">
          <w:delText xml:space="preserve"> a</w:delText>
        </w:r>
      </w:del>
      <w:r w:rsidRPr="00A93BDE">
        <w:t xml:space="preserve"> heatwave or</w:t>
      </w:r>
      <w:del w:id="48" w:author="Andrea Toreti" w:date="2021-04-01T11:18:00Z">
        <w:r w:rsidRPr="00A93BDE" w:rsidDel="00C13D4A">
          <w:delText xml:space="preserve"> a</w:delText>
        </w:r>
      </w:del>
      <w:r w:rsidRPr="00A93BDE">
        <w:t xml:space="preserve"> drought, lower yields may also progressively give rise to sweeping socioeconomic repercussions upon seed prices, the value of crop production, farm income, and food security, to name a few</w:t>
      </w:r>
      <w:r>
        <w:t xml:space="preserve">. The implications of this </w:t>
      </w:r>
      <w:del w:id="49" w:author="Matteo Zampieri" w:date="2021-04-02T16:20:00Z">
        <w:r w:rsidDel="005863C6">
          <w:delText xml:space="preserve">chain </w:delText>
        </w:r>
      </w:del>
      <w:ins w:id="50" w:author="Matteo Zampieri" w:date="2021-04-02T16:20:00Z">
        <w:r w:rsidR="005863C6">
          <w:t>cascade</w:t>
        </w:r>
        <w:r w:rsidR="005863C6">
          <w:t xml:space="preserve"> </w:t>
        </w:r>
      </w:ins>
      <w:r>
        <w:t xml:space="preserve">of </w:t>
      </w:r>
      <w:del w:id="51" w:author="Matteo Zampieri" w:date="2021-04-02T16:20:00Z">
        <w:r w:rsidDel="005863C6">
          <w:delText xml:space="preserve">challenges </w:delText>
        </w:r>
      </w:del>
      <w:ins w:id="52" w:author="Matteo Zampieri" w:date="2021-04-02T16:20:00Z">
        <w:r w:rsidR="005863C6">
          <w:t>events impacting</w:t>
        </w:r>
        <w:r w:rsidR="005863C6">
          <w:t xml:space="preserve"> </w:t>
        </w:r>
      </w:ins>
      <w:del w:id="53" w:author="Matteo Zampieri" w:date="2021-04-02T16:20:00Z">
        <w:r w:rsidDel="005863C6">
          <w:delText xml:space="preserve">for </w:delText>
        </w:r>
      </w:del>
      <w:r>
        <w:t>global food security have given birth to various recent studies that contemplate detrimental effects of climate extremes on crop yields</w:t>
      </w:r>
      <w:r w:rsidR="00843AA9">
        <w:t xml:space="preserve"> </w:t>
      </w:r>
      <w:r w:rsidR="00843AA9">
        <w:fldChar w:fldCharType="begin" w:fldLock="1"/>
      </w:r>
      <w:r w:rsidR="00716582">
        <w:instrText>ADDIN CSL_CITATION {"citationItems":[{"id":"ITEM-1","itemData":{"DOI":"10.1088/1748-9326/9/3/034011","ISBN":"1748-9326","ISSN":"17489326","abstract":"Abstract Extreme heat stress during the crop reproductive period can be critical for crop productivity. Projected changes in the frequency and severity of extreme climatic events are expected to negatively impact crop yields and global food production. This study applies the global crop model PEGASUS to quantify, for the first time at the global scale, impacts of extreme heat stress on maize, spring wheat and soybean yields resulting from 72 climate change scenarios for the 21st century. Our results project maize to face progressively worse impacts under a range of RCPs but spring wheat and soybean to improve globally through to the 2080s due to CO2 fertilization effects, even though parts of the tropic and subtropic regions could face substantial yield declines. We find extreme heat stress at anthesis (HSA) by the 2080s (relative to the 1980s) under RCP 8.5, taking into account CO2 fertilization effects, could double global losses of maize yield (1YD?12:8\u00066:7% versus ?7:0\u00065:3% without HSA), reduce projected gains in spring wheat yield by half (1YD34:3\u000613:5% versus 72:0\u000610:9% without HSA) and in soybean yield by a quarter (1YD15:3\u000626:5% versus 20:4\u000622:1% without HSA). The range reflects uncertainty due to differences between climate model scenarios; soybean exhibits both positive and negative impacts, maize is generally negative and spring wheat generally positive. Furthermore, when assuming CO2 fertilization effects to be negligible, we observe drastic climate mitigation policy as in RCP 2.6 could avoid more than 80% of the global average yield losses otherwise expected by the 2080s under RCP 8.5. We show large disparities in climate impacts across regions and find extreme heat stress adversely affects major producing regions and lower income countrie","author":[{"dropping-particle":"","family":"Deryng","given":"Delphine","non-dropping-particle":"","parse-names":false,"suffix":""},{"dropping-particle":"","family":"Conway","given":"Declan","non-dropping-particle":"","parse-names":false,"suffix":""},{"dropping-particle":"","family":"Ramankutty","given":"Navin","non-dropping-particle":"","parse-names":false,"suffix":""},{"dropping-particle":"","family":"Price","given":"Jeff","non-dropping-particle":"","parse-names":false,"suffix":""},{"dropping-particle":"","family":"Warren","given":"Rachel","non-dropping-particle":"","parse-names":false,"suffix":""}],"container-title":"Environmental Research Letters","id":"ITEM-1","issue":"3","issued":{"date-parts":[["2014"]]},"title":"Global crop yield response to extreme heat stress under multiple climate change futures","type":"article-journal","volume":"9"},"uris":["http://www.mendeley.com/documents/?uuid=5cd02b6a-d961-4b69-8b94-3c16b22aa166"]},{"id":"ITEM-2","itemData":{"DOI":"https://doi.org/10.1016/j.wace.2016.02.003","ISSN":"2212-0947","abstract":"Extreme weather events are expected to increase worldwide, therefore, anticipating and calculating their effects on crop yields is important for topics ranging from food security to the economic viability of biomass products. Given the local nature of weather, particularly precipitation, effects are best measured at a local level. This paper analyzes weather events at the level of the farm for a specific crop, winter wheat. Once it has been established that extreme events are expected to continue occurring at historically high levels for farming locations throughout the Netherlands, the effects of those events on wheat yields are estimated while controlling for the other major input factors affecting yields. Econometric techniques are applied to an unbalanced panel data set of 334 farms for a period of up to 12 years. Analyzes show that the number of days with extreme high temperatures in Dutch wheat growing regions has significantly increased since the early 1900s, while the number of extreme low temperature events has fallen over that same period. The effects of weather events on wheat yields were found to be time specific in that the week in which an event occurred determined its effect on yields. High temperature events and precipitation events were found to significantly decrease yields.","author":[{"dropping-particle":"","family":"Powell","given":"J P","non-dropping-particle":"","parse-names":false,"suffix":""},{"dropping-particle":"","family":"Reinhard","given":"S","non-dropping-particle":"","parse-names":false,"suffix":""}],"container-title":"Weather and Climate Extremes","id":"ITEM-2","issued":{"date-parts":[["2016"]]},"page":"69-79","title":"Measuring the effects of extreme weather events on yields","type":"article-journal","volume":"12"},"uris":["http://www.mendeley.com/documents/?uuid=12a68bbf-faef-4951-aa52-7cb64a53473a"]},{"id":"ITEM-3","itemData":{"DOI":"10.1088/1748-9326/ab154b","ISSN":"1748-9326","abstract":"Climate extremes, such as droughts or heat waves, can lead to harvest failures and threaten the livelihoods of agricultural producers and the food security of communities worldwide. Improving our understanding of their impacts on crop yields is crucial to enhance the resilience of the global food system. This study analyses, to our knowledge for the first time, the impacts of climate extremes on yield anomalies of maize, soybeans, rice and spring wheat at the global scale using sub-national yield data and applying a machine-learning algorithm. We find that growing season climate factors—including mean climate as well as climate extremes—explain 20%–49% of the variance of yield anomalies (the range describes the differences between crop types), with 18%–43% of the explained variance attributable to climate extremes, depending on crop type. Temperature-related extremes show a stronger association with yield anomalies than precipitation-related factors, while irrigation partly mitigates negative effects of high temperature extremes. We developed a composite indicator to identify hotspot regions that are critical for global production and particularly susceptible to the effects of climate extremes. These regions include North America for maize, spring wheat and soy production, Asia in the case of maize and rice production as well as Europe for spring wheat production. Our study highlights the importance of considering climate extremes for agricultural predictions and adaptation planning and provides an overview of critical regions that are most susceptible to variations in growing season climate and climate extremes.","author":[{"dropping-particle":"","family":"Vogel","given":"Elisabeth","non-dropping-particle":"","parse-names":false,"suffix":""},{"dropping-particle":"","family":"Donat","given":"Markus G","non-dropping-particle":"","parse-names":false,"suffix":""},{"dropping-particle":"V","family":"Alexander","given":"Lisa","non-dropping-particle":"","parse-names":false,"suffix":""},{"dropping-particle":"","family":"Meinshausen","given":"Malte","non-dropping-particle":"","parse-names":false,"suffix":""},{"dropping-particle":"","family":"Ray","given":"Deepak K","non-dropping-particle":"","parse-names":false,"suffix":""},{"dropping-particle":"","family":"Karoly","given":"David","non-dropping-particle":"","parse-names":false,"suffix":""},{"dropping-particle":"","family":"Meinshausen","given":"Nicolai","non-dropping-particle":"","parse-names":false,"suffix":""},{"dropping-particle":"","family":"Frieler","given":"Katja","non-dropping-particle":"","parse-names":false,"suffix":""}],"container-title":"Environmental Research Letters","id":"ITEM-3","issue":"5","issued":{"date-parts":[["2019"]]},"page":"54010","publisher":"IOP Publishing","title":"The effects of climate extremes on global agricultural yields","type":"article-journal","volume":"14"},"uris":["http://www.mendeley.com/documents/?uuid=82146244-be66-48ec-9d1a-e9bbb7a11953"]}],"mendeley":{"formattedCitation":"[4–6]","plainTextFormattedCitation":"[4–6]","previouslyFormattedCitation":"[4–6]"},"properties":{"noteIndex":0},"schema":"https://github.com/citation-style-language/schema/raw/master/csl-citation.json"}</w:instrText>
      </w:r>
      <w:r w:rsidR="00843AA9">
        <w:fldChar w:fldCharType="separate"/>
      </w:r>
      <w:r w:rsidR="00D17227" w:rsidRPr="00D17227">
        <w:rPr>
          <w:noProof/>
        </w:rPr>
        <w:t>[4–6]</w:t>
      </w:r>
      <w:r w:rsidR="00843AA9">
        <w:fldChar w:fldCharType="end"/>
      </w:r>
      <w:r>
        <w:t xml:space="preserve"> and agricultural and food systems</w:t>
      </w:r>
      <w:r w:rsidR="00843AA9">
        <w:t xml:space="preserve"> </w:t>
      </w:r>
      <w:r w:rsidR="00843AA9">
        <w:fldChar w:fldCharType="begin" w:fldLock="1"/>
      </w:r>
      <w:r w:rsidR="00716582">
        <w:instrText>ADDIN CSL_CITATION {"citationItems":[{"id":"ITEM-1","itemData":{"DOI":"https://doi.org/10.1016/j.wace.2019.100193","ISSN":"2212-0947","abstract":"Agroclimatic extremes can be seen as typical supply shifters that, on a par with economic and structural drivers, distort supply, demand, trade, and induce price variability. Economic simulation models typically operate under the assumption of ‘normal’ growing conditions, contain no explicit parameterization of climatic anomalies on the supply side, and confound multifarious sources of yield fluctuation in harvest-failure scenarios. In this article we follow a novel approach by augmenting a partial equilibrium model of global agriculture with a recently developed indicator of yield stress. We perform a multi-scenario analysis where the most extreme temperature and soil-moisture anomalies of the last decades, be it negative or positive, recur in the near future. Our results indicate that: (i) regional climate extremes may have significant economic impacts both at the domestic and international levels; (ii) the magnitude of the transmission effect depends on the attributes of the simulated extremes, the positioning of the impacted country in the trade arena, and the market status quo at the time of the shock; and (iii) crop prices generally display asymmetry to the direction of the agrometeorological shock with stronger responsiveness to negative anomalies (i.e., those leading to yield reduction) than to positive ones.","author":[{"dropping-particle":"","family":"Chatzopoulos","given":"Thomas","non-dropping-particle":"","parse-names":false,"suffix":""},{"dropping-particle":"","family":"Pérez Domínguez","given":"Ignacio","non-dropping-particle":"","parse-names":false,"suffix":""},{"dropping-particle":"","family":"Zampieri","given":"Matteo","non-dropping-particle":"","parse-names":false,"suffix":""},{"dropping-particle":"","family":"Toreti","given":"Andrea","non-dropping-particle":"","parse-names":false,"suffix":""}],"container-title":"Weather and Climate Extremes","id":"ITEM-1","issued":{"date-parts":[["2019"]]},"page":"100193","title":"Climate extremes and agricultural commodity markets: A global economic analysis of regionally simulated events","type":"article-journal"},"uris":["http://www.mendeley.com/documents/?uuid=95f7db08-d0fc-4c46-9b8e-a128d8250080"]},{"id":"ITEM-2","itemData":{"DOI":"10.1088/1748-9326/aaf07f","ISSN":"1748-9326","abstract":"Do food imports increase the variability of domestic food prices? The answer to this question depends on whether foreign production is more volatile than domestic production. If imports are likely to destabilize domestic prices, storing crops for future consumption may prove an appealing strategy to cope with the adverse supply effects of a more unstable climate. Unfortunately, public storage has proven to be unsustainable due to the high costs of carrying crop inventories over time and the inability of policy planners to correctly forecast changes in domestic supply. Therefore, understanding the roles of imports and stocks on domestic food price instability is important as domestic shortfalls in food production are likely to become more frequent as the world’s climate becomes warmer. Using maize prices observed in 76 maize markets of 27 maize net importers across Africa, Asia and Latin America during 2000–2015, we find that, on average, a 1% increase in the ratio of imports to total consumption is correlated with a 0.29% reduction of the intra-annual coefficient of variation of maize prices; likewise a 1% increase in the amount of maize available in stocks at the beginning of the season is correlated with a 0.22% reduction in the said coefficient. We also find that climate-induced supply shocks toward mid-century may increase maize price variability in the focus countries by around 10%; these increases could be offset with similar increases in the ratio of imports to total consumption or in the stock-to-use ratio at the beginning of the crop marketing year. The fact that both imports and stocks help to stabilize domestic prices suggests that their uses should hinge on a careful cost-benefit analysis, including the risk of facing world production more variable than domestic production and the costs of carrying maize inventories over time.","author":[{"dropping-particle":"","family":"Chen","given":"Bowen","non-dropping-particle":"","parse-names":false,"suffix":""},{"dropping-particle":"","family":"Villoria","given":"Nelson B","non-dropping-particle":"","parse-names":false,"suffix":""}],"container-title":"Environmental Research Letters","id":"ITEM-2","issue":"1","issued":{"date-parts":[["2019"]]},"page":"14007","publisher":"IOP Publishing","title":"Climate shocks, food price stability and international trade: evidence from 76 maize markets in 27 net-importing countries","type":"article-journal","volume":"14"},"uris":["http://www.mendeley.com/documents/?uuid=993df135-8b86-4c59-a593-e16fc3788625"]}],"mendeley":{"formattedCitation":"[7,8]","plainTextFormattedCitation":"[7,8]","previouslyFormattedCitation":"[7,8]"},"properties":{"noteIndex":0},"schema":"https://github.com/citation-style-language/schema/raw/master/csl-citation.json"}</w:instrText>
      </w:r>
      <w:r w:rsidR="00843AA9">
        <w:fldChar w:fldCharType="separate"/>
      </w:r>
      <w:r w:rsidR="00D17227" w:rsidRPr="00D17227">
        <w:rPr>
          <w:noProof/>
        </w:rPr>
        <w:t>[7,8]</w:t>
      </w:r>
      <w:r w:rsidR="00843AA9">
        <w:fldChar w:fldCharType="end"/>
      </w:r>
      <w:r>
        <w:t>. In a future</w:t>
      </w:r>
      <w:r w:rsidR="005E68DF">
        <w:t xml:space="preserve"> scenario</w:t>
      </w:r>
      <w:r>
        <w:t xml:space="preserve"> where climate change is increasingly colliding with major stressors of the</w:t>
      </w:r>
      <w:r w:rsidR="005E68DF">
        <w:t xml:space="preserve"> global</w:t>
      </w:r>
      <w:r>
        <w:t xml:space="preserve"> food system, such as population growth, environmental degradation, and trade interdependence, the risk of food-supply instabilities attributable to more frequent and intense climate extremes is expected to increase</w:t>
      </w:r>
      <w:r w:rsidR="00F6660E">
        <w:t xml:space="preserve"> </w:t>
      </w:r>
      <w:r w:rsidR="00F6660E">
        <w:fldChar w:fldCharType="begin" w:fldLock="1"/>
      </w:r>
      <w:r w:rsidR="00716582">
        <w:instrText>ADDIN CSL_CITATION {"citationItems":[{"id":"ITEM-1","itemData":{"DOI":"10.1002/2017EF000687","ISSN":"2328-4277","abstract":"Abstract Climate extremes can negatively impact crop production, and climate change is expected to affect the frequency and severity of extremes. Using a combination of in situ station measurements (Global Historical Climatology Network's Daily data set) and multiple other gridded data products, a derived 1° data set of growing season climate indices and extremes is compiled over the major growing regions for maize, wheat, soybean, and rice for 1951?2006. This data set contains growing season climate indices that are agriculturally relevant, such as the number of hot days, duration of dry spells, and rainfall intensity. Before 1980, temperature-related indices had few trends; after 1980, statistically significant warming trends exist for each crop in the majority of growing regions. In particular, crops have increasingly been exposed to extreme hot temperatures, above which yields have been shown to decline. Rainfall trends are less consistent compared to temperature, with some regions receiving more rainfall and others less. Anomalous temperature and precipitation conditions are shown to often occur concurrently, with dry growing seasons more likely to be hotter, have larger drought indices, and have larger vapor pressure deficits. This leads to the confluence of a variety of climate conditions that negatively impact crop yields. These results show a consistent increase in global agricultural exposure to negative climate conditions since 1980.","author":[{"dropping-particle":"","family":"Zhu","given":"Xiao","non-dropping-particle":"","parse-names":false,"suffix":""},{"dropping-particle":"","family":"Troy","given":"Tara J","non-dropping-particle":"","parse-names":false,"suffix":""}],"container-title":"Earth's Future","id":"ITEM-1","issue":"4","issued":{"date-parts":[["2018","4","1"]]},"note":"doi: 10.1002/2017EF000687","page":"656-672","publisher":"John Wiley &amp; Sons, Ltd","title":"Agriculturally Relevant Climate Extremes and Their Trends in the World's Major Growing Regions","type":"article-journal","volume":"6"},"uris":["http://www.mendeley.com/documents/?uuid=3d01db3d-d294-4756-b7ae-43978d2066bb"]},{"id":"ITEM-2","itemData":{"DOI":"https://doi.org/10.1016/j.wace.2019.100193","ISSN":"2212-0947","abstract":"Agroclimatic extremes can be seen as typical supply shifters that, on a par with economic and structural drivers, distort supply, demand, trade, and induce price variability. Economic simulation models typically operate under the assumption of ‘normal’ growing conditions, contain no explicit parameterization of climatic anomalies on the supply side, and confound multifarious sources of yield fluctuation in harvest-failure scenarios. In this article we follow a novel approach by augmenting a partial equilibrium model of global agriculture with a recently developed indicator of yield stress. We perform a multi-scenario analysis where the most extreme temperature and soil-moisture anomalies of the last decades, be it negative or positive, recur in the near future. Our results indicate that: (i) regional climate extremes may have significant economic impacts both at the domestic and international levels; (ii) the magnitude of the transmission effect depends on the attributes of the simulated extremes, the positioning of the impacted country in the trade arena, and the market status quo at the time of the shock; and (iii) crop prices generally display asymmetry to the direction of the agrometeorological shock with stronger responsiveness to negative anomalies (i.e., those leading to yield reduction) than to positive ones.","author":[{"dropping-particle":"","family":"Chatzopoulos","given":"Thomas","non-dropping-particle":"","parse-names":false,"suffix":""},{"dropping-particle":"","family":"Pérez Domínguez","given":"Ignacio","non-dropping-particle":"","parse-names":false,"suffix":""},{"dropping-particle":"","family":"Zampieri","given":"Matteo","non-dropping-particle":"","parse-names":false,"suffix":""},{"dropping-particle":"","family":"Toreti","given":"Andrea","non-dropping-particle":"","parse-names":false,"suffix":""}],"container-title":"Weather and Climate Extremes","id":"ITEM-2","issued":{"date-parts":[["2019"]]},"page":"100193","title":"Climate extremes and agricultural commodity markets: A global economic analysis of regionally simulated events","type":"article-journal"},"uris":["http://www.mendeley.com/documents/?uuid=95f7db08-d0fc-4c46-9b8e-a128d8250080"]},{"id":"ITEM-3","itemData":{"DOI":"10.1126/sciadv.aau2406","abstract":"Global warming is expected to increase the frequency and intensity of severe water scarcity (SWS) events, which negatively affect rain-fed crops such as wheat, a key source of calories and protein for humans. Here, we develop a method to simultaneously quantify SWS over the world’s entire wheat-growing area and calculate the probabilities of multiple/sequential SWS events for baseline and future climates. Our projections show that, without climate change mitigation (representative concentration pathway 8.5), up to 60% of the current wheat-growing area will face simultaneous SWS events by the end of this century, compared to 15% today. Climate change stabilization in line with the Paris Agreement would substantially reduce the negative effects, but they would still double between 2041 and 2070 compared to current conditions. Future assessments of production shocks in food security should explicitly include the risk of severe, prolonged, and near-simultaneous droughts across key world wheat-producing areas.","author":[{"dropping-particle":"","family":"Trnka","given":"Miroslav","non-dropping-particle":"","parse-names":false,"suffix":""},{"dropping-particle":"","family":"Feng","given":"Song","non-dropping-particle":"","parse-names":false,"suffix":""},{"dropping-particle":"","family":"Semenov","given":"Mikhail A","non-dropping-particle":"","parse-names":false,"suffix":""},{"dropping-particle":"","family":"Olesen","given":"Jørgen E","non-dropping-particle":"","parse-names":false,"suffix":""},{"dropping-particle":"","family":"Kersebaum","given":"Kurt Christian","non-dropping-particle":"","parse-names":false,"suffix":""},{"dropping-particle":"","family":"Rötter","given":"Reimund P","non-dropping-particle":"","parse-names":false,"suffix":""},{"dropping-particle":"","family":"Semerádová","given":"Daniela","non-dropping-particle":"","parse-names":false,"suffix":""},{"dropping-particle":"","family":"Klem","given":"Karel","non-dropping-particle":"","parse-names":false,"suffix":""},{"dropping-particle":"","family":"Huang","given":"Wei","non-dropping-particle":"","parse-names":false,"suffix":""},{"dropping-particle":"","family":"Ruiz-Ramos","given":"Margarita","non-dropping-particle":"","parse-names":false,"suffix":""},{"dropping-particle":"","family":"Hlavinka","given":"Petr","non-dropping-particle":"","parse-names":false,"suffix":""},{"dropping-particle":"","family":"Meitner","given":"Jan","non-dropping-particle":"","parse-names":false,"suffix":""},{"dropping-particle":"","family":"Balek","given":"Jan","non-dropping-particle":"","parse-names":false,"suffix":""},{"dropping-particle":"","family":"Havlík","given":"Petr","non-dropping-particle":"","parse-names":false,"suffix":""},{"dropping-particle":"","family":"Büntgen","given":"Ulf","non-dropping-particle":"","parse-names":false,"suffix":""}],"container-title":"Science Advances","id":"ITEM-3","issue":"9","issued":{"date-parts":[["2019","9","1"]]},"page":"eaau2406","title":"Mitigation efforts will not fully alleviate the increase in water scarcity occurrence probability in wheat-producing areas","type":"article-journal","volume":"5"},"uris":["http://www.mendeley.com/documents/?uuid=ce3f7da7-eb75-4be0-be42-5c6288f160ed"]},{"id":"ITEM-4","itemData":{"DOI":"10.1029/2018EF000995","ISSN":"2328-4277","abstract":"Abstract We estimate the effects of climate anomalies (heat stress and drought) on annual maize production, variability, and trend from the country level to the global scale using a statistical model. Moderate climate anomalies and extremes are diagnosed with two indicators of heat stress and drought computed over maize growing regions during the most relevant period of maize growth. The calibrated model linearly combines these two indicators into a single Combined Stress Index. The Combined Stress Index explains 50% of the observed global production variability in the period 1980?2010. We apply the model on an ensemble of high-resolution global climate model simulations. Global maize losses, due to extreme climate events with 10-year return times during the period 1980?2010, will become the new normal already at 1.5 °C global warming levels (approximately 2020s). At 2 °C warming (late 2030s), maize areas will be affected by heat stress and drought never experienced before, affecting many major and minor production regions.","author":[{"dropping-particle":"","family":"Zampieri","given":"M","non-dropping-particle":"","parse-names":false,"suffix":""},{"dropping-particle":"","family":"Ceglar","given":"A","non-dropping-particle":"","parse-names":false,"suffix":""},{"dropping-particle":"","family":"Dentener","given":"F","non-dropping-particle":"","parse-names":false,"suffix":""},{"dropping-particle":"","family":"Dosio","given":"A","non-dropping-particle":"","parse-names":false,"suffix":""},{"dropping-particle":"","family":"Naumann","given":"G","non-dropping-particle":"","parse-names":false,"suffix":""},{"dropping-particle":"","family":"Berg","given":"M","non-dropping-particle":"van den","parse-names":false,"suffix":""},{"dropping-particle":"","family":"Toreti","given":"A","non-dropping-particle":"","parse-names":false,"suffix":""}],"container-title":"Earth's Future","id":"ITEM-4","issue":"2","issued":{"date-parts":[["2019","2"]]},"page":"113-122","publisher":"John Wiley &amp; Sons, Ltd","title":"When Will Current Climate Extremes Affecting Maize Production Become the Norm?","type":"article-journal","volume":"7"},"uris":["http://www.mendeley.com/documents/?uuid=5dfd47ee-1f0b-4203-b4a2-922f64a47b5d"]}],"mendeley":{"formattedCitation":"[7,9–11]","plainTextFormattedCitation":"[7,9–11]","previouslyFormattedCitation":"[7,9–11]"},"properties":{"noteIndex":0},"schema":"https://github.com/citation-style-language/schema/raw/master/csl-citation.json"}</w:instrText>
      </w:r>
      <w:r w:rsidR="00F6660E">
        <w:fldChar w:fldCharType="separate"/>
      </w:r>
      <w:r w:rsidR="00D17227" w:rsidRPr="00D17227">
        <w:rPr>
          <w:noProof/>
          <w:lang w:val="en-GB"/>
        </w:rPr>
        <w:t>[7,9–11]</w:t>
      </w:r>
      <w:r w:rsidR="00F6660E">
        <w:fldChar w:fldCharType="end"/>
      </w:r>
      <w:r w:rsidR="00F6660E">
        <w:t>.</w:t>
      </w:r>
      <w:r w:rsidRPr="00F6660E">
        <w:rPr>
          <w:lang w:val="en-GB"/>
        </w:rPr>
        <w:t xml:space="preserve"> </w:t>
      </w:r>
    </w:p>
    <w:p w14:paraId="5B22BC85" w14:textId="4AE22442" w:rsidR="00E34F93" w:rsidRDefault="00ED3B27" w:rsidP="00E34F93">
      <w:pPr>
        <w:jc w:val="both"/>
      </w:pPr>
      <w:ins w:id="54" w:author="Andrea Toreti" w:date="2021-04-01T11:42:00Z">
        <w:r>
          <w:t xml:space="preserve">Among other factors, </w:t>
        </w:r>
      </w:ins>
      <w:ins w:id="55" w:author="Andrea Toreti" w:date="2021-04-01T11:43:00Z">
        <w:r>
          <w:t>f</w:t>
        </w:r>
      </w:ins>
      <w:del w:id="56" w:author="Andrea Toreti" w:date="2021-04-01T11:43:00Z">
        <w:r w:rsidR="00716582" w:rsidDel="00ED3B27">
          <w:delText>F</w:delText>
        </w:r>
      </w:del>
      <w:r w:rsidR="00716582">
        <w:t xml:space="preserve">ood security </w:t>
      </w:r>
      <w:ins w:id="57" w:author="Andrea Toreti" w:date="2021-04-01T11:43:00Z">
        <w:r>
          <w:t xml:space="preserve">also </w:t>
        </w:r>
      </w:ins>
      <w:r w:rsidR="00716582">
        <w:t>relies on the resilience of agricultural commodity markets to shocks; that is, on the capacity of supply and demand</w:t>
      </w:r>
      <w:del w:id="58" w:author="Andrea Toreti" w:date="2021-04-01T11:43:00Z">
        <w:r w:rsidR="00716582" w:rsidDel="00ED3B27">
          <w:delText>,</w:delText>
        </w:r>
      </w:del>
      <w:r w:rsidR="00716582">
        <w:t xml:space="preserve"> </w:t>
      </w:r>
      <w:ins w:id="59" w:author="Andrea Toreti" w:date="2021-04-01T11:43:00Z">
        <w:r>
          <w:t>(</w:t>
        </w:r>
      </w:ins>
      <w:r w:rsidR="00716582">
        <w:t>with or without human intervention by the market participants</w:t>
      </w:r>
      <w:ins w:id="60" w:author="Andrea Toreti" w:date="2021-04-01T11:43:00Z">
        <w:r>
          <w:t>)</w:t>
        </w:r>
      </w:ins>
      <w:del w:id="61" w:author="Andrea Toreti" w:date="2021-04-01T11:43:00Z">
        <w:r w:rsidR="00716582" w:rsidDel="00ED3B27">
          <w:delText>,</w:delText>
        </w:r>
      </w:del>
      <w:r w:rsidR="00716582">
        <w:t xml:space="preserve"> to </w:t>
      </w:r>
      <w:del w:id="62" w:author="Matteo Zampieri" w:date="2021-03-22T11:08:00Z">
        <w:r w:rsidR="00716582" w:rsidDel="00157D24">
          <w:delText>continuously adjust to disruptions</w:delText>
        </w:r>
      </w:del>
      <w:ins w:id="63" w:author="Matteo Zampieri" w:date="2021-03-22T11:08:00Z">
        <w:r w:rsidR="00157D24">
          <w:t>absorb</w:t>
        </w:r>
        <w:del w:id="64" w:author="Andrea Toreti" w:date="2021-04-01T11:43:00Z">
          <w:r w:rsidR="00157D24" w:rsidDel="00ED3B27">
            <w:delText xml:space="preserve"> the</w:delText>
          </w:r>
        </w:del>
        <w:r w:rsidR="00157D24">
          <w:t xml:space="preserve"> disturbances </w:t>
        </w:r>
      </w:ins>
      <w:ins w:id="65" w:author="Andrea Toreti" w:date="2021-04-01T11:43:00Z">
        <w:r>
          <w:t xml:space="preserve">triggered by </w:t>
        </w:r>
      </w:ins>
      <w:ins w:id="66" w:author="Matteo Zampieri" w:date="2021-03-22T11:08:00Z">
        <w:del w:id="67" w:author="Andrea Toreti" w:date="2021-04-01T11:43:00Z">
          <w:r w:rsidR="00157D24" w:rsidDel="00ED3B27">
            <w:delText xml:space="preserve">related to </w:delText>
          </w:r>
        </w:del>
        <w:r w:rsidR="00157D24">
          <w:t>extreme events</w:t>
        </w:r>
      </w:ins>
      <w:r w:rsidR="00716582">
        <w:t xml:space="preserve"> while still producing and providing human food and animal feed</w:t>
      </w:r>
      <w:ins w:id="68" w:author="Andrea Toreti" w:date="2021-04-01T11:50:00Z">
        <w:r w:rsidR="00FC7F9F">
          <w:t xml:space="preserve"> without altering trade patterns</w:t>
        </w:r>
      </w:ins>
      <w:ins w:id="69" w:author="Andrea Toreti" w:date="2021-04-01T11:45:00Z">
        <w:r>
          <w:t xml:space="preserve">. </w:t>
        </w:r>
      </w:ins>
      <w:del w:id="70" w:author="Andrea Toreti" w:date="2021-04-01T11:50:00Z">
        <w:r w:rsidR="00716582" w:rsidDel="00FC7F9F">
          <w:delText>.</w:delText>
        </w:r>
      </w:del>
      <w:del w:id="71" w:author="Andrea Toreti" w:date="2021-04-01T11:44:00Z">
        <w:r w:rsidR="00716582" w:rsidDel="00ED3B27">
          <w:delText xml:space="preserve"> </w:delText>
        </w:r>
        <w:r w:rsidR="00E34F93" w:rsidDel="00ED3B27">
          <w:delText>For this reason, international organisations that monitor food systems are showing signs of increasing interest to understand the adaptive capacity</w:delText>
        </w:r>
      </w:del>
      <w:ins w:id="72" w:author="Matteo Zampieri" w:date="2021-03-11T10:47:00Z">
        <w:del w:id="73" w:author="Andrea Toreti" w:date="2021-04-01T11:44:00Z">
          <w:r w:rsidR="00716582" w:rsidDel="00ED3B27">
            <w:delText>resilience</w:delText>
          </w:r>
        </w:del>
      </w:ins>
      <w:del w:id="74" w:author="Andrea Toreti" w:date="2021-04-01T11:44:00Z">
        <w:r w:rsidR="00E34F93" w:rsidDel="00ED3B27">
          <w:delText xml:space="preserve"> of agricultural and food markets to extreme shocks (e.g., </w:delText>
        </w:r>
        <w:r w:rsidR="00E34F93" w:rsidDel="00ED3B27">
          <w:lastRenderedPageBreak/>
          <w:delText>Chinese Ministry of Agriculture 2016</w:delText>
        </w:r>
        <w:r w:rsidR="00F6660E" w:rsidDel="00ED3B27">
          <w:delText xml:space="preserve"> </w:delText>
        </w:r>
        <w:r w:rsidR="00F6660E" w:rsidRPr="00F6660E" w:rsidDel="00ED3B27">
          <w:delText>www.fao.org/china/news/detail-events/en/c/1191739</w:delText>
        </w:r>
      </w:del>
      <w:del w:id="75" w:author="Matteo Zampieri" w:date="2021-03-11T10:47:00Z">
        <w:r w:rsidR="00E34F93" w:rsidDel="00716582">
          <w:delText>;</w:delText>
        </w:r>
        <w:r w:rsidR="00F6660E" w:rsidDel="00716582">
          <w:delText xml:space="preserve"> </w:delText>
        </w:r>
        <w:r w:rsidR="00E34F93" w:rsidDel="00716582">
          <w:delText>OECD/FAO 2018</w:delText>
        </w:r>
        <w:r w:rsidR="00F6660E" w:rsidRPr="00F6660E" w:rsidDel="00716582">
          <w:delText>www.fao.org/3/I9166EN/I9166en.pdf</w:delText>
        </w:r>
        <w:r w:rsidR="00E34F93" w:rsidDel="00716582">
          <w:delText>)</w:delText>
        </w:r>
      </w:del>
      <w:r w:rsidR="00E34F93">
        <w:t>.</w:t>
      </w:r>
    </w:p>
    <w:p w14:paraId="0C48D28C" w14:textId="5B518EE1" w:rsidR="00716582" w:rsidRPr="00D61A44" w:rsidRDefault="00716582" w:rsidP="00716582">
      <w:pPr>
        <w:jc w:val="both"/>
        <w:rPr>
          <w:ins w:id="76" w:author="Matteo Zampieri" w:date="2021-03-11T11:07:00Z"/>
          <w:lang w:val="en-GB"/>
          <w:rPrChange w:id="77" w:author="Matteo Zampieri" w:date="2021-03-11T11:11:00Z">
            <w:rPr>
              <w:ins w:id="78" w:author="Matteo Zampieri" w:date="2021-03-11T11:07:00Z"/>
              <w:rFonts w:ascii="Arial" w:hAnsi="Arial" w:cs="Arial"/>
              <w:sz w:val="20"/>
              <w:szCs w:val="20"/>
              <w:lang w:val="nl-NL"/>
            </w:rPr>
          </w:rPrChange>
        </w:rPr>
      </w:pPr>
      <w:ins w:id="79" w:author="Matteo Zampieri" w:date="2021-03-11T11:07:00Z">
        <w:r w:rsidRPr="00716582">
          <w:rPr>
            <w:rPrChange w:id="80" w:author="Matteo Zampieri" w:date="2021-03-11T11:07:00Z">
              <w:rPr>
                <w:rFonts w:ascii="Arial" w:hAnsi="Arial" w:cs="Arial"/>
                <w:sz w:val="20"/>
                <w:szCs w:val="20"/>
              </w:rPr>
            </w:rPrChange>
          </w:rPr>
          <w:t xml:space="preserve">The definitions of resilience </w:t>
        </w:r>
      </w:ins>
      <w:ins w:id="81" w:author="Andrea Toreti" w:date="2021-04-01T11:52:00Z">
        <w:r w:rsidR="00FC7F9F">
          <w:t xml:space="preserve">here </w:t>
        </w:r>
      </w:ins>
      <w:ins w:id="82" w:author="Matteo Zampieri" w:date="2021-03-11T11:07:00Z">
        <w:r w:rsidRPr="00716582">
          <w:rPr>
            <w:rPrChange w:id="83" w:author="Matteo Zampieri" w:date="2021-03-11T11:07:00Z">
              <w:rPr>
                <w:rFonts w:ascii="Arial" w:hAnsi="Arial" w:cs="Arial"/>
                <w:sz w:val="20"/>
                <w:szCs w:val="20"/>
              </w:rPr>
            </w:rPrChange>
          </w:rPr>
          <w:t xml:space="preserve">considered </w:t>
        </w:r>
        <w:del w:id="84" w:author="Andrea Toreti" w:date="2021-04-01T11:52:00Z">
          <w:r w:rsidRPr="00716582" w:rsidDel="00FC7F9F">
            <w:rPr>
              <w:rPrChange w:id="85" w:author="Matteo Zampieri" w:date="2021-03-11T11:07:00Z">
                <w:rPr>
                  <w:rFonts w:ascii="Arial" w:hAnsi="Arial" w:cs="Arial"/>
                  <w:sz w:val="20"/>
                  <w:szCs w:val="20"/>
                </w:rPr>
              </w:rPrChange>
            </w:rPr>
            <w:delText xml:space="preserve">in this </w:delText>
          </w:r>
        </w:del>
      </w:ins>
      <w:ins w:id="86" w:author="Matteo Zampieri" w:date="2021-03-11T11:09:00Z">
        <w:del w:id="87" w:author="Andrea Toreti" w:date="2021-04-01T11:52:00Z">
          <w:r w:rsidDel="00FC7F9F">
            <w:delText>paper</w:delText>
          </w:r>
        </w:del>
      </w:ins>
      <w:ins w:id="88" w:author="Matteo Zampieri" w:date="2021-03-11T11:07:00Z">
        <w:del w:id="89" w:author="Andrea Toreti" w:date="2021-04-01T11:52:00Z">
          <w:r w:rsidRPr="00716582" w:rsidDel="00FC7F9F">
            <w:rPr>
              <w:rPrChange w:id="90" w:author="Matteo Zampieri" w:date="2021-03-11T11:07:00Z">
                <w:rPr>
                  <w:rFonts w:ascii="Arial" w:hAnsi="Arial" w:cs="Arial"/>
                  <w:sz w:val="20"/>
                  <w:szCs w:val="20"/>
                </w:rPr>
              </w:rPrChange>
            </w:rPr>
            <w:delText xml:space="preserve"> </w:delText>
          </w:r>
        </w:del>
        <w:r w:rsidRPr="00716582">
          <w:rPr>
            <w:rPrChange w:id="91" w:author="Matteo Zampieri" w:date="2021-03-11T11:07:00Z">
              <w:rPr>
                <w:rFonts w:ascii="Arial" w:hAnsi="Arial" w:cs="Arial"/>
                <w:sz w:val="20"/>
                <w:szCs w:val="20"/>
              </w:rPr>
            </w:rPrChange>
          </w:rPr>
          <w:t>refer to the ability of a</w:t>
        </w:r>
      </w:ins>
      <w:ins w:id="92" w:author="Matteo Zampieri" w:date="2021-03-22T11:12:00Z">
        <w:r w:rsidR="000448CF">
          <w:t xml:space="preserve"> production</w:t>
        </w:r>
      </w:ins>
      <w:ins w:id="93" w:author="Matteo Zampieri" w:date="2021-03-11T11:07:00Z">
        <w:r w:rsidRPr="00716582">
          <w:rPr>
            <w:rPrChange w:id="94" w:author="Matteo Zampieri" w:date="2021-03-11T11:07:00Z">
              <w:rPr>
                <w:rFonts w:ascii="Arial" w:hAnsi="Arial" w:cs="Arial"/>
                <w:sz w:val="20"/>
                <w:szCs w:val="20"/>
              </w:rPr>
            </w:rPrChange>
          </w:rPr>
          <w:t xml:space="preserve"> system to </w:t>
        </w:r>
      </w:ins>
      <w:ins w:id="95" w:author="Matteo Zampieri" w:date="2021-03-11T11:09:00Z">
        <w:r>
          <w:t xml:space="preserve">cope with </w:t>
        </w:r>
      </w:ins>
      <w:ins w:id="96" w:author="Matteo Zampieri" w:date="2021-03-22T11:13:00Z">
        <w:r w:rsidR="000448CF">
          <w:t>perturbations</w:t>
        </w:r>
      </w:ins>
      <w:ins w:id="97" w:author="Matteo Zampieri" w:date="2021-03-22T11:11:00Z">
        <w:r w:rsidR="000448CF">
          <w:t xml:space="preserve"> to the state parameters</w:t>
        </w:r>
      </w:ins>
      <w:ins w:id="98" w:author="Matteo Zampieri" w:date="2021-03-11T11:07:00Z">
        <w:r w:rsidRPr="00716582">
          <w:rPr>
            <w:rPrChange w:id="99" w:author="Matteo Zampieri" w:date="2021-03-11T11:07:00Z">
              <w:rPr>
                <w:rFonts w:ascii="Arial" w:hAnsi="Arial" w:cs="Arial"/>
                <w:sz w:val="20"/>
                <w:szCs w:val="20"/>
              </w:rPr>
            </w:rPrChange>
          </w:rPr>
          <w:t xml:space="preserve"> </w:t>
        </w:r>
      </w:ins>
      <w:ins w:id="100" w:author="Matteo Zampieri" w:date="2021-03-22T11:12:00Z">
        <w:r w:rsidR="000448CF">
          <w:t xml:space="preserve">yet </w:t>
        </w:r>
      </w:ins>
      <w:ins w:id="101" w:author="Matteo Zampieri" w:date="2021-03-11T11:07:00Z">
        <w:r w:rsidRPr="00716582">
          <w:rPr>
            <w:rPrChange w:id="102" w:author="Matteo Zampieri" w:date="2021-03-11T11:07:00Z">
              <w:rPr>
                <w:rFonts w:ascii="Arial" w:hAnsi="Arial" w:cs="Arial"/>
                <w:sz w:val="20"/>
                <w:szCs w:val="20"/>
              </w:rPr>
            </w:rPrChange>
          </w:rPr>
          <w:t xml:space="preserve">maintaining </w:t>
        </w:r>
      </w:ins>
      <w:ins w:id="103" w:author="Matteo Zampieri" w:date="2021-03-22T11:16:00Z">
        <w:r w:rsidR="00402659">
          <w:t>its functions</w:t>
        </w:r>
      </w:ins>
      <w:ins w:id="104" w:author="Matteo Zampieri" w:date="2021-03-11T11:07:00Z">
        <w:r w:rsidRPr="00716582">
          <w:rPr>
            <w:rPrChange w:id="105" w:author="Matteo Zampieri" w:date="2021-03-11T11:07:00Z">
              <w:rPr>
                <w:rFonts w:ascii="Arial" w:hAnsi="Arial" w:cs="Arial"/>
                <w:sz w:val="20"/>
                <w:szCs w:val="20"/>
              </w:rPr>
            </w:rPrChange>
          </w:rPr>
          <w:t xml:space="preserve"> (ecological definition), or to recover quickly</w:t>
        </w:r>
      </w:ins>
      <w:ins w:id="106" w:author="Matteo Zampieri" w:date="2021-03-22T11:13:00Z">
        <w:r w:rsidR="000448CF">
          <w:t xml:space="preserve"> from </w:t>
        </w:r>
      </w:ins>
      <w:ins w:id="107" w:author="Matteo Zampieri" w:date="2021-03-22T11:16:00Z">
        <w:r w:rsidR="00402659">
          <w:t>such</w:t>
        </w:r>
      </w:ins>
      <w:ins w:id="108" w:author="Matteo Zampieri" w:date="2021-03-22T11:13:00Z">
        <w:r w:rsidR="000448CF">
          <w:t xml:space="preserve"> </w:t>
        </w:r>
        <w:r w:rsidR="00402659">
          <w:t>disturbances</w:t>
        </w:r>
        <w:r w:rsidR="000448CF">
          <w:t xml:space="preserve"> </w:t>
        </w:r>
      </w:ins>
      <w:ins w:id="109" w:author="Matteo Zampieri" w:date="2021-03-11T11:07:00Z">
        <w:r w:rsidRPr="00716582">
          <w:rPr>
            <w:rPrChange w:id="110" w:author="Matteo Zampieri" w:date="2021-03-11T11:07:00Z">
              <w:rPr>
                <w:rFonts w:ascii="Arial" w:hAnsi="Arial" w:cs="Arial"/>
                <w:sz w:val="20"/>
                <w:szCs w:val="20"/>
              </w:rPr>
            </w:rPrChange>
          </w:rPr>
          <w:t xml:space="preserve"> (engineering definition) </w:t>
        </w:r>
        <w:r w:rsidRPr="00716582">
          <w:rPr>
            <w:rPrChange w:id="111" w:author="Matteo Zampieri" w:date="2021-03-11T11:07:00Z">
              <w:rPr>
                <w:rFonts w:ascii="Arial" w:hAnsi="Arial" w:cs="Arial"/>
                <w:sz w:val="20"/>
                <w:szCs w:val="20"/>
              </w:rPr>
            </w:rPrChange>
          </w:rPr>
          <w:fldChar w:fldCharType="begin" w:fldLock="1"/>
        </w:r>
      </w:ins>
      <w:r w:rsidR="00386032">
        <w:instrText>ADDIN CSL_CITATION {"citationItems":[{"id":"ITEM-1","itemData":{"author":[{"dropping-particle":"","family":"Holling","given":"Crawford Stanley","non-dropping-particle":"","parse-names":false,"suffix":""}],"container-title":"Annual Review of Ecology and Systematics","id":"ITEM-1","issued":{"date-parts":[["1973"]]},"page":"1-23","title":"Resilience and stability of ecological systems","type":"article-journal","volume":"4"},"uris":["http://www.mendeley.com/documents/?uuid=be8da189-8108-407c-bdce-daa6d7b63ae6"]},{"id":"ITEM-2","itemData":{"author":[{"dropping-particle":"","family":"Holling","given":"Crawford Stanley","non-dropping-particle":"","parse-names":false,"suffix":""}],"id":"ITEM-2","issued":{"date-parts":[["1996"]]},"number-of-pages":"31-43","publisher":"The National Academy of Sciences","title":"Engineering Resilience versus Ecological Resilience","type":"book"},"uris":["http://www.mendeley.com/documents/?uuid=5d57aea7-0bf3-44d0-84bc-a0928a87ad87"]},{"id":"ITEM-3","itemData":{"DOI":"10.1038/307321a0","ISSN":"1476-4687","abstract":"Early studies suggested that simple ecosystems were less stable than complex ones, but later studies came to the opposite conclusion. Confusion arose because of the many different meanings of ‘complexity’ and ‘stability’. Most of the possible questions about the relationship between stability–complexity have not been asked. Those that have yield a variety of answers.","author":[{"dropping-particle":"","family":"Pimm","given":"Stuart L","non-dropping-particle":"","parse-names":false,"suffix":""}],"container-title":"Nature","id":"ITEM-3","issue":"5949","issued":{"date-parts":[["1984"]]},"page":"321-326","title":"The complexity and stability of ecosystems","type":"article-journal","volume":"307"},"uris":["http://www.mendeley.com/documents/?uuid=95afe2c4-0c66-4353-bd2d-5033dd1d6f9a"]},{"id":"ITEM-4","itemData":{"DOI":"https://doi.org/10.1002/ecs2.3375","ISSN":"2150-8925","author":[{"dropping-particle":"","family":"Zampieri","given":"Matteo","non-dropping-particle":"","parse-names":false,"suffix":""}],"container-title":"Ecosphere","id":"ITEM-4","issued":{"date-parts":[["2021","1","1"]]},"note":"https://doi.org/10.1002/ecs2.3319","publisher":"John Wiley &amp; Sons, Ltd","title":"Reconciling the ecological and engineering definitions of resilience","type":"article-journal"},"uris":["http://www.mendeley.com/documents/?uuid=35d7f349-ddd1-4482-99ef-560d98514f46"]}],"mendeley":{"formattedCitation":"[12–15]","plainTextFormattedCitation":"[12–15]","previouslyFormattedCitation":"[12–15]"},"properties":{"noteIndex":0},"schema":"https://github.com/citation-style-language/schema/raw/master/csl-citation.json"}</w:instrText>
      </w:r>
      <w:ins w:id="112" w:author="Matteo Zampieri" w:date="2021-03-11T11:07:00Z">
        <w:r w:rsidRPr="00716582">
          <w:rPr>
            <w:rPrChange w:id="113" w:author="Matteo Zampieri" w:date="2021-03-11T11:07:00Z">
              <w:rPr>
                <w:rFonts w:ascii="Arial" w:hAnsi="Arial" w:cs="Arial"/>
                <w:sz w:val="20"/>
                <w:szCs w:val="20"/>
              </w:rPr>
            </w:rPrChange>
          </w:rPr>
          <w:fldChar w:fldCharType="separate"/>
        </w:r>
      </w:ins>
      <w:r w:rsidR="00081DC6" w:rsidRPr="00081DC6">
        <w:rPr>
          <w:noProof/>
        </w:rPr>
        <w:t>[12–15]</w:t>
      </w:r>
      <w:ins w:id="114" w:author="Matteo Zampieri" w:date="2021-03-11T11:07:00Z">
        <w:r w:rsidRPr="00716582">
          <w:rPr>
            <w:rPrChange w:id="115" w:author="Matteo Zampieri" w:date="2021-03-11T11:07:00Z">
              <w:rPr>
                <w:rFonts w:ascii="Arial" w:hAnsi="Arial" w:cs="Arial"/>
                <w:sz w:val="20"/>
                <w:szCs w:val="20"/>
              </w:rPr>
            </w:rPrChange>
          </w:rPr>
          <w:fldChar w:fldCharType="end"/>
        </w:r>
        <w:r w:rsidRPr="00716582">
          <w:rPr>
            <w:rPrChange w:id="116" w:author="Matteo Zampieri" w:date="2021-03-11T11:07:00Z">
              <w:rPr>
                <w:rFonts w:ascii="Arial" w:hAnsi="Arial" w:cs="Arial"/>
                <w:sz w:val="20"/>
                <w:szCs w:val="20"/>
              </w:rPr>
            </w:rPrChange>
          </w:rPr>
          <w:t xml:space="preserve">. These definitions are conceptually clear but they do not directly provide a practical way to measure resilience </w:t>
        </w:r>
        <w:r w:rsidRPr="00716582">
          <w:rPr>
            <w:rPrChange w:id="117" w:author="Matteo Zampieri" w:date="2021-03-11T11:07:00Z">
              <w:rPr>
                <w:rFonts w:ascii="Arial" w:hAnsi="Arial" w:cs="Arial"/>
                <w:sz w:val="20"/>
                <w:szCs w:val="20"/>
              </w:rPr>
            </w:rPrChange>
          </w:rPr>
          <w:fldChar w:fldCharType="begin" w:fldLock="1"/>
        </w:r>
      </w:ins>
      <w:r w:rsidR="00386032">
        <w:instrText>ADDIN CSL_CITATION {"citationItems":[{"id":"ITEM-1","itemData":{"DOI":"10.1111/j.1365-2664.2012.02136.x","ISSN":"0021-8901","author":[{"dropping-particle":"","family":"Morecroft","given":"Michael D","non-dropping-particle":"","parse-names":false,"suffix":""},{"dropping-particle":"","family":"Crick","given":"Humphrey Q P","non-dropping-particle":"","parse-names":false,"suffix":""},{"dropping-particle":"","family":"Duffield","given":"Simon J","non-dropping-particle":"","parse-names":false,"suffix":""},{"dropping-particle":"","family":"Macgregor","given":"Nicholas A","non-dropping-particle":"","parse-names":false,"suffix":""}],"container-title":"Journal of Applied Ecology","id":"ITEM-1","issue":"3","issued":{"date-parts":[["2012","6","1"]]},"note":"doi: 10.1111/j.1365-2664.2012.02136.x","page":"547-551","publisher":"John Wiley &amp; Sons, Ltd","title":"Resilience to climate change: translating principles into practice","type":"article-journal","volume":"49"},"uris":["http://www.mendeley.com/documents/?uuid=23f2c9ad-99d6-4e24-bcfe-defdc5a215c0"]},{"id":"ITEM-2","itemData":{"DOI":"10.1146/annurev-ecolsys-112414-054242","ISSN":"1543-592X","abstract":"Ecological resilience is the ability of a system to persist in the face of perturbations. Although resilience has been a highly influential concept, its interpretation has remained largely qualitative. Here we describe an emerging family of methods for quantifying resilience on the basis of observations. A first set of methods is based on the phenomenon of critical slowing down, which implies that recovery upon small perturbations becomes slower as a system approaches a tipping point. Such slowing down can be measured experimentally but may also be indirectly inferred from changes in natural fluctuations and spatial patterns. A second group of methods aims to characterize the resilience of alternative states in probabilistic terms based on large numbers of observations as in long time series or satellite images. These generic approaches to measuring resilience complement the system-specific knowledge needed to infer the effects of environmental change on the resilience of complex systems.","author":[{"dropping-particle":"","family":"Scheffer","given":"Marten","non-dropping-particle":"","parse-names":false,"suffix":""},{"dropping-particle":"","family":"Carpenter","given":"Stephen R","non-dropping-particle":"","parse-names":false,"suffix":""},{"dropping-particle":"","family":"Dakos","given":"Vasilis","non-dropping-particle":"","parse-names":false,"suffix":""},{"dropping-particle":"","family":"Nes","given":"Egbert H","non-dropping-particle":"van","parse-names":false,"suffix":""}],"container-title":"Annual Review of Ecology, Evolution, and Systematics","id":"ITEM-2","issue":"1","issued":{"date-parts":[["2015","12","4"]]},"note":"doi: 10.1146/annurev-ecolsys-112414-054242","page":"145-167","publisher":"Annual Reviews","title":"Generic Indicators of Ecological Resilience: Inferring the Chance of a Critical Transition","type":"article-journal","volume":"46"},"uris":["http://www.mendeley.com/documents/?uuid=d829a19e-38ce-435e-9b94-d757851417e0"]},{"id":"ITEM-3","itemData":{"DOI":"10.1111/1365-2664.12550","ISBN":"1365-2664","ISSN":"13652664","PMID":"18266624","abstract":"* Increased interest in managing resilience has led to efforts to develop standardized tools for assessments and quantitative measures. Resilience, however, as a property of complex adaptive systems, does not lend itself easily to measurement. Whereas assessment approaches tend to focus on deepening understanding of system dynamics, resilience measurement aims to capture and quantify resilience in a rigorous and repeatable way. * We discuss the strengths, limitations and trade-offs involved in both assessing and measuring resilience, as well as the relationship between the two. We use a range of disciplinary perspectives to draw lessons on distilling complex concepts into useful metrics. * Measuring and monitoring a narrow set of indicators or reducing resilience to a single unit of measurement may block the deeper understanding of system dynamics needed to apply resilience thinking and inform management actions. * Synthesis and applications. Resilience assessment and measurement can be complementary. In both cases it is important that: (i) the approach aligns with how resilience is being defined, (ii) the application suits the specific context and (iii) understanding of system dynamics is increased. Ongoing efforts to measure resilience would benefit from the integration of key principles that have been identified for building resilience.","author":[{"dropping-particle":"","family":"Quinlan","given":"Allyson E.","non-dropping-particle":"","parse-names":false,"suffix":""},{"dropping-particle":"","family":"Berbés-Blázquez","given":"Marta","non-dropping-particle":"","parse-names":false,"suffix":""},{"dropping-particle":"","family":"Haider","given":"L. Jamila","non-dropping-particle":"","parse-names":false,"suffix":""},{"dropping-particle":"","family":"Peterson","given":"Garry D.","non-dropping-particle":"","parse-names":false,"suffix":""}],"container-title":"Journal of Applied Ecology","id":"ITEM-3","issue":"3","issued":{"date-parts":[["2016"]]},"page":"677-687","title":"Measuring and assessing resilience: broadening understanding through multiple disciplinary perspectives","type":"article-journal","volume":"53"},"uris":["http://www.mendeley.com/documents/?uuid=3d81976d-92db-431a-8d4d-a825d93e49b5"]}],"mendeley":{"formattedCitation":"[16–18]","plainTextFormattedCitation":"[16–18]","previouslyFormattedCitation":"[16–18]"},"properties":{"noteIndex":0},"schema":"https://github.com/citation-style-language/schema/raw/master/csl-citation.json"}</w:instrText>
      </w:r>
      <w:ins w:id="118" w:author="Matteo Zampieri" w:date="2021-03-11T11:07:00Z">
        <w:r w:rsidRPr="00716582">
          <w:rPr>
            <w:rPrChange w:id="119" w:author="Matteo Zampieri" w:date="2021-03-11T11:07:00Z">
              <w:rPr>
                <w:rFonts w:ascii="Arial" w:hAnsi="Arial" w:cs="Arial"/>
                <w:sz w:val="20"/>
                <w:szCs w:val="20"/>
              </w:rPr>
            </w:rPrChange>
          </w:rPr>
          <w:fldChar w:fldCharType="separate"/>
        </w:r>
      </w:ins>
      <w:r w:rsidR="00081DC6" w:rsidRPr="00081DC6">
        <w:rPr>
          <w:noProof/>
        </w:rPr>
        <w:t>[16–18]</w:t>
      </w:r>
      <w:ins w:id="120" w:author="Matteo Zampieri" w:date="2021-03-11T11:07:00Z">
        <w:r w:rsidRPr="00716582">
          <w:rPr>
            <w:rPrChange w:id="121" w:author="Matteo Zampieri" w:date="2021-03-11T11:07:00Z">
              <w:rPr>
                <w:rFonts w:ascii="Arial" w:hAnsi="Arial" w:cs="Arial"/>
                <w:sz w:val="20"/>
                <w:szCs w:val="20"/>
              </w:rPr>
            </w:rPrChange>
          </w:rPr>
          <w:fldChar w:fldCharType="end"/>
        </w:r>
        <w:r w:rsidRPr="00716582">
          <w:rPr>
            <w:rPrChange w:id="122" w:author="Matteo Zampieri" w:date="2021-03-11T11:07:00Z">
              <w:rPr>
                <w:rFonts w:ascii="Arial" w:hAnsi="Arial" w:cs="Arial"/>
                <w:sz w:val="20"/>
                <w:szCs w:val="20"/>
              </w:rPr>
            </w:rPrChange>
          </w:rPr>
          <w:t xml:space="preserve">. In fact, a quantitative estimation of resilience requires objective methods to identify and measure the </w:t>
        </w:r>
      </w:ins>
      <w:ins w:id="123" w:author="Matteo Zampieri" w:date="2021-03-11T11:10:00Z">
        <w:r>
          <w:t>amplitude of the disturbances</w:t>
        </w:r>
      </w:ins>
      <w:ins w:id="124" w:author="Matteo Zampieri" w:date="2021-03-11T11:07:00Z">
        <w:r w:rsidRPr="00716582">
          <w:rPr>
            <w:rPrChange w:id="125" w:author="Matteo Zampieri" w:date="2021-03-11T11:07:00Z">
              <w:rPr>
                <w:rFonts w:ascii="Arial" w:hAnsi="Arial" w:cs="Arial"/>
                <w:sz w:val="20"/>
                <w:szCs w:val="20"/>
              </w:rPr>
            </w:rPrChange>
          </w:rPr>
          <w:t xml:space="preserve"> </w:t>
        </w:r>
        <w:r w:rsidRPr="00716582">
          <w:rPr>
            <w:rPrChange w:id="126" w:author="Matteo Zampieri" w:date="2021-03-11T11:07:00Z">
              <w:rPr>
                <w:rFonts w:ascii="Arial" w:hAnsi="Arial" w:cs="Arial"/>
                <w:sz w:val="20"/>
                <w:szCs w:val="20"/>
              </w:rPr>
            </w:rPrChange>
          </w:rPr>
          <w:fldChar w:fldCharType="begin" w:fldLock="1"/>
        </w:r>
      </w:ins>
      <w:r w:rsidR="00386032">
        <w:instrText>ADDIN CSL_CITATION {"citationItems":[{"id":"ITEM-1","itemData":{"DOI":"10.1111/nrm.12097","ISSN":"0890-8575","abstract":"Abstract Rising interest in the resilience of ecological systems has spawned diverse interpretations of the term's precise meaning, particularly in the context of resilience quantification. The purpose of this paper is twofold. The first aim is to use the language of dynamical systems to organize and scrutinize existing resilience definitions within a unified framework. The second aim is to provide an introduction for mathematicians to the ecological concept of resilience, a potential area for expanded quantitative research. To frame the discussion of resilience in dynamical systems terms, a model consisting of ordinary differential equations is assumed to represent the ecological system. The question ?resilience of what to what?? posed by Carpenter et al. [2001] informs two broad categories of definitions, based on resilience to state variable perturbations and to parameter changes, respectively. Definitions of resilience to state variable perturbations include measures of basin size (relevant to one-time perturbations) and basin steepness (relevant to repeated perturbations). Resilience to parameter changes has been quantified by viewing parameters as state variables but has also considered the reversibility of parameter shifts. Quantifying this reversibility and fully describing how recovery rates determine resilience to repeated state-space perturbations emerge as two opportunities for mathematics research.","author":[{"dropping-particle":"","family":"Meyer","given":"Katherine","non-dropping-particle":"","parse-names":false,"suffix":""}],"container-title":"Natural Resource Modeling","id":"ITEM-1","issue":"3","issued":{"date-parts":[["2016","8","1"]]},"note":"doi: 10.1111/nrm.12097","page":"339-352","publisher":"John Wiley &amp; Sons, Ltd","title":"A mathematical rewiew of resilience in ecology","type":"article-journal","volume":"29"},"uris":["http://www.mendeley.com/documents/?uuid=ee9c1791-0e37-4259-823d-db3383323218"]}],"mendeley":{"formattedCitation":"[19]","plainTextFormattedCitation":"[19]","previouslyFormattedCitation":"[19]"},"properties":{"noteIndex":0},"schema":"https://github.com/citation-style-language/schema/raw/master/csl-citation.json"}</w:instrText>
      </w:r>
      <w:ins w:id="127" w:author="Matteo Zampieri" w:date="2021-03-11T11:07:00Z">
        <w:r w:rsidRPr="00716582">
          <w:rPr>
            <w:rPrChange w:id="128" w:author="Matteo Zampieri" w:date="2021-03-11T11:07:00Z">
              <w:rPr>
                <w:rFonts w:ascii="Arial" w:hAnsi="Arial" w:cs="Arial"/>
                <w:sz w:val="20"/>
                <w:szCs w:val="20"/>
              </w:rPr>
            </w:rPrChange>
          </w:rPr>
          <w:fldChar w:fldCharType="separate"/>
        </w:r>
      </w:ins>
      <w:r w:rsidR="00081DC6" w:rsidRPr="00081DC6">
        <w:rPr>
          <w:noProof/>
        </w:rPr>
        <w:t>[19]</w:t>
      </w:r>
      <w:ins w:id="129" w:author="Matteo Zampieri" w:date="2021-03-11T11:07:00Z">
        <w:r w:rsidRPr="00716582">
          <w:rPr>
            <w:rPrChange w:id="130" w:author="Matteo Zampieri" w:date="2021-03-11T11:07:00Z">
              <w:rPr>
                <w:rFonts w:ascii="Arial" w:hAnsi="Arial" w:cs="Arial"/>
                <w:sz w:val="20"/>
                <w:szCs w:val="20"/>
              </w:rPr>
            </w:rPrChange>
          </w:rPr>
          <w:fldChar w:fldCharType="end"/>
        </w:r>
        <w:r w:rsidRPr="00716582">
          <w:rPr>
            <w:rPrChange w:id="131" w:author="Matteo Zampieri" w:date="2021-03-11T11:07:00Z">
              <w:rPr>
                <w:rFonts w:ascii="Arial" w:hAnsi="Arial" w:cs="Arial"/>
                <w:sz w:val="20"/>
                <w:szCs w:val="20"/>
              </w:rPr>
            </w:rPrChange>
          </w:rPr>
          <w:t xml:space="preserve">. Also as a result of such indeterminacy, a large number of indicators was proposed to measure different aspects of resilience </w:t>
        </w:r>
        <w:r w:rsidRPr="00716582">
          <w:rPr>
            <w:rPrChange w:id="132" w:author="Matteo Zampieri" w:date="2021-03-11T11:07:00Z">
              <w:rPr>
                <w:rFonts w:ascii="Arial" w:hAnsi="Arial" w:cs="Arial"/>
                <w:sz w:val="20"/>
                <w:szCs w:val="20"/>
              </w:rPr>
            </w:rPrChange>
          </w:rPr>
          <w:fldChar w:fldCharType="begin" w:fldLock="1"/>
        </w:r>
      </w:ins>
      <w:r w:rsidR="00386032">
        <w:instrText>ADDIN CSL_CITATION {"citationItems":[{"id":"ITEM-1","itemData":{"DOI":"10.1111/gcb.12495","abstract":"Abstract Increasing frequency of extreme climate events is likely to impose increased stress on ecosystems and to jeopardize the services that ecosystems provide. Therefore, it is of major importance to assess the effects of extreme climate events on the temporal stability (i.e., the resistance, the resilience, and the variance) of ecosystem properties. Most time series of ecosystem properties are, however, affected by varying data characteristics, uncertainties, and noise, which complicate the comparison of ecosystem stability metrics (ESMs) between locations. Therefore, there is a strong need for a more comprehensive understanding regarding the reliability of stability metrics and how they can be used to compare ecosystem stability globally. The objective of this study was to evaluate the performance of temporal ESMs based on time series of the Moderate Resolution Imaging Spectroradiometer derived Normalized Difference Vegetation Index of 15 global land-cover types. We provide a framework (i) to assess the reliability of ESMs in function of data characteristics, uncertainties and noise and (ii) to integrate reliability estimates in future global ecosystem stability studies against climate disturbances. The performance of our framework was tested through (i) a global ecosystem comparison and (ii) an comparison of ecosystem stability in response to the 2003 drought. The results show the influence of data quality on the accuracy of ecosystem stability. White noise, biased noise, and trends have a stronger effect on the accuracy of stability metrics than the length of the time series, temporal resolution, or amount of missing values. Moreover, we demonstrate the importance of integrating reliability estimates to interpret stability metrics within confidence limits. Based on these confidence limits, other studies dealing with specific ecosystem types or locations can be put into context, and a more reliable assessment of ecosystem stability against environmental disturbances can be obtained.","author":[{"dropping-particle":"","family":"Keersmaecker","given":"Wanda","non-dropping-particle":"De","parse-names":false,"suffix":""},{"dropping-particle":"","family":"Lhermitte","given":"Stef","non-dropping-particle":"","parse-names":false,"suffix":""},{"dropping-particle":"","family":"Honnay","given":"Olivier","non-dropping-particle":"","parse-names":false,"suffix":""},{"dropping-particle":"","family":"Farifteh","given":"Jamshid","non-dropping-particle":"","parse-names":false,"suffix":""},{"dropping-particle":"","family":"Somers","given":"Ben","non-dropping-particle":"","parse-names":false,"suffix":""},{"dropping-particle":"","family":"Coppin","given":"Pol","non-dropping-particle":"","parse-names":false,"suffix":""}],"container-title":"Global Change Biology","id":"ITEM-1","issue":"7","issued":{"date-parts":[["2014"]]},"page":"2149-2161","title":"How to measure ecosystem stability? An evaluation of the reliability of stability metrics based on remote sensing time series across the major global ecosystems","type":"article-journal","volume":"20"},"uris":["http://www.mendeley.com/documents/?uuid=f3dc9a87-6064-4bb6-807c-86d66d1f9ee2"]},{"id":"ITEM-2","itemData":{"DOI":"10.1146/annurev-ecolsys-112414-054242","ISSN":"1543-592X","abstract":"Ecological resilience is the ability of a system to persist in the face of perturbations. Although resilience has been a highly influential concept, its interpretation has remained largely qualitative. Here we describe an emerging family of methods for quantifying resilience on the basis of observations. A first set of methods is based on the phenomenon of critical slowing down, which implies that recovery upon small perturbations becomes slower as a system approaches a tipping point. Such slowing down can be measured experimentally but may also be indirectly inferred from changes in natural fluctuations and spatial patterns. A second group of methods aims to characterize the resilience of alternative states in probabilistic terms based on large numbers of observations as in long time series or satellite images. These generic approaches to measuring resilience complement the system-specific knowledge needed to infer the effects of environmental change on the resilience of complex systems.","author":[{"dropping-particle":"","family":"Scheffer","given":"Marten","non-dropping-particle":"","parse-names":false,"suffix":""},{"dropping-particle":"","family":"Carpenter","given":"Stephen R","non-dropping-particle":"","parse-names":false,"suffix":""},{"dropping-particle":"","family":"Dakos","given":"Vasilis","non-dropping-particle":"","parse-names":false,"suffix":""},{"dropping-particle":"","family":"Nes","given":"Egbert H","non-dropping-particle":"van","parse-names":false,"suffix":""}],"container-title":"Annual Review of Ecology, Evolution, and Systematics","id":"ITEM-2","issue":"1","issued":{"date-parts":[["2015","12","4"]]},"note":"doi: 10.1146/annurev-ecolsys-112414-054242","page":"145-167","publisher":"Annual Reviews","title":"Generic Indicators of Ecological Resilience: Inferring the Chance of a Critical Transition","type":"article-journal","volume":"46"},"uris":["http://www.mendeley.com/documents/?uuid=d829a19e-38ce-435e-9b94-d757851417e0"]},{"id":"ITEM-3","itemData":{"DOI":"10.1111/nrm.12097","ISSN":"0890-8575","abstract":"Abstract Rising interest in the resilience of ecological systems has spawned diverse interpretations of the term's precise meaning, particularly in the context of resilience quantification. The purpose of this paper is twofold. The first aim is to use the language of dynamical systems to organize and scrutinize existing resilience definitions within a unified framework. The second aim is to provide an introduction for mathematicians to the ecological concept of resilience, a potential area for expanded quantitative research. To frame the discussion of resilience in dynamical systems terms, a model consisting of ordinary differential equations is assumed to represent the ecological system. The question ?resilience of what to what?? posed by Carpenter et al. [2001] informs two broad categories of definitions, based on resilience to state variable perturbations and to parameter changes, respectively. Definitions of resilience to state variable perturbations include measures of basin size (relevant to one-time perturbations) and basin steepness (relevant to repeated perturbations). Resilience to parameter changes has been quantified by viewing parameters as state variables but has also considered the reversibility of parameter shifts. Quantifying this reversibility and fully describing how recovery rates determine resilience to repeated state-space perturbations emerge as two opportunities for mathematics research.","author":[{"dropping-particle":"","family":"Meyer","given":"Katherine","non-dropping-particle":"","parse-names":false,"suffix":""}],"container-title":"Natural Resource Modeling","id":"ITEM-3","issue":"3","issued":{"date-parts":[["2016","8","1"]]},"note":"doi: 10.1111/nrm.12097","page":"339-352","publisher":"John Wiley &amp; Sons, Ltd","title":"A mathematical rewiew of resilience in ecology","type":"article-journal","volume":"29"},"uris":["http://www.mendeley.com/documents/?uuid=ee9c1791-0e37-4259-823d-db3383323218"]},{"id":"ITEM-4","itemData":{"DOI":"10.1016/j.ecolind.2018.06.038","ISSN":"1470160X","abstract":"The impending threats of changing climate have been well documented across sectors. The climate risks are best addressed through increasing adaptive capacity and building resilience. Ever since the global call during the Rio Summit in 1992 for establishing sustainability indicators across sectors, there have been several studies across the world on developing indicators for sustainability, vulnerability and climate resilience. Agriculture, the most vulnerable system to changing climate, depends on the resilience of both social and ecological systems. This paper focuses on integrating the variability of climate into the agricultural sustainability measurement with a broad base of indicators and bringing in the localized factors for representing the agroecosystem specificities. The paper also aims at identifying indicators for measuring climate resilient agriculture in Indian sub-continent and developing a conceptual framework for profiling the spatial resilience across various agro-ecosystems for appropriate location-specific policy interventions. In the current study 1209 indicators used in various research studies were screened, grouped for similarity and purpose and classified based on the various dimensions viz., social, economic, ecological, etc. After a critical review based on their appropriateness as a measurable indicator, extent of overlap, relevance in Indian context and possible data availability, 41 indicators were shortlisted for validation through a comprehensive structured online survey among subject matter specialists (n = 225). The responses from the experts (n = 36) were analysed using weighted sum model (WSM) and analytic hierarchy process (AHP). The study identifies a list of 30 sustainability indicators for climate resilient agriculture in India, that are particularly suitable for different agro-ecosystems of the sub-continent. The authors advocate an action-oriented model called Climate Risk Management Package for Agriculture (CRiMPA) to aid in planning spatial/agro-ecosystem specific interventions, which in turn could strengthen the National Action Plan for Climate Change (NAPCC) of Government of India.","author":[{"dropping-particle":"","family":"Srinivasa Rao","given":"Ch","non-dropping-particle":"","parse-names":false,"suffix":""},{"dropping-particle":"","family":"Kareemulla","given":"K.","non-dropping-particle":"","parse-names":false,"suffix":""},{"dropping-particle":"","family":"Krishnan","given":"P.","non-dropping-particle":"","parse-names":false,"suffix":""},{"dropping-particle":"","family":"Murthy","given":"G. R.K.","non-dropping-particle":"","parse-names":false,"suffix":""},{"dropping-particle":"","family":"Ramesh","given":"P.","non-dropping-particle":"","parse-names":false,"suffix":""},{"dropping-particle":"","family":"Ananthan","given":"P. S.","non-dropping-particle":"","parse-names":false,"suffix":""},{"dropping-particle":"","family":"Joshi","given":"P. K.","non-dropping-particle":"","parse-names":false,"suffix":""}],"container-title":"Ecological Indicators","id":"ITEM-4","issue":"June","issued":{"date-parts":[["2018"]]},"page":"0-1","publisher":"Elsevier","title":"Agro-ecosystem based sustainability indicators for climate resilient agriculture in India: A conceptual framework","type":"article-journal"},"uris":["http://www.mendeley.com/documents/?uuid=9afbe655-3676-4691-bdb9-fddc09a0883d"]}],"mendeley":{"formattedCitation":"[17,19–21]","plainTextFormattedCitation":"[17,19–21]","previouslyFormattedCitation":"[17,19–21]"},"properties":{"noteIndex":0},"schema":"https://github.com/citation-style-language/schema/raw/master/csl-citation.json"}</w:instrText>
      </w:r>
      <w:ins w:id="133" w:author="Matteo Zampieri" w:date="2021-03-11T11:07:00Z">
        <w:r w:rsidRPr="00716582">
          <w:rPr>
            <w:rPrChange w:id="134" w:author="Matteo Zampieri" w:date="2021-03-11T11:07:00Z">
              <w:rPr>
                <w:rFonts w:ascii="Arial" w:hAnsi="Arial" w:cs="Arial"/>
                <w:sz w:val="20"/>
                <w:szCs w:val="20"/>
              </w:rPr>
            </w:rPrChange>
          </w:rPr>
          <w:fldChar w:fldCharType="separate"/>
        </w:r>
      </w:ins>
      <w:r w:rsidR="00081DC6" w:rsidRPr="00081DC6">
        <w:rPr>
          <w:noProof/>
          <w:lang w:val="en-GB"/>
        </w:rPr>
        <w:t>[17,19–21]</w:t>
      </w:r>
      <w:ins w:id="135" w:author="Matteo Zampieri" w:date="2021-03-11T11:07:00Z">
        <w:r w:rsidRPr="00716582">
          <w:rPr>
            <w:rPrChange w:id="136" w:author="Matteo Zampieri" w:date="2021-03-11T11:07:00Z">
              <w:rPr>
                <w:rFonts w:ascii="Arial" w:hAnsi="Arial" w:cs="Arial"/>
                <w:sz w:val="20"/>
                <w:szCs w:val="20"/>
              </w:rPr>
            </w:rPrChange>
          </w:rPr>
          <w:fldChar w:fldCharType="end"/>
        </w:r>
        <w:r w:rsidRPr="00D61A44">
          <w:rPr>
            <w:lang w:val="en-GB"/>
            <w:rPrChange w:id="137" w:author="Matteo Zampieri" w:date="2021-03-11T11:11:00Z">
              <w:rPr>
                <w:rFonts w:ascii="Arial" w:hAnsi="Arial" w:cs="Arial"/>
                <w:sz w:val="20"/>
                <w:szCs w:val="20"/>
                <w:lang w:val="nl-NL"/>
              </w:rPr>
            </w:rPrChange>
          </w:rPr>
          <w:t xml:space="preserve">. </w:t>
        </w:r>
      </w:ins>
    </w:p>
    <w:p w14:paraId="60C20DB0" w14:textId="1A2E30B9" w:rsidR="00716582" w:rsidRPr="00716582" w:rsidRDefault="00FC7F9F" w:rsidP="00716582">
      <w:pPr>
        <w:jc w:val="both"/>
        <w:rPr>
          <w:ins w:id="138" w:author="Matteo Zampieri" w:date="2021-03-11T11:07:00Z"/>
          <w:rPrChange w:id="139" w:author="Matteo Zampieri" w:date="2021-03-11T11:07:00Z">
            <w:rPr>
              <w:ins w:id="140" w:author="Matteo Zampieri" w:date="2021-03-11T11:07:00Z"/>
              <w:rFonts w:ascii="Arial" w:hAnsi="Arial" w:cs="Arial"/>
              <w:sz w:val="20"/>
              <w:szCs w:val="20"/>
            </w:rPr>
          </w:rPrChange>
        </w:rPr>
      </w:pPr>
      <w:ins w:id="141" w:author="Andrea Toreti" w:date="2021-04-01T11:55:00Z">
        <w:r>
          <w:t xml:space="preserve">For instance, </w:t>
        </w:r>
      </w:ins>
      <w:ins w:id="142" w:author="Andrea Toreti" w:date="2021-04-01T11:56:00Z">
        <w:r>
          <w:t>t</w:t>
        </w:r>
      </w:ins>
      <w:ins w:id="143" w:author="Matteo Zampieri" w:date="2021-03-11T11:07:00Z">
        <w:del w:id="144" w:author="Andrea Toreti" w:date="2021-04-01T11:56:00Z">
          <w:r w:rsidR="00716582" w:rsidRPr="00716582" w:rsidDel="00FC7F9F">
            <w:rPr>
              <w:rPrChange w:id="145" w:author="Matteo Zampieri" w:date="2021-03-11T11:07:00Z">
                <w:rPr>
                  <w:rFonts w:ascii="Arial" w:hAnsi="Arial" w:cs="Arial"/>
                  <w:sz w:val="20"/>
                  <w:szCs w:val="20"/>
                </w:rPr>
              </w:rPrChange>
            </w:rPr>
            <w:delText>T</w:delText>
          </w:r>
        </w:del>
        <w:r w:rsidR="00716582" w:rsidRPr="00716582">
          <w:rPr>
            <w:rPrChange w:id="146" w:author="Matteo Zampieri" w:date="2021-03-11T11:07:00Z">
              <w:rPr>
                <w:rFonts w:ascii="Arial" w:hAnsi="Arial" w:cs="Arial"/>
                <w:sz w:val="20"/>
                <w:szCs w:val="20"/>
              </w:rPr>
            </w:rPrChange>
          </w:rPr>
          <w:t>h</w:t>
        </w:r>
      </w:ins>
      <w:ins w:id="147" w:author="Matteo Zampieri" w:date="2021-03-11T11:11:00Z">
        <w:r w:rsidR="00D61A44">
          <w:t>e</w:t>
        </w:r>
      </w:ins>
      <w:ins w:id="148" w:author="Matteo Zampieri" w:date="2021-03-11T11:07:00Z">
        <w:r w:rsidR="00716582" w:rsidRPr="00716582">
          <w:rPr>
            <w:rPrChange w:id="149" w:author="Matteo Zampieri" w:date="2021-03-11T11:07:00Z">
              <w:rPr>
                <w:rFonts w:ascii="Arial" w:hAnsi="Arial" w:cs="Arial"/>
                <w:sz w:val="20"/>
                <w:szCs w:val="20"/>
              </w:rPr>
            </w:rPrChange>
          </w:rPr>
          <w:t xml:space="preserve"> ability</w:t>
        </w:r>
      </w:ins>
      <w:ins w:id="150" w:author="Matteo Zampieri" w:date="2021-03-11T11:11:00Z">
        <w:r w:rsidR="00D61A44">
          <w:t xml:space="preserve"> of </w:t>
        </w:r>
      </w:ins>
      <w:ins w:id="151" w:author="Matteo Zampieri" w:date="2021-03-11T11:12:00Z">
        <w:r w:rsidR="00D61A44">
          <w:t>land</w:t>
        </w:r>
      </w:ins>
      <w:ins w:id="152" w:author="Matteo Zampieri" w:date="2021-03-11T11:11:00Z">
        <w:r w:rsidR="00D61A44">
          <w:t xml:space="preserve"> ecosystems</w:t>
        </w:r>
      </w:ins>
      <w:ins w:id="153" w:author="Matteo Zampieri" w:date="2021-03-11T11:07:00Z">
        <w:r w:rsidR="00716582" w:rsidRPr="00716582">
          <w:rPr>
            <w:rPrChange w:id="154" w:author="Matteo Zampieri" w:date="2021-03-11T11:07:00Z">
              <w:rPr>
                <w:rFonts w:ascii="Arial" w:hAnsi="Arial" w:cs="Arial"/>
                <w:sz w:val="20"/>
                <w:szCs w:val="20"/>
              </w:rPr>
            </w:rPrChange>
          </w:rPr>
          <w:t xml:space="preserve"> to withstand environmental perturbations (i.e. ecological resilience) can be assessed </w:t>
        </w:r>
      </w:ins>
      <w:ins w:id="155" w:author="Andrea Toreti" w:date="2021-04-01T11:56:00Z">
        <w:r>
          <w:t xml:space="preserve">by looking at the </w:t>
        </w:r>
      </w:ins>
      <w:ins w:id="156" w:author="Matteo Zampieri" w:date="2021-03-11T11:07:00Z">
        <w:del w:id="157" w:author="Andrea Toreti" w:date="2021-04-01T11:56:00Z">
          <w:r w:rsidR="00716582" w:rsidRPr="00716582" w:rsidDel="00FC7F9F">
            <w:rPr>
              <w:rPrChange w:id="158" w:author="Matteo Zampieri" w:date="2021-03-11T11:07:00Z">
                <w:rPr>
                  <w:rFonts w:ascii="Arial" w:hAnsi="Arial" w:cs="Arial"/>
                  <w:sz w:val="20"/>
                  <w:szCs w:val="20"/>
                </w:rPr>
              </w:rPrChange>
            </w:rPr>
            <w:delText xml:space="preserve">from the </w:delText>
          </w:r>
        </w:del>
        <w:r w:rsidR="00716582" w:rsidRPr="00716582">
          <w:rPr>
            <w:rPrChange w:id="159" w:author="Matteo Zampieri" w:date="2021-03-11T11:07:00Z">
              <w:rPr>
                <w:rFonts w:ascii="Arial" w:hAnsi="Arial" w:cs="Arial"/>
                <w:sz w:val="20"/>
                <w:szCs w:val="20"/>
              </w:rPr>
            </w:rPrChange>
          </w:rPr>
          <w:t>deviation from</w:t>
        </w:r>
        <w:del w:id="160" w:author="Andrea Toreti" w:date="2021-04-01T11:56:00Z">
          <w:r w:rsidR="00716582" w:rsidRPr="00716582" w:rsidDel="00FC7F9F">
            <w:rPr>
              <w:rPrChange w:id="161" w:author="Matteo Zampieri" w:date="2021-03-11T11:07:00Z">
                <w:rPr>
                  <w:rFonts w:ascii="Arial" w:hAnsi="Arial" w:cs="Arial"/>
                  <w:sz w:val="20"/>
                  <w:szCs w:val="20"/>
                </w:rPr>
              </w:rPrChange>
            </w:rPr>
            <w:delText xml:space="preserve"> the</w:delText>
          </w:r>
        </w:del>
        <w:r w:rsidR="00716582" w:rsidRPr="00716582">
          <w:rPr>
            <w:rPrChange w:id="162" w:author="Matteo Zampieri" w:date="2021-03-11T11:07:00Z">
              <w:rPr>
                <w:rFonts w:ascii="Arial" w:hAnsi="Arial" w:cs="Arial"/>
                <w:sz w:val="20"/>
                <w:szCs w:val="20"/>
              </w:rPr>
            </w:rPrChange>
          </w:rPr>
          <w:t xml:space="preserve"> seasonal climatology of vegetation above-ground biomass and proxies such as the Normalized Differential Vegetation Index (NDVI) after an environmental disturbance </w:t>
        </w:r>
        <w:r w:rsidR="00716582" w:rsidRPr="00716582">
          <w:rPr>
            <w:rPrChange w:id="163" w:author="Matteo Zampieri" w:date="2021-03-11T11:07:00Z">
              <w:rPr>
                <w:rFonts w:ascii="Arial" w:hAnsi="Arial" w:cs="Arial"/>
                <w:sz w:val="20"/>
                <w:szCs w:val="20"/>
              </w:rPr>
            </w:rPrChange>
          </w:rPr>
          <w:fldChar w:fldCharType="begin" w:fldLock="1"/>
        </w:r>
      </w:ins>
      <w:r w:rsidR="00386032">
        <w:instrText>ADDIN CSL_CITATION {"citationItems":[{"id":"ITEM-1","itemData":{"ISSN":"00129658, 19399170","abstract":"[The role of species diversity on ecosystem resistance in the face of strong environmental fluctuations has been addressed from both theoretical and experimental viewpoints to reveal a variety of positive and negative relationships. Here we explore empirically the relationship between the richness of forest woody species and canopy resistance to extreme drought episodes. We compare richness data from an extensive forest inventory to a temporal series of satellite imagery that estimated drought impact on forest canopy as NDVI (normalized difference vegetation index) anomalies of the dry summer in 2003 in relation to records of previous years. We considered five different types of forests that are representative of the main climatic and altitudinal gradients of the region, ranging from lowland Mediterranean to mountain boreal-temperate climates. The observed relationship differed among forest types and interacted with the climate, summarised by the Thorntwaite index. In Mediterranean Pinus halepensis forests, NDVI decreased during the drought. This decrease was stronger in forests with lower richness. In Mediterranean evergreen forests of Quercus ilex, drought did not result in an overall NDVI loss, but lower NDVI values were observed in drier localities with lower richness, and in more moist localities with higher number of species. In mountain Pinus sylvestris forests NDVI decreased, mostly due to the drought impact on drier localities, while no relation to species richness was observed. In moist Fagus sylvatica forests, NDVI only decreased in plots with high richness. No effect of drought was observed in the high mountain Pinus uncinata forests. Our results show that a shift on the diversity—stability relationship appears across the regional, climatic gradient. A positive relationship appears in drier localities, supporting a null model where the probability of finding a species able to cope with drier conditions increases with the number of species. However, in more moist localities we hypothesize that the proportion of drought-sensitive species would increase in richer localities, due to a higher likelihood of co-occurrence of species that share moist climatic requirements. The study points to the convenience of considering the causes of disturbance in relation to current environmental gradients and historical environmental constraints on the community.]","author":[{"dropping-particle":"","family":"Lloret","given":"F","non-dropping-particle":"","parse-names":false,"suffix":""},{"dropping-particle":"","family":"Lobo","given":"A","non-dropping-particle":"","parse-names":false,"suffix":""},{"dropping-particle":"","family":"Estevan","given":"H","non-dropping-particle":"","parse-names":false,"suffix":""},{"dropping-particle":"","family":"Maisongrande","given":"P","non-dropping-particle":"","parse-names":false,"suffix":""},{"dropping-particle":"","family":"Vayreda","given":"J","non-dropping-particle":"","parse-names":false,"suffix":""},{"dropping-particle":"","family":"Terradas","given":"J","non-dropping-particle":"","parse-names":false,"suffix":""}],"container-title":"Ecology","id":"ITEM-1","issue":"9","issued":{"date-parts":[["2007","11","18"]]},"page":"2270-2279","publisher":"Ecological Society of America","title":"Woody Plant Richness and NDVI Response to Drought Events in Catalonian (Northeastern Spain) Forests","type":"article-journal","volume":"88"},"uris":["http://www.mendeley.com/documents/?uuid=58e72279-b7cc-48cb-a619-7e115c67468c"]},{"id":"ITEM-2","itemData":{"abstract":"The degree to which biodiversity may promote the stability of grasslands in the light of climatic variability, such as prolonged summer drought, has attracted considerable interest. Studies so far yielded inconsistent results and in addition, the effect of different grassland management practices on their response to drought remains an open question. We experimentally combined the manipulation of prolonged summer drought (sheltered vs. unsheltered sites), plant species loss (6 levels of 60 down to 1 species) and management intensity (4 levels varying in mowing frequency and amount of fertilizer application). Stability was measured as resistance and resilience of aboveground biomass production in grasslands against decreased summer precipitation, where resistance is the difference between drought treatments directly after drought induction and resilience is the difference between drought treatments in spring of the following year. We hypothesized that (i) management intensification amplifies biomass decrease under drought, (ii) resistance decreases with increasing species richness and with management intensification and (iii) resilience increases with increasing species richness and with management intensification. We found that resistance and resilience of grasslands to summer drought are highly dependent on management intensity and partly on species richness. Frequent mowing reduced the resistance of grasslands against drought and increasing species richness decreased resistance in one of our two study years. Resilience was positively related to species richness only under the highest management treatment. We conclude that low mowing frequency is more important for high resistance against drought than species richness. Nevertheless, species richness increased aboveground productivity in all management treatments both under drought and ambient conditions and should therefore be maintained under future climates.","author":[{"dropping-particle":"","family":"Vogel","given":"Anja","non-dropping-particle":"","parse-names":false,"suffix":""},{"dropping-particle":"","family":"Scherer-Lorenzen","given":"Michael","non-dropping-particle":"","parse-names":false,"suffix":""},{"dropping-particle":"","family":"Weigelt","given":"Alexandra","non-dropping-particle":"","parse-names":false,"suffix":""}],"container-title":"PLOS ONE","id":"ITEM-2","issue":"5","issued":{"date-parts":[["2012","5","16"]]},"page":"e36992","publisher":"Public Library of Science","title":"Grassland Resistance and Resilience after Drought Depends on Management Intensity and Species Richness","type":"article-journal","volume":"7"},"uris":["http://www.mendeley.com/documents/?uuid=058806a1-fb3f-44e4-aa30-31a534e1f1f8"]},{"id":"ITEM-3","itemData":{"DOI":"https://doi.org/10.1111/j.1365-2745.2009.01603.x","ISSN":"0022-0477","abstract":"Summary 1.?There is growing concern that the current loss of biodiversity may negatively affect ecosystem functioning and stability. Although it has been shown that species loss may reduce biomass production and increase temporal variability, experimental evidence that species loss affects ecosystem resistance and resilience after perturbation is limited. 2.?Here, we use the response of experimental plant communities ? which differ in diversity ? to a natural drought to disentangle the effects of diversity and biomass on resistance, recovery and resilience. 3.?Resistance to drought decreased with diversity, but this pattern was highly dependent upon pre-drought biomass. When corrected for biomass, no relationship between diversity and resistance was observed: at each level of diversity, biomass production was reduced by approximately 30%. 4.?In contrast, recovery (change in biomass production after drought) increased with diversity and was independent of biomass. Resilience (measured as the ratio of post- to pre-drought biomass) was similar at each level of diversity. 5.?Synthesis. On the one hand, our results confirm earlier findings that a positive relationship between diversity and resistance is mainly driven by pre-perturbation performance rather than by diversity. However, the results also show that recovery after drought strongly increased with diversity, independent of performance. We conclude that it is this diversity-dependent recovery which allowed diverse, productive communities to reach the same level of resilience as less diverse (and productive) communities. This finding provides strong experimental evidence for the insurance hypothesis.","author":[{"dropping-particle":"","family":"Ruijven","given":"Jasper","non-dropping-particle":"Van","parse-names":false,"suffix":""},{"dropping-particle":"","family":"Berendse","given":"Frank","non-dropping-particle":"","parse-names":false,"suffix":""}],"container-title":"Journal of Ecology","id":"ITEM-3","issue":"1","issued":{"date-parts":[["2010","1","1"]]},"note":"https://doi.org/10.1111/j.1365-2745.2009.01603.x","page":"81-86","publisher":"John Wiley &amp; Sons, Ltd","title":"Diversity enhances community recovery, but not resistance, after drought","type":"article-journal","volume":"98"},"uris":["http://www.mendeley.com/documents/?uuid=bbccdac9-863a-4653-8d25-fbf8d63bc1b3"]}],"mendeley":{"formattedCitation":"[22–24]","plainTextFormattedCitation":"[22–24]","previouslyFormattedCitation":"[22–24]"},"properties":{"noteIndex":0},"schema":"https://github.com/citation-style-language/schema/raw/master/csl-citation.json"}</w:instrText>
      </w:r>
      <w:ins w:id="164" w:author="Matteo Zampieri" w:date="2021-03-11T11:07:00Z">
        <w:r w:rsidR="00716582" w:rsidRPr="00716582">
          <w:rPr>
            <w:rPrChange w:id="165" w:author="Matteo Zampieri" w:date="2021-03-11T11:07:00Z">
              <w:rPr>
                <w:rFonts w:ascii="Arial" w:hAnsi="Arial" w:cs="Arial"/>
                <w:sz w:val="20"/>
                <w:szCs w:val="20"/>
              </w:rPr>
            </w:rPrChange>
          </w:rPr>
          <w:fldChar w:fldCharType="separate"/>
        </w:r>
      </w:ins>
      <w:r w:rsidR="00081DC6" w:rsidRPr="00081DC6">
        <w:rPr>
          <w:noProof/>
          <w:lang w:val="en-GB"/>
        </w:rPr>
        <w:t>[22–24]</w:t>
      </w:r>
      <w:ins w:id="166" w:author="Matteo Zampieri" w:date="2021-03-11T11:07:00Z">
        <w:r w:rsidR="00716582" w:rsidRPr="00716582">
          <w:rPr>
            <w:rPrChange w:id="167" w:author="Matteo Zampieri" w:date="2021-03-11T11:07:00Z">
              <w:rPr>
                <w:rFonts w:ascii="Arial" w:hAnsi="Arial" w:cs="Arial"/>
                <w:sz w:val="20"/>
                <w:szCs w:val="20"/>
              </w:rPr>
            </w:rPrChange>
          </w:rPr>
          <w:fldChar w:fldCharType="end"/>
        </w:r>
        <w:r w:rsidR="00716582" w:rsidRPr="00CF5E24">
          <w:rPr>
            <w:lang w:val="en-GB"/>
            <w:rPrChange w:id="168" w:author="Matteo Zampieri" w:date="2021-03-11T11:24:00Z">
              <w:rPr>
                <w:rFonts w:ascii="Arial" w:hAnsi="Arial" w:cs="Arial"/>
                <w:sz w:val="20"/>
                <w:szCs w:val="20"/>
                <w:lang w:val="nl-NL"/>
              </w:rPr>
            </w:rPrChange>
          </w:rPr>
          <w:t xml:space="preserve">. </w:t>
        </w:r>
        <w:r w:rsidR="00716582" w:rsidRPr="00716582">
          <w:rPr>
            <w:rPrChange w:id="169" w:author="Matteo Zampieri" w:date="2021-03-11T11:07:00Z">
              <w:rPr>
                <w:rFonts w:ascii="Arial" w:hAnsi="Arial" w:cs="Arial"/>
                <w:sz w:val="20"/>
                <w:szCs w:val="20"/>
              </w:rPr>
            </w:rPrChange>
          </w:rPr>
          <w:t xml:space="preserve">Such operation can be conveniently conducted after normalizing the anomalies by the mean climatological values, in order to account for the ecosystem’s capacity to change </w:t>
        </w:r>
        <w:r w:rsidR="00716582" w:rsidRPr="00716582">
          <w:rPr>
            <w:rPrChange w:id="170" w:author="Matteo Zampieri" w:date="2021-03-11T11:07:00Z">
              <w:rPr>
                <w:rFonts w:ascii="Arial" w:hAnsi="Arial" w:cs="Arial"/>
                <w:sz w:val="20"/>
                <w:szCs w:val="20"/>
              </w:rPr>
            </w:rPrChange>
          </w:rPr>
          <w:fldChar w:fldCharType="begin" w:fldLock="1"/>
        </w:r>
      </w:ins>
      <w:r w:rsidR="00386032">
        <w:instrText>ADDIN CSL_CITATION {"citationItems":[{"id":"ITEM-1","itemData":{"DOI":"10.1111/gcb.12495","abstract":"Abstract Increasing frequency of extreme climate events is likely to impose increased stress on ecosystems and to jeopardize the services that ecosystems provide. Therefore, it is of major importance to assess the effects of extreme climate events on the temporal stability (i.e., the resistance, the resilience, and the variance) of ecosystem properties. Most time series of ecosystem properties are, however, affected by varying data characteristics, uncertainties, and noise, which complicate the comparison of ecosystem stability metrics (ESMs) between locations. Therefore, there is a strong need for a more comprehensive understanding regarding the reliability of stability metrics and how they can be used to compare ecosystem stability globally. The objective of this study was to evaluate the performance of temporal ESMs based on time series of the Moderate Resolution Imaging Spectroradiometer derived Normalized Difference Vegetation Index of 15 global land-cover types. We provide a framework (i) to assess the reliability of ESMs in function of data characteristics, uncertainties and noise and (ii) to integrate reliability estimates in future global ecosystem stability studies against climate disturbances. The performance of our framework was tested through (i) a global ecosystem comparison and (ii) an comparison of ecosystem stability in response to the 2003 drought. The results show the influence of data quality on the accuracy of ecosystem stability. White noise, biased noise, and trends have a stronger effect on the accuracy of stability metrics than the length of the time series, temporal resolution, or amount of missing values. Moreover, we demonstrate the importance of integrating reliability estimates to interpret stability metrics within confidence limits. Based on these confidence limits, other studies dealing with specific ecosystem types or locations can be put into context, and a more reliable assessment of ecosystem stability against environmental disturbances can be obtained.","author":[{"dropping-particle":"","family":"Keersmaecker","given":"Wanda","non-dropping-particle":"De","parse-names":false,"suffix":""},{"dropping-particle":"","family":"Lhermitte","given":"Stef","non-dropping-particle":"","parse-names":false,"suffix":""},{"dropping-particle":"","family":"Honnay","given":"Olivier","non-dropping-particle":"","parse-names":false,"suffix":""},{"dropping-particle":"","family":"Farifteh","given":"Jamshid","non-dropping-particle":"","parse-names":false,"suffix":""},{"dropping-particle":"","family":"Somers","given":"Ben","non-dropping-particle":"","parse-names":false,"suffix":""},{"dropping-particle":"","family":"Coppin","given":"Pol","non-dropping-particle":"","parse-names":false,"suffix":""}],"container-title":"Global Change Biology","id":"ITEM-1","issue":"7","issued":{"date-parts":[["2014"]]},"page":"2149-2161","title":"How to measure ecosystem stability? An evaluation of the reliability of stability metrics based on remote sensing time series across the major global ecosystems","type":"article-journal","volume":"20"},"uris":["http://www.mendeley.com/documents/?uuid=f3dc9a87-6064-4bb6-807c-86d66d1f9ee2"]}],"mendeley":{"formattedCitation":"[20]","plainTextFormattedCitation":"[20]","previouslyFormattedCitation":"[20]"},"properties":{"noteIndex":0},"schema":"https://github.com/citation-style-language/schema/raw/master/csl-citation.json"}</w:instrText>
      </w:r>
      <w:ins w:id="171" w:author="Matteo Zampieri" w:date="2021-03-11T11:07:00Z">
        <w:r w:rsidR="00716582" w:rsidRPr="00716582">
          <w:rPr>
            <w:rPrChange w:id="172" w:author="Matteo Zampieri" w:date="2021-03-11T11:07:00Z">
              <w:rPr>
                <w:rFonts w:ascii="Arial" w:hAnsi="Arial" w:cs="Arial"/>
                <w:sz w:val="20"/>
                <w:szCs w:val="20"/>
              </w:rPr>
            </w:rPrChange>
          </w:rPr>
          <w:fldChar w:fldCharType="separate"/>
        </w:r>
      </w:ins>
      <w:r w:rsidR="00081DC6" w:rsidRPr="00081DC6">
        <w:rPr>
          <w:noProof/>
        </w:rPr>
        <w:t>[20]</w:t>
      </w:r>
      <w:ins w:id="173" w:author="Matteo Zampieri" w:date="2021-03-11T11:07:00Z">
        <w:r w:rsidR="00716582" w:rsidRPr="00716582">
          <w:rPr>
            <w:rPrChange w:id="174" w:author="Matteo Zampieri" w:date="2021-03-11T11:07:00Z">
              <w:rPr>
                <w:rFonts w:ascii="Arial" w:hAnsi="Arial" w:cs="Arial"/>
                <w:sz w:val="20"/>
                <w:szCs w:val="20"/>
              </w:rPr>
            </w:rPrChange>
          </w:rPr>
          <w:fldChar w:fldCharType="end"/>
        </w:r>
        <w:r w:rsidR="00716582" w:rsidRPr="00716582">
          <w:rPr>
            <w:rPrChange w:id="175" w:author="Matteo Zampieri" w:date="2021-03-11T11:07:00Z">
              <w:rPr>
                <w:rFonts w:ascii="Arial" w:hAnsi="Arial" w:cs="Arial"/>
                <w:sz w:val="20"/>
                <w:szCs w:val="20"/>
              </w:rPr>
            </w:rPrChange>
          </w:rPr>
          <w:t xml:space="preserve">. </w:t>
        </w:r>
      </w:ins>
    </w:p>
    <w:p w14:paraId="0F94080F" w14:textId="7533864F" w:rsidR="00716582" w:rsidRPr="00716582" w:rsidRDefault="00716582" w:rsidP="00716582">
      <w:pPr>
        <w:jc w:val="both"/>
        <w:rPr>
          <w:ins w:id="176" w:author="Matteo Zampieri" w:date="2021-03-11T11:07:00Z"/>
          <w:rPrChange w:id="177" w:author="Matteo Zampieri" w:date="2021-03-11T11:07:00Z">
            <w:rPr>
              <w:ins w:id="178" w:author="Matteo Zampieri" w:date="2021-03-11T11:07:00Z"/>
              <w:rFonts w:ascii="Arial" w:hAnsi="Arial" w:cs="Arial"/>
              <w:sz w:val="20"/>
              <w:szCs w:val="20"/>
            </w:rPr>
          </w:rPrChange>
        </w:rPr>
      </w:pPr>
      <w:ins w:id="179" w:author="Matteo Zampieri" w:date="2021-03-11T11:07:00Z">
        <w:r w:rsidRPr="00716582">
          <w:rPr>
            <w:rPrChange w:id="180" w:author="Matteo Zampieri" w:date="2021-03-11T11:07:00Z">
              <w:rPr>
                <w:rFonts w:ascii="Arial" w:hAnsi="Arial" w:cs="Arial"/>
                <w:sz w:val="20"/>
                <w:szCs w:val="20"/>
              </w:rPr>
            </w:rPrChange>
          </w:rPr>
          <w:t>The rate of return to the equilibrium state after a perturbation (i.e. engineering resilience) can be measured</w:t>
        </w:r>
      </w:ins>
      <w:ins w:id="181" w:author="Andrea Toreti" w:date="2021-04-01T11:58:00Z">
        <w:r w:rsidR="00FC7F9F">
          <w:t>, for example</w:t>
        </w:r>
      </w:ins>
      <w:ins w:id="182" w:author="Matteo Zampieri" w:date="2021-03-11T11:07:00Z">
        <w:r w:rsidRPr="00716582">
          <w:rPr>
            <w:rPrChange w:id="183" w:author="Matteo Zampieri" w:date="2021-03-11T11:07:00Z">
              <w:rPr>
                <w:rFonts w:ascii="Arial" w:hAnsi="Arial" w:cs="Arial"/>
                <w:sz w:val="20"/>
                <w:szCs w:val="20"/>
              </w:rPr>
            </w:rPrChange>
          </w:rPr>
          <w:t xml:space="preserve"> by</w:t>
        </w:r>
      </w:ins>
      <w:ins w:id="184" w:author="Andrea Toreti" w:date="2021-04-01T11:58:00Z">
        <w:r w:rsidR="00AD709E">
          <w:t>:</w:t>
        </w:r>
      </w:ins>
      <w:ins w:id="185" w:author="Matteo Zampieri" w:date="2021-03-11T11:07:00Z">
        <w:r w:rsidRPr="00716582">
          <w:rPr>
            <w:rPrChange w:id="186" w:author="Matteo Zampieri" w:date="2021-03-11T11:07:00Z">
              <w:rPr>
                <w:rFonts w:ascii="Arial" w:hAnsi="Arial" w:cs="Arial"/>
                <w:sz w:val="20"/>
                <w:szCs w:val="20"/>
              </w:rPr>
            </w:rPrChange>
          </w:rPr>
          <w:t xml:space="preserve"> the temporal autocorrelation of relevant vegetation variables </w:t>
        </w:r>
        <w:r w:rsidRPr="00716582">
          <w:rPr>
            <w:rPrChange w:id="187" w:author="Matteo Zampieri" w:date="2021-03-11T11:07:00Z">
              <w:rPr>
                <w:rFonts w:ascii="Arial" w:hAnsi="Arial" w:cs="Arial"/>
                <w:sz w:val="20"/>
                <w:szCs w:val="20"/>
              </w:rPr>
            </w:rPrChange>
          </w:rPr>
          <w:fldChar w:fldCharType="begin" w:fldLock="1"/>
        </w:r>
      </w:ins>
      <w:r w:rsidR="00386032">
        <w:instrText>ADDIN CSL_CITATION {"citationItems":[{"id":"ITEM-1","itemData":{"abstract":"Many dynamical systems, including lakes, organisms, ocean circulation patterns, or financial markets, are now thought to have tipping points where critical transitions to a contrasting state can happen. Because critical transitions can occur unexpectedly and are difficult to manage, there is a need for methods that can be used to identify when a critical transition is approaching. Recent theory shows that we can identify the proximity of a system to a critical transition using a variety of so-called ‘early warning signals’, and successful empirical examples suggest a potential for practical applicability. However, while the range of proposed methods for predicting critical transitions is rapidly expanding, opinions on their practical use differ widely, and there is no comparative study that tests the limitations of the different methods to identify approaching critical transitions using time-series data. Here, we summarize a range of currently available early warning methods and apply them to two simulated time series that are typical of systems undergoing a critical transition. In addition to a methodological guide, our work offers a practical toolbox that may be used in a wide range of fields to help detect early warning signals of critical transitions in time series data.","author":[{"dropping-particle":"","family":"Dakos","given":"Vasilis","non-dropping-particle":"","parse-names":false,"suffix":""},{"dropping-particle":"","family":"Carpenter","given":"Stephen R","non-dropping-particle":"","parse-names":false,"suffix":""},{"dropping-particle":"","family":"Brock","given":"William A","non-dropping-particle":"","parse-names":false,"suffix":""},{"dropping-particle":"","family":"Ellison","given":"Aaron M","non-dropping-particle":"","parse-names":false,"suffix":""},{"dropping-particle":"","family":"Guttal","given":"Vishwesha","non-dropping-particle":"","parse-names":false,"suffix":""},{"dropping-particle":"","family":"Ives","given":"Anthony R","non-dropping-particle":"","parse-names":false,"suffix":""},{"dropping-particle":"","family":"Kéfi","given":"Sonia","non-dropping-particle":"","parse-names":false,"suffix":""},{"dropping-particle":"","family":"Livina","given":"Valerie","non-dropping-particle":"","parse-names":false,"suffix":""},{"dropping-particle":"","family":"Seekell","given":"David A","non-dropping-particle":"","parse-names":false,"suffix":""},{"dropping-particle":"","family":"Nes","given":"Egbert H","non-dropping-particle":"van","parse-names":false,"suffix":""},{"dropping-particle":"","family":"Scheffer","given":"Marten","non-dropping-particle":"","parse-names":false,"suffix":""}],"container-title":"PLOS ONE","id":"ITEM-1","issue":"7","issued":{"date-parts":[["2012","7","17"]]},"page":"e41010","publisher":"Public Library of Science","title":"Methods for Detecting Early Warnings of Critical Transitions in Time Series Illustrated Using Simulated Ecological Data","type":"article-journal","volume":"7"},"uris":["http://www.mendeley.com/documents/?uuid=140aa7b4-b9a9-41b9-a790-974204e39342"]}],"mendeley":{"formattedCitation":"[25]","plainTextFormattedCitation":"[25]","previouslyFormattedCitation":"[25]"},"properties":{"noteIndex":0},"schema":"https://github.com/citation-style-language/schema/raw/master/csl-citation.json"}</w:instrText>
      </w:r>
      <w:ins w:id="188" w:author="Matteo Zampieri" w:date="2021-03-11T11:07:00Z">
        <w:r w:rsidRPr="00716582">
          <w:rPr>
            <w:rPrChange w:id="189" w:author="Matteo Zampieri" w:date="2021-03-11T11:07:00Z">
              <w:rPr>
                <w:rFonts w:ascii="Arial" w:hAnsi="Arial" w:cs="Arial"/>
                <w:sz w:val="20"/>
                <w:szCs w:val="20"/>
              </w:rPr>
            </w:rPrChange>
          </w:rPr>
          <w:fldChar w:fldCharType="separate"/>
        </w:r>
      </w:ins>
      <w:r w:rsidR="00081DC6" w:rsidRPr="00081DC6">
        <w:rPr>
          <w:noProof/>
        </w:rPr>
        <w:t>[25]</w:t>
      </w:r>
      <w:ins w:id="190" w:author="Matteo Zampieri" w:date="2021-03-11T11:07:00Z">
        <w:r w:rsidRPr="00716582">
          <w:rPr>
            <w:rPrChange w:id="191" w:author="Matteo Zampieri" w:date="2021-03-11T11:07:00Z">
              <w:rPr>
                <w:rFonts w:ascii="Arial" w:hAnsi="Arial" w:cs="Arial"/>
                <w:sz w:val="20"/>
                <w:szCs w:val="20"/>
              </w:rPr>
            </w:rPrChange>
          </w:rPr>
          <w:fldChar w:fldCharType="end"/>
        </w:r>
      </w:ins>
      <w:ins w:id="192" w:author="Andrea Toreti" w:date="2021-04-01T11:59:00Z">
        <w:r w:rsidR="00AD709E">
          <w:t>;</w:t>
        </w:r>
      </w:ins>
      <w:ins w:id="193" w:author="Matteo Zampieri" w:date="2021-03-11T11:07:00Z">
        <w:del w:id="194" w:author="Andrea Toreti" w:date="2021-04-01T11:59:00Z">
          <w:r w:rsidRPr="00716582" w:rsidDel="00AD709E">
            <w:rPr>
              <w:rPrChange w:id="195" w:author="Matteo Zampieri" w:date="2021-03-11T11:07:00Z">
                <w:rPr>
                  <w:rFonts w:ascii="Arial" w:hAnsi="Arial" w:cs="Arial"/>
                  <w:sz w:val="20"/>
                  <w:szCs w:val="20"/>
                </w:rPr>
              </w:rPrChange>
            </w:rPr>
            <w:delText>, b</w:delText>
          </w:r>
        </w:del>
        <w:del w:id="196" w:author="Andrea Toreti" w:date="2021-04-01T11:58:00Z">
          <w:r w:rsidRPr="00716582" w:rsidDel="00AD709E">
            <w:rPr>
              <w:rPrChange w:id="197" w:author="Matteo Zampieri" w:date="2021-03-11T11:07:00Z">
                <w:rPr>
                  <w:rFonts w:ascii="Arial" w:hAnsi="Arial" w:cs="Arial"/>
                  <w:sz w:val="20"/>
                  <w:szCs w:val="20"/>
                </w:rPr>
              </w:rPrChange>
            </w:rPr>
            <w:delText>y</w:delText>
          </w:r>
        </w:del>
      </w:ins>
      <w:ins w:id="198" w:author="Matteo Zampieri" w:date="2021-03-22T11:18:00Z">
        <w:r w:rsidR="00402659">
          <w:t xml:space="preserve"> the</w:t>
        </w:r>
      </w:ins>
      <w:ins w:id="199" w:author="Matteo Zampieri" w:date="2021-03-11T11:07:00Z">
        <w:r w:rsidRPr="00716582">
          <w:rPr>
            <w:rPrChange w:id="200" w:author="Matteo Zampieri" w:date="2021-03-11T11:07:00Z">
              <w:rPr>
                <w:rFonts w:ascii="Arial" w:hAnsi="Arial" w:cs="Arial"/>
                <w:sz w:val="20"/>
                <w:szCs w:val="20"/>
              </w:rPr>
            </w:rPrChange>
          </w:rPr>
          <w:t xml:space="preserve"> variance of the frequency spectrum of </w:t>
        </w:r>
        <w:del w:id="201" w:author="Andrea Toreti" w:date="2021-04-01T11:59:00Z">
          <w:r w:rsidRPr="00716582" w:rsidDel="00AD709E">
            <w:rPr>
              <w:rPrChange w:id="202" w:author="Matteo Zampieri" w:date="2021-03-11T11:07:00Z">
                <w:rPr>
                  <w:rFonts w:ascii="Arial" w:hAnsi="Arial" w:cs="Arial"/>
                  <w:sz w:val="20"/>
                  <w:szCs w:val="20"/>
                </w:rPr>
              </w:rPrChange>
            </w:rPr>
            <w:delText xml:space="preserve">the </w:delText>
          </w:r>
        </w:del>
        <w:r w:rsidRPr="00716582">
          <w:rPr>
            <w:rPrChange w:id="203" w:author="Matteo Zampieri" w:date="2021-03-11T11:07:00Z">
              <w:rPr>
                <w:rFonts w:ascii="Arial" w:hAnsi="Arial" w:cs="Arial"/>
                <w:sz w:val="20"/>
                <w:szCs w:val="20"/>
              </w:rPr>
            </w:rPrChange>
          </w:rPr>
          <w:t xml:space="preserve">anomaly time series </w:t>
        </w:r>
        <w:r w:rsidRPr="00716582">
          <w:rPr>
            <w:rPrChange w:id="204" w:author="Matteo Zampieri" w:date="2021-03-11T11:07:00Z">
              <w:rPr>
                <w:rFonts w:ascii="Arial" w:hAnsi="Arial" w:cs="Arial"/>
                <w:sz w:val="20"/>
                <w:szCs w:val="20"/>
              </w:rPr>
            </w:rPrChange>
          </w:rPr>
          <w:fldChar w:fldCharType="begin" w:fldLock="1"/>
        </w:r>
      </w:ins>
      <w:r w:rsidR="00386032">
        <w:instrText>ADDIN CSL_CITATION {"citationItems":[{"id":"ITEM-1","itemData":{"DOI":"https://doi.org/10.1016/j.ecolind.2011.07.008","ISSN":"1470-160X","abstract":"Information theory and entropy measures have been extensively applied in ecology in different areas like biodiversity assessment, evolution, species interactions, spatial dynamics or landscape analysis. Ecological applications of entropy measures have been primarily focused on structural and functional complexity of systems and less attention has been paid to temporal evolution and dynamics. The aim of this paper is to present “normalized spectral entropy” (Hsn), an entropy related index able to measure part of the structural complexity of an ecological time series. Hsn quantifies the degree of order and predictability derived by the series’ power spectrum. The index sensitivity to data attributes is investigated by means of time-series surrogates of known properties (i.e., time-series length, power spectrum shape, and time-series values distribution). A procedure to calculate confidence intervals is outlined as a preliminary statistical tool to assess differences among values. Three examples of possible application are described using time series of meteorological variables, vegetation physiological responses and remote sensing images. Results show how Hsn is able to contribute to the ongoing debate on how to estimate spatio-temporal complexity of ecological systems, thus making a step forward in the proposed use of complexity as an ecological orientor.","author":[{"dropping-particle":"","family":"Zaccarelli","given":"Nicola","non-dropping-particle":"","parse-names":false,"suffix":""},{"dropping-particle":"","family":"Li","given":"Bai-Lian","non-dropping-particle":"","parse-names":false,"suffix":""},{"dropping-particle":"","family":"Petrosillo","given":"Irene","non-dropping-particle":"","parse-names":false,"suffix":""},{"dropping-particle":"","family":"Zurlini","given":"Giovanni","non-dropping-particle":"","parse-names":false,"suffix":""}],"container-title":"Ecological Indicators","id":"ITEM-1","issued":{"date-parts":[["2013"]]},"page":"22-30","title":"Order and disorder in ecological time-series: Introducing normalized spectral entropy","type":"article-journal","volume":"28"},"uris":["http://www.mendeley.com/documents/?uuid=5fa51928-4521-41ea-ae93-7356172cc4ab"]}],"mendeley":{"formattedCitation":"[26]","plainTextFormattedCitation":"[26]","previouslyFormattedCitation":"[26]"},"properties":{"noteIndex":0},"schema":"https://github.com/citation-style-language/schema/raw/master/csl-citation.json"}</w:instrText>
      </w:r>
      <w:ins w:id="205" w:author="Matteo Zampieri" w:date="2021-03-11T11:07:00Z">
        <w:r w:rsidRPr="00716582">
          <w:rPr>
            <w:rPrChange w:id="206" w:author="Matteo Zampieri" w:date="2021-03-11T11:07:00Z">
              <w:rPr>
                <w:rFonts w:ascii="Arial" w:hAnsi="Arial" w:cs="Arial"/>
                <w:sz w:val="20"/>
                <w:szCs w:val="20"/>
              </w:rPr>
            </w:rPrChange>
          </w:rPr>
          <w:fldChar w:fldCharType="separate"/>
        </w:r>
      </w:ins>
      <w:r w:rsidR="00081DC6" w:rsidRPr="00081DC6">
        <w:rPr>
          <w:noProof/>
        </w:rPr>
        <w:t>[26]</w:t>
      </w:r>
      <w:ins w:id="207" w:author="Matteo Zampieri" w:date="2021-03-11T11:07:00Z">
        <w:r w:rsidRPr="00716582">
          <w:rPr>
            <w:rPrChange w:id="208" w:author="Matteo Zampieri" w:date="2021-03-11T11:07:00Z">
              <w:rPr>
                <w:rFonts w:ascii="Arial" w:hAnsi="Arial" w:cs="Arial"/>
                <w:sz w:val="20"/>
                <w:szCs w:val="20"/>
              </w:rPr>
            </w:rPrChange>
          </w:rPr>
          <w:fldChar w:fldCharType="end"/>
        </w:r>
      </w:ins>
      <w:ins w:id="209" w:author="Andrea Toreti" w:date="2021-04-01T11:59:00Z">
        <w:r w:rsidR="00AD709E">
          <w:t>;</w:t>
        </w:r>
      </w:ins>
      <w:ins w:id="210" w:author="Matteo Zampieri" w:date="2021-03-11T11:07:00Z">
        <w:del w:id="211" w:author="Andrea Toreti" w:date="2021-04-01T11:59:00Z">
          <w:r w:rsidRPr="00716582" w:rsidDel="00AD709E">
            <w:rPr>
              <w:rPrChange w:id="212" w:author="Matteo Zampieri" w:date="2021-03-11T11:07:00Z">
                <w:rPr>
                  <w:rFonts w:ascii="Arial" w:hAnsi="Arial" w:cs="Arial"/>
                  <w:sz w:val="20"/>
                  <w:szCs w:val="20"/>
                </w:rPr>
              </w:rPrChange>
            </w:rPr>
            <w:delText>, or by</w:delText>
          </w:r>
        </w:del>
        <w:r w:rsidRPr="00716582">
          <w:rPr>
            <w:rPrChange w:id="213" w:author="Matteo Zampieri" w:date="2021-03-11T11:07:00Z">
              <w:rPr>
                <w:rFonts w:ascii="Arial" w:hAnsi="Arial" w:cs="Arial"/>
                <w:sz w:val="20"/>
                <w:szCs w:val="20"/>
              </w:rPr>
            </w:rPrChange>
          </w:rPr>
          <w:t xml:space="preserve"> the spectral scaling component </w:t>
        </w:r>
      </w:ins>
      <w:ins w:id="214" w:author="Andrea Toreti" w:date="2021-04-01T11:59:00Z">
        <w:r w:rsidR="00AD709E">
          <w:t>as</w:t>
        </w:r>
      </w:ins>
      <w:ins w:id="215" w:author="Matteo Zampieri" w:date="2021-03-11T11:07:00Z">
        <w:del w:id="216" w:author="Andrea Toreti" w:date="2021-04-01T11:59:00Z">
          <w:r w:rsidRPr="00716582" w:rsidDel="00AD709E">
            <w:rPr>
              <w:rPrChange w:id="217" w:author="Matteo Zampieri" w:date="2021-03-11T11:07:00Z">
                <w:rPr>
                  <w:rFonts w:ascii="Arial" w:hAnsi="Arial" w:cs="Arial"/>
                  <w:sz w:val="20"/>
                  <w:szCs w:val="20"/>
                </w:rPr>
              </w:rPrChange>
            </w:rPr>
            <w:delText>is</w:delText>
          </w:r>
        </w:del>
        <w:r w:rsidRPr="00716582">
          <w:rPr>
            <w:rPrChange w:id="218" w:author="Matteo Zampieri" w:date="2021-03-11T11:07:00Z">
              <w:rPr>
                <w:rFonts w:ascii="Arial" w:hAnsi="Arial" w:cs="Arial"/>
                <w:sz w:val="20"/>
                <w:szCs w:val="20"/>
              </w:rPr>
            </w:rPrChange>
          </w:rPr>
          <w:t xml:space="preserve"> given by the slope of the logarithm of the spectrum upon the logarithm of the reverse frequency </w:t>
        </w:r>
        <w:r w:rsidRPr="00716582">
          <w:rPr>
            <w:rPrChange w:id="219" w:author="Matteo Zampieri" w:date="2021-03-11T11:07:00Z">
              <w:rPr>
                <w:rFonts w:ascii="Arial" w:hAnsi="Arial" w:cs="Arial"/>
                <w:sz w:val="20"/>
                <w:szCs w:val="20"/>
              </w:rPr>
            </w:rPrChange>
          </w:rPr>
          <w:fldChar w:fldCharType="begin" w:fldLock="1"/>
        </w:r>
      </w:ins>
      <w:r w:rsidR="00386032">
        <w:instrText>ADDIN CSL_CITATION {"citationItems":[{"id":"ITEM-1","itemData":{"DOI":"https://doi.org/10.1016/j.ecocom.2007.10.001","ISSN":"1476-945X","abstract":"Multi-temporal series of satellite SPOT-VEGETATION normalized difference of vegetation index (NDVI) and normalized difference infrared index (NDII) data from 1998 to 2003 were exploited for studying persistence in mediterranean ecosystems of the Sardinia region (southern Italy). Three different vegetation covers (shrub-land, transitional and forest) were analysed. The NDVI and NDII provide information on the vegetation status and water content, respectively. The detrended fluctuation analysis (DFA), which permits the detection of persistent properties in nonstationary signal fluctuations, was applied to the NDVI and NDII time series for the three vegetation covers. Our findings point out that the investigated ecosystems are characterized by persistent behaviour of NDVI and NDII, which means that they are governed by positive feedback mechanisms, which tend to destabilize the systems under external forces. The NDII exhibits a more persistent behaviour than NDVI, and the shrub-land shows a more persistent feature than the other two cover types.","author":[{"dropping-particle":"","family":"Telesca","given":"Luciano","non-dropping-particle":"","parse-names":false,"suffix":""},{"dropping-particle":"","family":"Lasaponara","given":"Rosa","non-dropping-particle":"","parse-names":false,"suffix":""},{"dropping-particle":"","family":"Lanorte","given":"Antonio","non-dropping-particle":"","parse-names":false,"suffix":""}],"container-title":"Ecological Complexity","id":"ITEM-1","issue":"2","issued":{"date-parts":[["2008"]]},"page":"151-156","title":"Intra-annual dynamical persistent mechanisms in mediterranean ecosystems revealed SPOT-VEGETATION time series","type":"article-journal","volume":"5"},"uris":["http://www.mendeley.com/documents/?uuid=c587891e-550f-4771-928b-127fe32893b6"]},{"id":"ITEM-2","itemData":{"DOI":"10.1063/1.166141","ISSN":"1054-1500","author":[{"dropping-particle":"","family":"Peng","given":"C.‐K.","non-dropping-particle":"","parse-names":false,"suffix":""},{"dropping-particle":"","family":"Havlin","given":"Shlomo","non-dropping-particle":"","parse-names":false,"suffix":""},{"dropping-particle":"","family":"Stanley","given":"H Eugene","non-dropping-particle":"","parse-names":false,"suffix":""},{"dropping-particle":"","family":"Goldberger","given":"Ary L","non-dropping-particle":"","parse-names":false,"suffix":""}],"container-title":"Chaos: An Interdisciplinary Journal of Nonlinear Science","id":"ITEM-2","issue":"1","issued":{"date-parts":[["1995","3","1"]]},"note":"doi: 10.1063/1.166141","page":"82-87","publisher":"American Institute of Physics","title":"Quantification of scaling exponents and crossover phenomena in nonstationary heartbeat time series","type":"article-journal","volume":"5"},"uris":["http://www.mendeley.com/documents/?uuid=94a2da48-baa6-44be-b050-491bf47db882"]}],"mendeley":{"formattedCitation":"[27,28]","plainTextFormattedCitation":"[27,28]","previouslyFormattedCitation":"[27,28]"},"properties":{"noteIndex":0},"schema":"https://github.com/citation-style-language/schema/raw/master/csl-citation.json"}</w:instrText>
      </w:r>
      <w:ins w:id="220" w:author="Matteo Zampieri" w:date="2021-03-11T11:07:00Z">
        <w:r w:rsidRPr="00716582">
          <w:rPr>
            <w:rPrChange w:id="221" w:author="Matteo Zampieri" w:date="2021-03-11T11:07:00Z">
              <w:rPr>
                <w:rFonts w:ascii="Arial" w:hAnsi="Arial" w:cs="Arial"/>
                <w:sz w:val="20"/>
                <w:szCs w:val="20"/>
              </w:rPr>
            </w:rPrChange>
          </w:rPr>
          <w:fldChar w:fldCharType="separate"/>
        </w:r>
      </w:ins>
      <w:r w:rsidR="00081DC6" w:rsidRPr="00081DC6">
        <w:rPr>
          <w:noProof/>
        </w:rPr>
        <w:t>[27,28]</w:t>
      </w:r>
      <w:ins w:id="222" w:author="Matteo Zampieri" w:date="2021-03-11T11:07:00Z">
        <w:r w:rsidRPr="00716582">
          <w:rPr>
            <w:rPrChange w:id="223" w:author="Matteo Zampieri" w:date="2021-03-11T11:07:00Z">
              <w:rPr>
                <w:rFonts w:ascii="Arial" w:hAnsi="Arial" w:cs="Arial"/>
                <w:sz w:val="20"/>
                <w:szCs w:val="20"/>
              </w:rPr>
            </w:rPrChange>
          </w:rPr>
          <w:fldChar w:fldCharType="end"/>
        </w:r>
        <w:r w:rsidRPr="00716582">
          <w:rPr>
            <w:rPrChange w:id="224" w:author="Matteo Zampieri" w:date="2021-03-11T11:07:00Z">
              <w:rPr>
                <w:rFonts w:ascii="Arial" w:hAnsi="Arial" w:cs="Arial"/>
                <w:sz w:val="20"/>
                <w:szCs w:val="20"/>
              </w:rPr>
            </w:rPrChange>
          </w:rPr>
          <w:t xml:space="preserve">. Up to date, none of these methods has been used to evaluate </w:t>
        </w:r>
      </w:ins>
      <w:ins w:id="225" w:author="Matteo Zampieri" w:date="2021-03-16T08:40:00Z">
        <w:r w:rsidR="00F53453">
          <w:t>agricultural production</w:t>
        </w:r>
      </w:ins>
      <w:ins w:id="226" w:author="Matteo Zampieri" w:date="2021-03-11T11:07:00Z">
        <w:r w:rsidRPr="00716582">
          <w:rPr>
            <w:rPrChange w:id="227" w:author="Matteo Zampieri" w:date="2021-03-11T11:07:00Z">
              <w:rPr>
                <w:rFonts w:ascii="Arial" w:hAnsi="Arial" w:cs="Arial"/>
                <w:sz w:val="20"/>
                <w:szCs w:val="20"/>
              </w:rPr>
            </w:rPrChange>
          </w:rPr>
          <w:t xml:space="preserve"> resilience.</w:t>
        </w:r>
      </w:ins>
    </w:p>
    <w:p w14:paraId="5557680C" w14:textId="2CD6DAE1" w:rsidR="00716582" w:rsidRPr="00716582" w:rsidRDefault="00F53453" w:rsidP="00716582">
      <w:pPr>
        <w:jc w:val="both"/>
        <w:rPr>
          <w:ins w:id="228" w:author="Matteo Zampieri" w:date="2021-03-11T11:05:00Z"/>
          <w:sz w:val="24"/>
          <w:szCs w:val="24"/>
          <w:rPrChange w:id="229" w:author="Matteo Zampieri" w:date="2021-03-11T11:07:00Z">
            <w:rPr>
              <w:ins w:id="230" w:author="Matteo Zampieri" w:date="2021-03-11T11:05:00Z"/>
            </w:rPr>
          </w:rPrChange>
        </w:rPr>
      </w:pPr>
      <w:ins w:id="231" w:author="Matteo Zampieri" w:date="2021-03-16T08:40:00Z">
        <w:r>
          <w:t>The concept of</w:t>
        </w:r>
      </w:ins>
      <w:ins w:id="232" w:author="Matteo Zampieri" w:date="2021-03-11T11:16:00Z">
        <w:r w:rsidR="00D61A44" w:rsidRPr="00D61A44">
          <w:t xml:space="preserve"> resilience is closely connected to </w:t>
        </w:r>
      </w:ins>
      <w:ins w:id="233" w:author="Matteo Zampieri" w:date="2021-03-11T11:17:00Z">
        <w:r w:rsidR="00D61A44">
          <w:t>production</w:t>
        </w:r>
      </w:ins>
      <w:ins w:id="234" w:author="Matteo Zampieri" w:date="2021-03-11T11:16:00Z">
        <w:r w:rsidR="00D61A44" w:rsidRPr="00D61A44">
          <w:t xml:space="preserve"> stability</w:t>
        </w:r>
      </w:ins>
      <w:ins w:id="235" w:author="Matteo Zampieri" w:date="2021-03-11T11:17:00Z">
        <w:r w:rsidR="00D61A44">
          <w:t xml:space="preserve"> </w:t>
        </w:r>
        <w:r w:rsidR="00D61A44">
          <w:fldChar w:fldCharType="begin" w:fldLock="1"/>
        </w:r>
      </w:ins>
      <w:r w:rsidR="00386032">
        <w:instrText>ADDIN CSL_CITATION {"citationItems":[{"id":"ITEM-1","itemData":{"DOI":"10.1073/pnas.1804387115","ISSN":"0027-8424","abstract":"Food security under climate change depends on the yield performance of staple food crops. We found a decline in the climate resilience of European wheat in most countries during the last 5 to 15 y, depending on the country. The yield responses of all the cultivars to different weather events were relatively similar within northern and central Europe, within southern European countries, and specifically regarding durum wheat. We also found serious Europe-wide gaps in wheat resilience, especially regarding yield performance under abundant rain. Climate resilience is currently not receiving the attention it deserves by breeders, seed and wheat traders, and farmers. Consequently, the results provide insights into the required learning tools, economic incentives, and role of public actors.Food security relies on the resilience of staple food crops to climatic variability and extremes, but the climate resilience of European wheat is unknown. A diversity of responses to disturbance is considered a key determinant of resilience. The capacity of a sole crop genotype to perform well under climatic variability is limited; therefore, a set of cultivars with diverse responses to weather conditions critical to crop yield is required. Here, we show a decline in the response diversity of wheat in farmers{\\textquoteright} fields in most European countries after 2002{\\textendash}2009 based on 101,000 cultivar yield observations. Similar responses to weather were identified in cultivar trials among central European countries and southern European countries. A response diversity hotspot appeared in the trials in Slovakia, while response diversity {\\textquotedblleft}deserts{\\textquotedblright} were identified in Czechia and Germany and for durum wheat in southern Europe. Positive responses to abundant precipitation were lacking. This assessment suggests that current breeding programs and cultivar selection practices do not sufficiently prepare for climatic uncertainty and variability. Consequently, the demand for climate resilience of staple food crops such as wheat must be better articulated. Assessments and communication of response diversity enable collective learning across supply chains. Increased awareness could foster governance of resilience through research and breeding programs, incentives, and regulation.","author":[{"dropping-particle":"","family":"Kahiluoto","given":"Helena","non-dropping-particle":"","parse-names":false,"suffix":""},{"dropping-particle":"","family":"Kaseva","given":"Janne","non-dropping-particle":"","parse-names":false,"suffix":""},{"dropping-particle":"","family":"Balek","given":"Jan","non-dropping-particle":"","parse-names":false,"suffix":""},{"dropping-particle":"","family":"Olesen","given":"Jørgen E","non-dropping-particle":"","parse-names":false,"suffix":""},{"dropping-particle":"","family":"Ruiz-Ramos","given":"Margarita","non-dropping-particle":"","parse-names":false,"suffix":""},{"dropping-particle":"","family":"Gobin","given":"Anne","non-dropping-particle":"","parse-names":false,"suffix":""},{"dropping-particle":"","family":"Kersebaum","given":"Kurt Christian","non-dropping-particle":"","parse-names":false,"suffix":""},{"dropping-particle":"","family":"Takáč","given":"Jozef","non-dropping-particle":"","parse-names":false,"suffix":""},{"dropping-particle":"","family":"Ruget","given":"Francoise","non-dropping-particle":"","parse-names":false,"suffix":""},{"dropping-particle":"","family":"Ferrise","given":"Roberto","non-dropping-particle":"","parse-names":false,"suffix":""},{"dropping-particle":"","family":"Bezak","given":"Pavol","non-dropping-particle":"","parse-names":false,"suffix":""},{"dropping-particle":"","family":"Capellades","given":"Gemma","non-dropping-particle":"","parse-names":false,"suffix":""},{"dropping-particle":"","family":"Dibari","given":"Camilla","non-dropping-particle":"","parse-names":false,"suffix":""},{"dropping-particle":"","family":"Mäkinen","given":"Hanna","non-dropping-particle":"","parse-names":false,"suffix":""},{"dropping-particle":"","family":"Nendel","given":"Claas","non-dropping-particle":"","parse-names":false,"suffix":""},{"dropping-particle":"","family":"Ventrella","given":"Domenico","non-dropping-particle":"","parse-names":false,"suffix":""},{"dropping-particle":"","family":"Rodr\\'\\iguez","given":"Alfredo","non-dropping-particle":"","parse-names":false,"suffix":""},{"dropping-particle":"","family":"Bindi","given":"Marco","non-dropping-particle":"","parse-names":false,"suffix":""},{"dropping-particle":"","family":"Trnka","given":"Mirek","non-dropping-particle":"","parse-names":false,"suffix":""}],"container-title":"Proceedings of the National Academy of Sciences","id":"ITEM-1","issue":"1","issued":{"date-parts":[["2019"]]},"page":"123-128","publisher":"National Academy of Sciences","title":"Decline in climate resilience of European wheat","type":"article-journal","volume":"116"},"uris":["http://www.mendeley.com/documents/?uuid=6644591c-395b-42b2-aea0-ddba5b61228a"]},{"id":"ITEM-2","itemData":{"DOI":"10.1038/s41586-019-1316-y","ISSN":"1476-4687","abstract":"Increasing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-2","issued":{"date-parts":[["2019"]]},"title":"National food production stabilized by crop diversity","type":"article-journal"},"uris":["http://www.mendeley.com/documents/?uuid=7bec7f6f-c161-4cd1-a4e0-b287e00e6167"]},{"id":"ITEM-3","itemData":{"DOI":"10.1111/gcb.12495","abstract":"Abstract Increasing frequency of extreme climate events is likely to impose increased stress on ecosystems and to jeopardize the services that ecosystems provide. Therefore, it is of major importance to assess the effects of extreme climate events on the temporal stability (i.e., the resistance, the resilience, and the variance) of ecosystem properties. Most time series of ecosystem properties are, however, affected by varying data characteristics, uncertainties, and noise, which complicate the comparison of ecosystem stability metrics (ESMs) between locations. Therefore, there is a strong need for a more comprehensive understanding regarding the reliability of stability metrics and how they can be used to compare ecosystem stability globally. The objective of this study was to evaluate the performance of temporal ESMs based on time series of the Moderate Resolution Imaging Spectroradiometer derived Normalized Difference Vegetation Index of 15 global land-cover types. We provide a framework (i) to assess the reliability of ESMs in function of data characteristics, uncertainties and noise and (ii) to integrate reliability estimates in future global ecosystem stability studies against climate disturbances. The performance of our framework was tested through (i) a global ecosystem comparison and (ii) an comparison of ecosystem stability in response to the 2003 drought. The results show the influence of data quality on the accuracy of ecosystem stability. White noise, biased noise, and trends have a stronger effect on the accuracy of stability metrics than the length of the time series, temporal resolution, or amount of missing values. Moreover, we demonstrate the importance of integrating reliability estimates to interpret stability metrics within confidence limits. Based on these confidence limits, other studies dealing with specific ecosystem types or locations can be put into context, and a more reliable assessment of ecosystem stability against environmental disturbances can be obtained.","author":[{"dropping-particle":"","family":"Keersmaecker","given":"Wanda","non-dropping-particle":"De","parse-names":false,"suffix":""},{"dropping-particle":"","family":"Lhermitte","given":"Stef","non-dropping-particle":"","parse-names":false,"suffix":""},{"dropping-particle":"","family":"Honnay","given":"Olivier","non-dropping-particle":"","parse-names":false,"suffix":""},{"dropping-particle":"","family":"Farifteh","given":"Jamshid","non-dropping-particle":"","parse-names":false,"suffix":""},{"dropping-particle":"","family":"Somers","given":"Ben","non-dropping-particle":"","parse-names":false,"suffix":""},{"dropping-particle":"","family":"Coppin","given":"Pol","non-dropping-particle":"","parse-names":false,"suffix":""}],"container-title":"Global Change Biology","id":"ITEM-3","issue":"7","issued":{"date-parts":[["2014"]]},"page":"2149-2161","title":"How to measure ecosystem stability? An evaluation of the reliability of stability metrics based on remote sensing time series across the major global ecosystems","type":"article-journal","volume":"20"},"uris":["http://www.mendeley.com/documents/?uuid=ffe1bd0c-9a29-4792-b654-95d9f7feb995"]},{"id":"ITEM-4","itemData":{"abstract":"Agricultural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-4","issued":{"date-parts":[["2019","2","7"]]},"page":"1902.02677v1","title":"Estimating resilience of annual crop production systems: theory and limitations","type":"article-journal"},"uris":["http://www.mendeley.com/documents/?uuid=74a659bf-92f2-4f46-816d-99ccdd1a39ce"]},{"id":"ITEM-5","itemData":{"DOI":"https://doi.org/10.1016/j.scitotenv.2020.139378","ISSN":"0048-9697","abstract":"Agricultural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Environment","id":"ITEM-5","issued":{"date-parts":[["2020"]]},"page":"139378","title":"Estimating resilience of crop production systems: From theory to practice","type":"article-journal","volume":"735"},"uris":["http://www.mendeley.com/documents/?uuid=42f24ce2-e69d-4052-8c61-3e8acd562cf0"]}],"mendeley":{"formattedCitation":"[29–33]","plainTextFormattedCitation":"[29–33]","previouslyFormattedCitation":"[29–33]"},"properties":{"noteIndex":0},"schema":"https://github.com/citation-style-language/schema/raw/master/csl-citation.json"}</w:instrText>
      </w:r>
      <w:ins w:id="236" w:author="Matteo Zampieri" w:date="2021-03-11T11:17:00Z">
        <w:r w:rsidR="00D61A44">
          <w:fldChar w:fldCharType="separate"/>
        </w:r>
      </w:ins>
      <w:r w:rsidR="00081DC6" w:rsidRPr="00081DC6">
        <w:rPr>
          <w:noProof/>
        </w:rPr>
        <w:t>[29–33]</w:t>
      </w:r>
      <w:ins w:id="237" w:author="Matteo Zampieri" w:date="2021-03-11T11:17:00Z">
        <w:r w:rsidR="00D61A44">
          <w:fldChar w:fldCharType="end"/>
        </w:r>
      </w:ins>
      <w:ins w:id="238" w:author="Matteo Zampieri" w:date="2021-03-11T11:16:00Z">
        <w:r w:rsidR="00D61A44" w:rsidRPr="00D61A44">
          <w:t xml:space="preserve">. </w:t>
        </w:r>
      </w:ins>
      <w:ins w:id="239" w:author="Andrea Toreti" w:date="2021-04-01T12:00:00Z">
        <w:r w:rsidR="00AD709E">
          <w:t>S</w:t>
        </w:r>
      </w:ins>
      <w:ins w:id="240" w:author="Matteo Zampieri" w:date="2021-03-11T11:07:00Z">
        <w:del w:id="241" w:author="Andrea Toreti" w:date="2021-04-01T12:00:00Z">
          <w:r w:rsidR="00716582" w:rsidRPr="00716582" w:rsidDel="00AD709E">
            <w:rPr>
              <w:rPrChange w:id="242" w:author="Matteo Zampieri" w:date="2021-03-11T11:07:00Z">
                <w:rPr>
                  <w:rFonts w:ascii="Arial" w:hAnsi="Arial" w:cs="Arial"/>
                  <w:sz w:val="20"/>
                  <w:szCs w:val="20"/>
                </w:rPr>
              </w:rPrChange>
            </w:rPr>
            <w:delText>The s</w:delText>
          </w:r>
        </w:del>
        <w:r w:rsidR="00716582" w:rsidRPr="00716582">
          <w:rPr>
            <w:rPrChange w:id="243" w:author="Matteo Zampieri" w:date="2021-03-11T11:07:00Z">
              <w:rPr>
                <w:rFonts w:ascii="Arial" w:hAnsi="Arial" w:cs="Arial"/>
                <w:sz w:val="20"/>
                <w:szCs w:val="20"/>
              </w:rPr>
            </w:rPrChange>
          </w:rPr>
          <w:t xml:space="preserve">tability </w:t>
        </w:r>
        <w:del w:id="244" w:author="Andrea Toreti" w:date="2021-04-01T12:00:00Z">
          <w:r w:rsidR="00716582" w:rsidRPr="00716582" w:rsidDel="00AD709E">
            <w:rPr>
              <w:rPrChange w:id="245" w:author="Matteo Zampieri" w:date="2021-03-11T11:07:00Z">
                <w:rPr>
                  <w:rFonts w:ascii="Arial" w:hAnsi="Arial" w:cs="Arial"/>
                  <w:sz w:val="20"/>
                  <w:szCs w:val="20"/>
                </w:rPr>
              </w:rPrChange>
            </w:rPr>
            <w:delText xml:space="preserve">of the </w:delText>
          </w:r>
        </w:del>
      </w:ins>
      <w:ins w:id="246" w:author="Matteo Zampieri" w:date="2021-03-16T08:41:00Z">
        <w:del w:id="247" w:author="Andrea Toreti" w:date="2021-04-01T12:00:00Z">
          <w:r w:rsidDel="00AD709E">
            <w:delText xml:space="preserve">production </w:delText>
          </w:r>
        </w:del>
      </w:ins>
      <w:ins w:id="248" w:author="Matteo Zampieri" w:date="2021-03-11T11:07:00Z">
        <w:del w:id="249" w:author="Andrea Toreti" w:date="2021-04-01T12:00:00Z">
          <w:r w:rsidR="00716582" w:rsidRPr="00716582" w:rsidDel="00AD709E">
            <w:rPr>
              <w:rPrChange w:id="250" w:author="Matteo Zampieri" w:date="2021-03-11T11:07:00Z">
                <w:rPr>
                  <w:rFonts w:ascii="Arial" w:hAnsi="Arial" w:cs="Arial"/>
                  <w:sz w:val="20"/>
                  <w:szCs w:val="20"/>
                </w:rPr>
              </w:rPrChange>
            </w:rPr>
            <w:delText xml:space="preserve">time-series </w:delText>
          </w:r>
        </w:del>
        <w:r w:rsidR="00716582" w:rsidRPr="00716582">
          <w:rPr>
            <w:rPrChange w:id="251" w:author="Matteo Zampieri" w:date="2021-03-11T11:07:00Z">
              <w:rPr>
                <w:rFonts w:ascii="Arial" w:hAnsi="Arial" w:cs="Arial"/>
                <w:sz w:val="20"/>
                <w:szCs w:val="20"/>
              </w:rPr>
            </w:rPrChange>
          </w:rPr>
          <w:t xml:space="preserve">can be more easily evaluated </w:t>
        </w:r>
      </w:ins>
      <w:ins w:id="252" w:author="Andrea Toreti" w:date="2021-04-01T12:00:00Z">
        <w:r w:rsidR="00AD709E">
          <w:t xml:space="preserve">from production </w:t>
        </w:r>
        <w:r w:rsidR="00AD709E" w:rsidRPr="008449CC">
          <w:t>time-series</w:t>
        </w:r>
        <w:r w:rsidR="00AD709E" w:rsidRPr="00AD709E">
          <w:t xml:space="preserve"> </w:t>
        </w:r>
      </w:ins>
      <w:ins w:id="253" w:author="Matteo Zampieri" w:date="2021-03-11T11:07:00Z">
        <w:r w:rsidR="00716582" w:rsidRPr="00716582">
          <w:rPr>
            <w:rPrChange w:id="254" w:author="Matteo Zampieri" w:date="2021-03-11T11:07:00Z">
              <w:rPr>
                <w:rFonts w:ascii="Arial" w:hAnsi="Arial" w:cs="Arial"/>
                <w:sz w:val="20"/>
                <w:szCs w:val="20"/>
              </w:rPr>
            </w:rPrChange>
          </w:rPr>
          <w:t xml:space="preserve">by the absolute or normalized variance </w:t>
        </w:r>
        <w:r w:rsidR="00716582" w:rsidRPr="00716582">
          <w:rPr>
            <w:rPrChange w:id="255" w:author="Matteo Zampieri" w:date="2021-03-11T11:07:00Z">
              <w:rPr>
                <w:rFonts w:ascii="Arial" w:hAnsi="Arial" w:cs="Arial"/>
                <w:sz w:val="20"/>
                <w:szCs w:val="20"/>
              </w:rPr>
            </w:rPrChange>
          </w:rPr>
          <w:fldChar w:fldCharType="begin" w:fldLock="1"/>
        </w:r>
      </w:ins>
      <w:r>
        <w:instrText>ADDIN CSL_CITATION {"citationItems":[{"id":"ITEM-1","itemData":{"DOI":"10.1038/307321a0","ISSN":"1476-4687","abstract":"Early studies suggested that simple ecosystems were less stable than complex ones, but later studies came to the opposite conclusion. Confusion arose because of the many different meanings of ‘complexity’ and ‘stability’. Most of the possible questions about the relationship between stability–complexity have not been asked. Those that have yield a variety of answers.","author":[{"dropping-particle":"","family":"Pimm","given":"Stuart L","non-dropping-particle":"","parse-names":false,"suffix":""}],"container-title":"Nature","id":"ITEM-1","issue":"5949","issued":{"date-parts":[["1984"]]},"page":"321-326","title":"The complexity and stability of ecosystems","type":"article-journal","volume":"307"},"uris":["http://www.mendeley.com/documents/?uuid=95afe2c4-0c66-4353-bd2d-5033dd1d6f9a"]}],"mendeley":{"formattedCitation":"[14]","plainTextFormattedCitation":"[14]","previouslyFormattedCitation":"[14]"},"properties":{"noteIndex":0},"schema":"https://github.com/citation-style-language/schema/raw/master/csl-citation.json"}</w:instrText>
      </w:r>
      <w:ins w:id="256" w:author="Matteo Zampieri" w:date="2021-03-11T11:07:00Z">
        <w:r w:rsidR="00716582" w:rsidRPr="00716582">
          <w:rPr>
            <w:rPrChange w:id="257" w:author="Matteo Zampieri" w:date="2021-03-11T11:07:00Z">
              <w:rPr>
                <w:rFonts w:ascii="Arial" w:hAnsi="Arial" w:cs="Arial"/>
                <w:sz w:val="20"/>
                <w:szCs w:val="20"/>
              </w:rPr>
            </w:rPrChange>
          </w:rPr>
          <w:fldChar w:fldCharType="separate"/>
        </w:r>
      </w:ins>
      <w:r w:rsidRPr="00F53453">
        <w:rPr>
          <w:noProof/>
        </w:rPr>
        <w:t>[14]</w:t>
      </w:r>
      <w:ins w:id="258" w:author="Matteo Zampieri" w:date="2021-03-11T11:07:00Z">
        <w:r w:rsidR="00716582" w:rsidRPr="00716582">
          <w:rPr>
            <w:rPrChange w:id="259" w:author="Matteo Zampieri" w:date="2021-03-11T11:07:00Z">
              <w:rPr>
                <w:rFonts w:ascii="Arial" w:hAnsi="Arial" w:cs="Arial"/>
                <w:sz w:val="20"/>
                <w:szCs w:val="20"/>
              </w:rPr>
            </w:rPrChange>
          </w:rPr>
          <w:fldChar w:fldCharType="end"/>
        </w:r>
        <w:r w:rsidR="00716582" w:rsidRPr="00716582">
          <w:rPr>
            <w:rPrChange w:id="260" w:author="Matteo Zampieri" w:date="2021-03-11T11:07:00Z">
              <w:rPr>
                <w:rFonts w:ascii="Arial" w:hAnsi="Arial" w:cs="Arial"/>
                <w:sz w:val="20"/>
                <w:szCs w:val="20"/>
              </w:rPr>
            </w:rPrChange>
          </w:rPr>
          <w:t xml:space="preserve">, the latter being known as coefficient of variance. The coefficient of variance has been recently used to evaluate the effects of current climate variability on vegetation gross primary production </w:t>
        </w:r>
        <w:r w:rsidR="00716582" w:rsidRPr="00716582">
          <w:rPr>
            <w:rPrChange w:id="261" w:author="Matteo Zampieri" w:date="2021-03-11T11:07:00Z">
              <w:rPr>
                <w:rFonts w:ascii="Arial" w:hAnsi="Arial" w:cs="Arial"/>
                <w:sz w:val="20"/>
                <w:szCs w:val="20"/>
              </w:rPr>
            </w:rPrChange>
          </w:rPr>
          <w:fldChar w:fldCharType="begin" w:fldLock="1"/>
        </w:r>
      </w:ins>
      <w:r>
        <w:instrText>ADDIN CSL_CITATION {"citationItems":[{"id":"ITEM-1","itemData":{"DOI":"10.5194/bg-13-3665-2016","author":[{"dropping-particle":"","family":"Xiao","given":"J","non-dropping-particle":"","parse-names":false,"suffix":""},{"dropping-particle":"","family":"Liu","given":"S","non-dropping-particle":"","parse-names":false,"suffix":""},{"dropping-particle":"","family":"Stoy","given":"P C","non-dropping-particle":"","parse-names":false,"suffix":""}],"container-title":"Biogeosciences","id":"ITEM-1","issue":"12","issued":{"date-parts":[["2016"]]},"page":"3665-3675","title":"Preface: Impacts of extreme climate events and disturbances on carbon dynamics","type":"article-journal","volume":"13"},"uris":["http://www.mendeley.com/documents/?uuid=4acd435f-d042-466f-b325-81a9d2ec2bbe"]},{"id":"ITEM-2","itemData":{"DOI":"10.1007/s13595-019-0843-x","ISSN":"1297-966X","abstract":"The impact of climatic change should not be dramatic over Italian forests in terms of GPP, which should increase particularly for evergreen forest types. This positive effect is less marked for deciduous forests. The increasing trend should be reduced by the end of the century for all forest types except mountain conifers because of increasing temperature and decreasing rainfall.","author":[{"dropping-particle":"","family":"Fibbi","given":"Luca","non-dropping-particle":"","parse-names":false,"suffix":""},{"dropping-particle":"","family":"Moriondo","given":"Marco","non-dropping-particle":"","parse-names":false,"suffix":""},{"dropping-particle":"","family":"Chiesi","given":"Marta","non-dropping-particle":"","parse-names":false,"suffix":""},{"dropping-particle":"","family":"Bindi","given":"Marco","non-dropping-particle":"","parse-names":false,"suffix":""},{"dropping-particle":"","family":"Maselli","given":"Fabio","non-dropping-particle":"","parse-names":false,"suffix":""}],"container-title":"Annals of Forest Science","id":"ITEM-2","issue":"2","issued":{"date-parts":[["2019"]]},"page":"59","title":"Impacts of climate change on the gross primary production of Italian forests","type":"article-journal","volume":"76"},"uris":["http://www.mendeley.com/documents/?uuid=f178d305-207f-489b-a8c0-3da5f21d7b56"]},{"id":"ITEM-3","itemData":{"DOI":"10.1088/1748-9326/ab4ffc","ISSN":"1748-9326","abstract":"Despite the long-term greening trend in global vegetation identified in previous investigations, changes in the interannual variability (IAV) of vegetation greenness over time is still poorly understood. Using Global Inventory Modeling and Mapping Studies normalized difference vegetation index (NDVI) third generation data and corresponding meteorological data from 1982 to 2015, we studied the changes and drivers of the IAV of vegetation greenness as indicated by the coefficient of variation of vegetation greenness at a global scale. Dry and high-latitude areas exhibited high NDVI variability whereas humid areas exhibited relatively low NDVI variability. We detected an increase in the global IAV of vegetation greenness over time using a 15 year moving window. Spatially, we observed significant increases in the IAV of vegetation greenness in greater than 45% of vegetated areas globally and decreases in 21%. Our comparison of ecological models suggests good performance in terms of simulating spatial differences in vegetation variability, but relatively poor performance in terms of capturing changes in the IAV of vegetation greenness. Furthermore, the dominant climate variables controlling changes in the IAV of vegetation greenness were determined spatially using principal component regression and partial least squares regression. The two methods yielded similar patterns, revealing that temperature exerted the biggest influence on changes in the IAV of vegetation greenness, followed by solar radiation and precipitation. This study provides insights into global vegetation variability which should contribute to an understanding of vegetation dynamics in the context of climate change.","author":[{"dropping-particle":"","family":"Chen","given":"Chen","non-dropping-particle":"","parse-names":false,"suffix":""},{"dropping-particle":"","family":"He","given":"Bin","non-dropping-particle":"","parse-names":false,"suffix":""},{"dropping-particle":"","family":"Yuan","given":"Wenping","non-dropping-particle":"","parse-names":false,"suffix":""},{"dropping-particle":"","family":"Guo","given":"Lanlan","non-dropping-particle":"","parse-names":false,"suffix":""},{"dropping-particle":"","family":"Zhang","given":"Yafeng","non-dropping-particle":"","parse-names":false,"suffix":""}],"container-title":"Environmental Research Letters","id":"ITEM-3","issue":"12","issued":{"date-parts":[["2019"]]},"page":"124005","publisher":"IOP Publishing","title":"Increasing interannual variability of global vegetation greenness","type":"article-journal","volume":"14"},"uris":["http://www.mendeley.com/documents/?uuid=47d5cc2e-bb80-4e78-9a36-111f0f5f1abf"]}],"mendeley":{"formattedCitation":"[34–36]","plainTextFormattedCitation":"[34–36]","previouslyFormattedCitation":"[34–36]"},"properties":{"noteIndex":0},"schema":"https://github.com/citation-style-language/schema/raw/master/csl-citation.json"}</w:instrText>
      </w:r>
      <w:ins w:id="262" w:author="Matteo Zampieri" w:date="2021-03-11T11:07:00Z">
        <w:r w:rsidR="00716582" w:rsidRPr="00716582">
          <w:rPr>
            <w:rPrChange w:id="263" w:author="Matteo Zampieri" w:date="2021-03-11T11:07:00Z">
              <w:rPr>
                <w:rFonts w:ascii="Arial" w:hAnsi="Arial" w:cs="Arial"/>
                <w:sz w:val="20"/>
                <w:szCs w:val="20"/>
              </w:rPr>
            </w:rPrChange>
          </w:rPr>
          <w:fldChar w:fldCharType="separate"/>
        </w:r>
      </w:ins>
      <w:r w:rsidRPr="00F53453">
        <w:rPr>
          <w:noProof/>
          <w:lang w:val="en-GB"/>
        </w:rPr>
        <w:t>[34–36]</w:t>
      </w:r>
      <w:ins w:id="264" w:author="Matteo Zampieri" w:date="2021-03-11T11:07:00Z">
        <w:r w:rsidR="00716582" w:rsidRPr="00716582">
          <w:rPr>
            <w:rPrChange w:id="265" w:author="Matteo Zampieri" w:date="2021-03-11T11:07:00Z">
              <w:rPr>
                <w:rFonts w:ascii="Arial" w:hAnsi="Arial" w:cs="Arial"/>
                <w:sz w:val="20"/>
                <w:szCs w:val="20"/>
              </w:rPr>
            </w:rPrChange>
          </w:rPr>
          <w:fldChar w:fldCharType="end"/>
        </w:r>
        <w:r w:rsidR="00716582" w:rsidRPr="00716582">
          <w:rPr>
            <w:lang w:val="en-GB"/>
            <w:rPrChange w:id="266" w:author="Matteo Zampieri" w:date="2021-03-11T11:07:00Z">
              <w:rPr>
                <w:rFonts w:ascii="Arial" w:hAnsi="Arial" w:cs="Arial"/>
                <w:sz w:val="20"/>
                <w:szCs w:val="20"/>
                <w:lang w:val="en-GB"/>
              </w:rPr>
            </w:rPrChange>
          </w:rPr>
          <w:t>.</w:t>
        </w:r>
      </w:ins>
      <w:ins w:id="267" w:author="Matteo Zampieri" w:date="2021-03-11T11:12:00Z">
        <w:r w:rsidR="00D61A44">
          <w:rPr>
            <w:lang w:val="en-GB"/>
          </w:rPr>
          <w:t xml:space="preserve"> Because of the discre</w:t>
        </w:r>
      </w:ins>
      <w:ins w:id="268" w:author="Matteo Zampieri" w:date="2021-03-11T11:13:00Z">
        <w:r w:rsidR="00D61A44">
          <w:rPr>
            <w:lang w:val="en-GB"/>
          </w:rPr>
          <w:t>te nature of agricultural</w:t>
        </w:r>
      </w:ins>
      <w:ins w:id="269" w:author="Matteo Zampieri" w:date="2021-03-11T11:14:00Z">
        <w:r w:rsidR="00D61A44">
          <w:rPr>
            <w:lang w:val="en-GB"/>
          </w:rPr>
          <w:t xml:space="preserve"> production</w:t>
        </w:r>
      </w:ins>
      <w:ins w:id="270" w:author="Matteo Zampieri" w:date="2021-03-11T11:13:00Z">
        <w:r w:rsidR="00D61A44">
          <w:rPr>
            <w:lang w:val="en-GB"/>
          </w:rPr>
          <w:t xml:space="preserve"> time-series</w:t>
        </w:r>
      </w:ins>
      <w:ins w:id="271" w:author="Matteo Zampieri" w:date="2021-03-11T11:14:00Z">
        <w:r w:rsidR="00D61A44">
          <w:rPr>
            <w:lang w:val="en-GB"/>
          </w:rPr>
          <w:t xml:space="preserve"> (i.e. one value per year)</w:t>
        </w:r>
      </w:ins>
      <w:ins w:id="272" w:author="Matteo Zampieri" w:date="2021-03-11T11:13:00Z">
        <w:r w:rsidR="00D61A44">
          <w:rPr>
            <w:lang w:val="en-GB"/>
          </w:rPr>
          <w:t>, this is the main</w:t>
        </w:r>
      </w:ins>
      <w:ins w:id="273" w:author="Matteo Zampieri" w:date="2021-03-11T11:14:00Z">
        <w:r w:rsidR="00D61A44">
          <w:rPr>
            <w:lang w:val="en-GB"/>
          </w:rPr>
          <w:t xml:space="preserve"> aspect of </w:t>
        </w:r>
      </w:ins>
      <w:ins w:id="274" w:author="Matteo Zampieri" w:date="2021-03-11T11:18:00Z">
        <w:r w:rsidR="00D61A44">
          <w:rPr>
            <w:lang w:val="en-GB"/>
          </w:rPr>
          <w:t>resilience</w:t>
        </w:r>
      </w:ins>
      <w:ins w:id="275" w:author="Matteo Zampieri" w:date="2021-03-11T11:15:00Z">
        <w:r w:rsidR="00D61A44">
          <w:rPr>
            <w:lang w:val="en-GB"/>
          </w:rPr>
          <w:t xml:space="preserve"> that is currently </w:t>
        </w:r>
      </w:ins>
      <w:ins w:id="276" w:author="Matteo Zampieri" w:date="2021-03-11T11:18:00Z">
        <w:r w:rsidR="00D61A44">
          <w:rPr>
            <w:lang w:val="en-GB"/>
          </w:rPr>
          <w:t xml:space="preserve">implemented </w:t>
        </w:r>
      </w:ins>
      <w:ins w:id="277" w:author="Matteo Zampieri" w:date="2021-03-11T11:22:00Z">
        <w:r w:rsidR="00D61A44">
          <w:rPr>
            <w:lang w:val="en-GB"/>
          </w:rPr>
          <w:fldChar w:fldCharType="begin" w:fldLock="1"/>
        </w:r>
      </w:ins>
      <w:r w:rsidR="00E45EAD">
        <w:rPr>
          <w:lang w:val="en-GB"/>
        </w:rPr>
        <w:instrText>ADDIN CSL_CITATION {"citationItems":[{"id":"ITEM-1","itemData":{"DOI":"10.1073/pnas.1804387115","ISSN":"0027-8424","abstract":"Food security under climate change depends on the yield performance of staple food crops. We found a decline in the climate resilience of European wheat in most countries during the last 5 to 15 y, depending on the country. The yield responses of all the cultivars to different weather events were relatively similar within northern and central Europe, within southern European countries, and specifically regarding durum wheat. We also found serious Europe-wide gaps in wheat resilience, especially regarding yield performance under abundant rain. Climate resilience is currently not receiving the attention it deserves by breeders, seed and wheat traders, and farmers. Consequently, the results provide insights into the required learning tools, economic incentives, and role of public actors.Food security relies on the resilience of staple food crops to climatic variability and extremes, but the climate resilience of European wheat is unknown. A diversity of responses to disturbance is considered a key determinant of resilience. The capacity of a sole crop genotype to perform well under climatic variability is limited; therefore, a set of cultivars with diverse responses to weather conditions critical to crop yield is required. Here, we show a decline in the response diversity of wheat in farmers{\\textquoteright} fields in most European countries after 2002{\\textendash}2009 based on 101,000 cultivar yield observations. Similar responses to weather were identified in cultivar trials among central European countries and southern European countries. A response diversity hotspot appeared in the trials in Slovakia, while response diversity {\\textquotedblleft}deserts{\\textquotedblright} were identified in Czechia and Germany and for durum wheat in southern Europe. Positive responses to abundant precipitation were lacking. This assessment suggests that current breeding programs and cultivar selection practices do not sufficiently prepare for climatic uncertainty and variability. Consequently, the demand for climate resilience of staple food crops such as wheat must be better articulated. Assessments and communication of response diversity enable collective learning across supply chains. Increased awareness could foster governance of resilience through research and breeding programs, incentives, and regulation.","author":[{"dropping-particle":"","family":"Kahiluoto","given":"Helena","non-dropping-particle":"","parse-names":false,"suffix":""},{"dropping-particle":"","family":"Kaseva","given":"Janne","non-dropping-particle":"","parse-names":false,"suffix":""},{"dropping-particle":"","family":"Balek","given":"Jan","non-dropping-particle":"","parse-names":false,"suffix":""},{"dropping-particle":"","family":"Olesen","given":"Jørgen E","non-dropping-particle":"","parse-names":false,"suffix":""},{"dropping-particle":"","family":"Ruiz-Ramos","given":"Margarita","non-dropping-particle":"","parse-names":false,"suffix":""},{"dropping-particle":"","family":"Gobin","given":"Anne","non-dropping-particle":"","parse-names":false,"suffix":""},{"dropping-particle":"","family":"Kersebaum","given":"Kurt Christian","non-dropping-particle":"","parse-names":false,"suffix":""},{"dropping-particle":"","family":"Takáč","given":"Jozef","non-dropping-particle":"","parse-names":false,"suffix":""},{"dropping-particle":"","family":"Ruget","given":"Francoise","non-dropping-particle":"","parse-names":false,"suffix":""},{"dropping-particle":"","family":"Ferrise","given":"Roberto","non-dropping-particle":"","parse-names":false,"suffix":""},{"dropping-particle":"","family":"Bezak","given":"Pavol","non-dropping-particle":"","parse-names":false,"suffix":""},{"dropping-particle":"","family":"Capellades","given":"Gemma","non-dropping-particle":"","parse-names":false,"suffix":""},{"dropping-particle":"","family":"Dibari","given":"Camilla","non-dropping-particle":"","parse-names":false,"suffix":""},{"dropping-particle":"","family":"Mäkinen","given":"Hanna","non-dropping-particle":"","parse-names":false,"suffix":""},{"dropping-particle":"","family":"Nendel","given":"Claas","non-dropping-particle":"","parse-names":false,"suffix":""},{"dropping-particle":"","family":"Ventrella","given":"Domenico","non-dropping-particle":"","parse-names":false,"suffix":""},{"dropping-particle":"","family":"Rodr\\'\\iguez","given":"Alfredo","non-dropping-particle":"","parse-names":false,"suffix":""},{"dropping-particle":"","family":"Bindi","given":"Marco","non-dropping-particle":"","parse-names":false,"suffix":""},{"dropping-particle":"","family":"Trnka","given":"Mirek","non-dropping-particle":"","parse-names":false,"suffix":""}],"container-title":"Proceedings of the National Academy of Sciences","id":"ITEM-1","issue":"1","issued":{"date-parts":[["2019"]]},"page":"123-128","publisher":"National Academy of Sciences","title":"Decline in climate resilience of European wheat","type":"article-journal","volume":"116"},"uris":["http://www.mendeley.com/documents/?uuid=6644591c-395b-42b2-aea0-ddba5b61228a"]},{"id":"ITEM-2","itemData":{"DOI":"10.1038/s41586-019-1316-y","ISSN":"1476-4687","abstract":"Increasing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-2","issued":{"date-parts":[["2019"]]},"title":"National food production stabilized by crop diversity","type":"article-journal"},"uris":["http://www.mendeley.com/documents/?uuid=7bec7f6f-c161-4cd1-a4e0-b287e00e6167"]},{"id":"ITEM-3","itemData":{"DOI":"https://doi.org/10.1016/j.eja.2018.10.007","ISSN":"1161-0301","abstract":"It is well known that a balanced nutrient supply ensures high crop yields and stable cropping systems. In comparison, little is known about the influence of different fertilisation regimes on the yield stability of crops. Therefore, the objective of this study was to identify the impact of mineral and organic fertilisation supplied in different combinations (P + K/N + P/N + K/N + P + K) and levels (50%/100%/100% + manure) on the stability of the winter wheat grain yield. A long-term fertilisation field experiment at Giessen University (Germany, temperate climate, silty clay), established in 1956 with a multifactorial set up, was used. For an accurate stability analysis that matches the experimental design, we subjected the data to a mixed model analysis based on the restricted maximum likelihood (REML) method calculating Shukla‘s stability variance and Finlay–Wilkinson regression and performing Eskridge's risk analysis. It was found that without any nutrient supply, the wheat yields exhibited high annual variability and only modest stability. A similar pattern was identified for the fertiliser combination of the minerals P + K. The combinations containing mineral N showed a significant improvement in yield stability in which N + P and N + K are almost identical. In all fertilisation variants, the additional supply of manure stabilised the wheat yields. The mineral supply of N + P + K with additional manure provided the best yield stability and lowest agronomic risk for yield failure.","author":[{"dropping-particle":"","family":"Macholdt","given":"Janna","non-dropping-particle":"","parse-names":false,"suffix":""},{"dropping-particle":"","family":"Piepho","given":"Hans-Peter","non-dropping-particle":"","parse-names":false,"suffix":""},{"dropping-particle":"","family":"Honermeier","given":"Bernd","non-dropping-particle":"","parse-names":false,"suffix":""}],"container-title":"European Journal of Agronomy","id":"ITEM-3","issued":{"date-parts":[["2019"]]},"page":"14-22","title":"Mineral NPK and manure fertilisation affecting the yield stability of winter wheat: Results from a long-term field experiment","type":"article-journal","volume":"102"},"uris":["http://www.mendeley.com/documents/?uuid=af8e7b78-7122-4eeb-be4f-78f5e8a8671e"]},{"id":"ITEM-4","itemData":{"abstract":"It has long been concerned how crop water use efficiency (WUE) responds to climate change. Most of existing researches have emphasized the impact of single climate factor but have paid less attention to the effect of developed agronomic measures on crop WUE. Based on the long-term field observations/experiments data, we investigated the changing responses of crop WUE to climate variables (temperature and precipitation) and agronomic practices (fertilization and cropping patterns) in the semi-arid area of northern China (SAC) during two periods, 1983–1999 and 2000–2010 (drier and warmer). Our results suggest that crop WUE was an intrinsical system sensitive to climate change and agronomic measures. Crops tend to reach the maximum WUE (WUEmax) in warm-dry environment while reach the stable minimum WUE (WUEmin) in warm-wet environment, with a difference between WUEmax and WUEmin ranging from 29.0%-55.5%. Changes in temperature and precipitation in the past three decades jointly enhanced crop WUE by 8.1%-30.6%. Elevated fertilizer and rotation cropping would increase crop WUE by 5.6–11.0% and 19.5–92.9%, respectively. These results indicate crop has the resilience by adjusting WUE, which is not only able to respond to subsequent periods of favorable water balance but also to tolerate the drought stress, and reasonable agronomic practices could enhance this resilience. However, this capacity would break down under impact of climate changes and unconscionable agronomic practices (e.g. excessive N/P/K fertilizer or traditional continuous cropping). Based on the findings in this study, a conceptual crop WUE model is constructed to indicate the threshold of crop resilience, which could help the farmer develop appropriate strategies in adapting the adverse impacts of climate warming.","author":[{"dropping-particle":"","family":"Zhang","given":"Jingting","non-dropping-particle":"","parse-names":false,"suffix":""},{"dropping-particle":"","family":"Ren","given":"Wei","non-dropping-particle":"","parse-names":false,"suffix":""},{"dropping-particle":"","family":"An","given":"Pingli","non-dropping-particle":"","parse-names":false,"suffix":""},{"dropping-particle":"","family":"Pan","given":"Zhihua","non-dropping-particle":"","parse-names":false,"suffix":""},{"dropping-particle":"","family":"Wang","given":"Liwei","non-dropping-particle":"","parse-names":false,"suffix":""},{"dropping-particle":"","family":"Dong","given":"Zhiqiang","non-dropping-particle":"","parse-names":false,"suffix":""},{"dropping-particle":"","family":"He","given":"Di","non-dropping-particle":"","parse-names":false,"suffix":""},{"dropping-particle":"","family":"Yang","given":"Jia","non-dropping-particle":"","parse-names":false,"suffix":""},{"dropping-particle":"","family":"Pan","given":"Shufen","non-dropping-particle":"","parse-names":false,"suffix":""},{"dropping-particle":"","family":"Tian","given":"Hanqin","non-dropping-particle":"","parse-names":false,"suffix":""}],"container-title":"PLOS ONE","id":"ITEM-4","issue":"9","issued":{"date-parts":[["2015","9","3"]]},"page":"e0137409","publisher":"Public Library of Science","title":"Responses of Crop Water Use Efficiency to Climate Change and Agronomic Measures in the Semiarid Area of Northern China","type":"article-journal","volume":"10"},"uris":["http://www.mendeley.com/documents/?uuid=078b118b-1fe4-4ce9-bda9-e39778d1506c"]},{"id":"ITEM-5","itemData":{"DOI":"https://doi.org/10.1016/j.fcr.2019.04.014","ISSN":"0378-4290","abstract":"The objective of our analysis was to demonstrate a novel application of production risk (probability of a yield falling below a certain level) and yield stability analysis based on the totalized yield across a `sugar beet–winter wheat–spring barley´ crop rotation. We evaluated a long-term experiment spanning more than 60 years regarding the effect of mineral NPK fertilization and the additional supply of manure on the production risk, the risk development over time (trend), and the stability of biomass yields. We found that positive impacts such as reduced production risk and enhanced yield stability were the highest for the mineral N supply, were intermediate for the K supply, and were the lowest for the P supply. The full amount of the mineral nutrient fertilization, particularly in combination with an additional manure supply, resulted in lower production risk and more stabilized crop rotational yields compared to one-half the amount of nutrient supply. The mineral fertilization of NPK (at one-half and a full amount) led to a decreasing risk trend, particularly with the additional manure supply. The risk trend of the variants with P and K (but without N) or even no mineral nutrient fertilization only decreased over time with the manure supply. The lowest production risk and the best combination of high and stable yields of the crop rotation were found at full mineral NPK fertilization in addition to manure. In contrast, the highest production risk and the worst combination of the lowest and most unstable yields were obtained under a fertilization regime without N or even under nonfertilized management. The production risk and yield stability of this fertilization regime could be reduced via regular manure application carried out once per three-year rotation during the experimental period.","author":[{"dropping-particle":"","family":"Macholdt","given":"Janna","non-dropping-particle":"","parse-names":false,"suffix":""},{"dropping-particle":"","family":"Piepho","given":"Hans-Peter","non-dropping-particle":"","parse-names":false,"suffix":""},{"dropping-particle":"","family":"Honermeier","given":"Bernd","non-dropping-particle":"","parse-names":false,"suffix":""}],"container-title":"Field Crops Research","id":"ITEM-5","issued":{"date-parts":[["2019"]]},"page":"82-92","title":"Does fertilization impact production risk and yield stability across an entire crop rotation? Insights from a long-term experiment","type":"article-journal","volume":"238"},"uris":["http://www.mendeley.com/documents/?uuid=37bf5eca-70d7-44e9-81a1-40c2ff23edcb"]}],"mendeley":{"formattedCitation":"[29,30,37–39]","plainTextFormattedCitation":"[29,30,37–39]","previouslyFormattedCitation":"[29,30,37–39]"},"properties":{"noteIndex":0},"schema":"https://github.com/citation-style-language/schema/raw/master/csl-citation.json"}</w:instrText>
      </w:r>
      <w:r w:rsidR="00D61A44">
        <w:rPr>
          <w:lang w:val="en-GB"/>
        </w:rPr>
        <w:fldChar w:fldCharType="separate"/>
      </w:r>
      <w:r w:rsidRPr="00F53453">
        <w:rPr>
          <w:noProof/>
          <w:lang w:val="en-GB"/>
        </w:rPr>
        <w:t>[29,30,37–39]</w:t>
      </w:r>
      <w:ins w:id="278" w:author="Matteo Zampieri" w:date="2021-03-11T11:22:00Z">
        <w:r w:rsidR="00D61A44">
          <w:rPr>
            <w:lang w:val="en-GB"/>
          </w:rPr>
          <w:fldChar w:fldCharType="end"/>
        </w:r>
      </w:ins>
      <w:ins w:id="279" w:author="Matteo Zampieri" w:date="2021-03-11T11:15:00Z">
        <w:r w:rsidR="00D61A44">
          <w:rPr>
            <w:lang w:val="en-GB"/>
          </w:rPr>
          <w:t>.</w:t>
        </w:r>
      </w:ins>
      <w:ins w:id="280" w:author="Matteo Zampieri" w:date="2021-03-11T11:13:00Z">
        <w:r w:rsidR="00D61A44">
          <w:rPr>
            <w:lang w:val="en-GB"/>
          </w:rPr>
          <w:t xml:space="preserve"> </w:t>
        </w:r>
      </w:ins>
    </w:p>
    <w:p w14:paraId="4BDC8745" w14:textId="6488CF8E" w:rsidR="00E34F93" w:rsidDel="00CF5E24" w:rsidRDefault="00E34F93" w:rsidP="00E34F93">
      <w:pPr>
        <w:jc w:val="both"/>
        <w:rPr>
          <w:del w:id="281" w:author="Matteo Zampieri" w:date="2021-03-11T11:05:00Z"/>
        </w:rPr>
      </w:pPr>
      <w:del w:id="282" w:author="Matteo Zampieri" w:date="2021-03-11T11:24:00Z">
        <w:r w:rsidDel="00CF5E24">
          <w:delText>Inspired by recent efforts to quantify the resilience of ecosystems</w:delText>
        </w:r>
        <w:r w:rsidR="00997176" w:rsidDel="00CF5E24">
          <w:delText xml:space="preserve"> </w:delText>
        </w:r>
        <w:r w:rsidR="00997176" w:rsidDel="00CF5E24">
          <w:fldChar w:fldCharType="begin" w:fldLock="1"/>
        </w:r>
        <w:r w:rsidR="00CF5E24" w:rsidDel="00CF5E24">
          <w:delInstrText>ADDIN CSL_CITATION {"citationItems":[{"id":"ITEM-1","itemData":{"DOI":"10.1073/pnas.1804387115","ISSN":"0027-8424","abstract":"Food security under climate change depends on the yield performance of staple food crops. We found a decline in the climate resilience of European wheat in most countries during the last 5 to 15 y, depending on the country. The yield responses of all the cultivars to different weather events were relatively similar within northern and central Europe, within southern European countries, and specifically regarding durum wheat. We also found serious Europe-wide gaps in wheat resilience, especially regarding yield performance under abundant rain. Climate resilience is currently not receiving the attention it deserves by breeders, seed and wheat traders, and farmers. Consequently, the results provide insights into the required learning tools, economic incentives, and role of public actors.Food security relies on the resilience of staple food crops to climatic variability and extremes, but the climate resilience of European wheat is unknown. A diversity of responses to disturbance is considered a key determinant of resilience. The capacity of a sole crop genotype to perform well under climatic variability is limited; therefore, a set of cultivars with diverse responses to weather conditions critical to crop yield is required. Here, we show a decline in the response diversity of wheat in farmers{\\textquoteright} fields in most European countries after 2002{\\textendash}2009 based on 101,000 cultivar yield observations. Similar responses to weather were identified in cultivar trials among central European countries and southern European countries. A response diversity hotspot appeared in the trials in Slovakia, while response diversity {\\textquotedblleft}deserts{\\textquotedblright} were identified in Czechia and Germany and for durum wheat in southern Europe. Positive responses to abundant precipitation were lacking. This assessment suggests that current breeding programs and cultivar selection practices do not sufficiently prepare for climatic uncertainty and variability. Consequently, the demand for climate resilience of staple food crops such as wheat must be better articulated. Assessments and communication of response diversity enable collective learning across supply chains. Increased awareness could foster governance of resilience through research and breeding programs, incentives, and regulation.","author":[{"dropping-particle":"","family":"Kahiluoto","given":"Helena","non-dropping-particle":"","parse-names":false,"suffix":""},{"dropping-particle":"","family":"Kaseva","given":"Janne","non-dropping-particle":"","parse-names":false,"suffix":""},{"dropping-particle":"","family":"Balek","given":"Jan","non-dropping-particle":"","parse-names":false,"suffix":""},{"dropping-particle":"","family":"Olesen","given":"Jørgen E","non-dropping-particle":"","parse-names":false,"suffix":""},{"dropping-particle":"","family":"Ruiz-Ramos","given":"Margarita","non-dropping-particle":"","parse-names":false,"suffix":""},{"dropping-particle":"","family":"Gobin","given":"Anne","non-dropping-particle":"","parse-names":false,"suffix":""},{"dropping-particle":"","family":"Kersebaum","given":"Kurt Christian","non-dropping-particle":"","parse-names":false,"suffix":""},{"dropping-particle":"","family":"Takáč","given":"Jozef","non-dropping-particle":"","parse-names":false,"suffix":""},{"dropping-particle":"","family":"Ruget","given":"Francoise","non-dropping-particle":"","parse-names":false,"suffix":""},{"dropping-particle":"","family":"Ferrise","given":"Roberto","non-dropping-particle":"","parse-names":false,"suffix":""},{"dropping-particle":"","family":"Bezak","given":"Pavol","non-dropping-particle":"","parse-names":false,"suffix":""},{"dropping-particle":"","family":"Capellades","given":"Gemma","non-dropping-particle":"","parse-names":false,"suffix":""},{"dropping-particle":"","family":"Dibari","given":"Camilla","non-dropping-particle":"","parse-names":false,"suffix":""},{"dropping-particle":"","family":"Mäkinen","given":"Hanna","non-dropping-particle":"","parse-names":false,"suffix":""},{"dropping-particle":"","family":"Nendel","given":"Claas","non-dropping-particle":"","parse-names":false,"suffix":""},{"dropping-particle":"","family":"Ventrella","given":"Domenico","non-dropping-particle":"","parse-names":false,"suffix":""},{"dropping-particle":"","family":"Rodr\\'\\iguez","given":"Alfredo","non-dropping-particle":"","parse-names":false,"suffix":""},{"dropping-particle":"","family":"Bindi","given":"Marco","non-dropping-particle":"","parse-names":false,"suffix":""},{"dropping-particle":"","family":"Trnka","given":"Mirek","non-dropping-particle":"","parse-names":false,"suffix":""}],"container-title":"Proceedings of the National Academy of Sciences","id":"ITEM-1","issue":"1","issued":{"date-parts":[["2019"]]},"page":"123-128","publisher":"National Academy of Sciences","title":"Decline in climate resilience of European wheat","type":"article-journal","volume":"116"},"uris":["http://www.mendeley.com/documents/?uuid=6644591c-395b-42b2-aea0-ddba5b61228a"]},{"id":"ITEM-2","itemData":{"DOI":"10.1038/s41586-019-1316-y","ISSN":"1476-4687","abstract":"Increasing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-2","issued":{"date-parts":[["2019"]]},"title":"National food production stabilized by crop diversity","type":"article-journal"},"uris":["http://www.mendeley.com/documents/?uuid=7bec7f6f-c161-4cd1-a4e0-b287e00e6167"]},{"id":"ITEM-3","itemData":{"DOI":"10.1111/gcb.12495","abstract":"Abstract Increasing frequency of extreme climate events is likely to impose increased stress on ecosystems and to jeopardize the services that ecosystems provide. Therefore, it is of major importance to assess the effects of extreme climate events on the temporal stability (i.e., the resistance, the resilience, and the variance) of ecosystem properties. Most time series of ecosystem properties are, however, affected by varying data characteristics, uncertainties, and noise, which complicate the comparison of ecosystem stability metrics (ESMs) between locations. Therefore, there is a strong need for a more comprehensive understanding regarding the reliability of stability metrics and how they can be used to compare ecosystem stability globally. The objective of this study was to evaluate the performance of temporal ESMs based on time series of the Moderate Resolution Imaging Spectroradiometer derived Normalized Difference Vegetation Index of 15 global land-cover types. We provide a framework (i) to assess the reliability of ESMs in function of data characteristics, uncertainties and noise and (ii) to integrate reliability estimates in future global ecosystem stability studies against climate disturbances. The performance of our framework was tested through (i) a global ecosystem comparison and (ii) an comparison of ecosystem stability in response to the 2003 drought. The results show the influence of data quality on the accuracy of ecosystem stability. White noise, biased noise, and trends have a stronger effect on the accuracy of stability metrics than the length of the time series, temporal resolution, or amount of missing values. Moreover, we demonstrate the importance of integrating reliability estimates to interpret stability metrics within confidence limits. Based on these confidence limits, other studies dealing with specific ecosystem types or locations can be put into context, and a more reliable assessment of ecosystem stability against environmental disturbances can be obtained.","author":[{"dropping-particle":"","family":"Keersmaecker","given":"Wanda","non-dropping-particle":"De","parse-names":false,"suffix":""},{"dropping-particle":"","family":"Lhermitte","given":"Stef","non-dropping-particle":"","parse-names":false,"suffix":""},{"dropping-particle":"","family":"Honnay","given":"Olivier","non-dropping-particle":"","parse-names":false,"suffix":""},{"dropping-particle":"","family":"Farifteh","given":"Jamshid","non-dropping-particle":"","parse-names":false,"suffix":""},{"dropping-particle":"","family":"Somers","given":"Ben","non-dropping-particle":"","parse-names":false,"suffix":""},{"dropping-particle":"","family":"Coppin","given":"Pol","non-dropping-particle":"","parse-names":false,"suffix":""}],"container-title":"Global Change Biology","id":"ITEM-3","issue":"7","issued":{"date-parts":[["2014"]]},"page":"2149-2161","title":"How to measure ecosystem stability? An evaluation of the reliability of stability metrics based on remote sensing time series across the major global ecosystems","type":"article-journal","volume":"20"},"uris":["http://www.mendeley.com/documents/?uuid=ffe1bd0c-9a29-4792-b654-95d9f7feb995"]},{"id":"ITEM-4","itemData":{"abstract":"Agricultural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-4","issued":{"date-parts":[["2019","2","7"]]},"page":"1902.02677v1","title":"Estimating resilience of annual crop production systems: theory and limitations","type":"article-journal"},"uris":["http://www.mendeley.com/documents/?uuid=74a659bf-92f2-4f46-816d-99ccdd1a39ce"]},{"id":"ITEM-5","itemData":{"DOI":"https://doi.org/10.1016/j.scitotenv.2020.139378","ISSN":"0048-9697","abstract":"Agricultural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Environment","id":"ITEM-5","issued":{"date-parts":[["2020"]]},"page":"139378","title":"Estimating resilience of crop production systems: From theory to practice","type":"article-journal","volume":"735"},"uris":["http://www.mendeley.com/documents/?uuid=42f24ce2-e69d-4052-8c61-3e8acd562cf0"]}],"mendeley":{"formattedCitation":"[28–32]","plainTextFormattedCitation":"[28–32]","previouslyFormattedCitation":"[28–32]"},"properties":{"noteIndex":0},"schema":"https://github.com/citation-style-language/schema/raw/master/csl-citation.json"}</w:delInstrText>
        </w:r>
        <w:r w:rsidR="00997176" w:rsidDel="00CF5E24">
          <w:fldChar w:fldCharType="separate"/>
        </w:r>
        <w:r w:rsidR="00D61A44" w:rsidRPr="00D61A44" w:rsidDel="00CF5E24">
          <w:rPr>
            <w:noProof/>
          </w:rPr>
          <w:delText>[28–32]</w:delText>
        </w:r>
        <w:r w:rsidR="00997176" w:rsidDel="00CF5E24">
          <w:fldChar w:fldCharType="end"/>
        </w:r>
        <w:r w:rsidDel="00CF5E24">
          <w:delText>, this article illustrates how a robust and simple indicator of resilience can be calculated taking the example of food production system</w:delText>
        </w:r>
        <w:r w:rsidR="00BA6DBA" w:rsidDel="00CF5E24">
          <w:delText xml:space="preserve"> in Europe</w:delText>
        </w:r>
      </w:del>
      <w:ins w:id="283" w:author="Matteo Zampieri" w:date="2021-03-11T10:48:00Z">
        <w:r w:rsidR="00716582">
          <w:t>.</w:t>
        </w:r>
      </w:ins>
      <w:ins w:id="284" w:author="Matteo Zampieri" w:date="2021-03-11T11:05:00Z">
        <w:r w:rsidR="00716582">
          <w:t xml:space="preserve"> </w:t>
        </w:r>
      </w:ins>
    </w:p>
    <w:p w14:paraId="46AD0537" w14:textId="6683E7E7" w:rsidR="00386032" w:rsidRDefault="009707B1" w:rsidP="00997176">
      <w:pPr>
        <w:jc w:val="both"/>
        <w:rPr>
          <w:ins w:id="285" w:author="Matteo Zampieri" w:date="2021-03-11T15:59:00Z"/>
        </w:rPr>
      </w:pPr>
      <w:ins w:id="286" w:author="Matteo Zampieri" w:date="2021-03-29T09:52:00Z">
        <w:r>
          <w:t>The ann</w:t>
        </w:r>
      </w:ins>
      <w:ins w:id="287" w:author="Matteo Zampieri" w:date="2021-03-29T09:53:00Z">
        <w:r>
          <w:t>ual production resilience indicator</w:t>
        </w:r>
      </w:ins>
      <w:ins w:id="288" w:author="Matteo Zampieri" w:date="2021-03-29T09:54:00Z">
        <w:r>
          <w:t xml:space="preserve"> (R</w:t>
        </w:r>
        <w:r>
          <w:rPr>
            <w:vertAlign w:val="subscript"/>
          </w:rPr>
          <w:t>p</w:t>
        </w:r>
        <w:r>
          <w:t>)</w:t>
        </w:r>
      </w:ins>
      <w:ins w:id="289" w:author="Matteo Zampieri" w:date="2021-03-29T09:53:00Z">
        <w:r>
          <w:t xml:space="preserve"> is a</w:t>
        </w:r>
      </w:ins>
      <w:ins w:id="290" w:author="Matteo Zampieri" w:date="2021-03-11T11:23:00Z">
        <w:r w:rsidR="00CF5E24" w:rsidRPr="00CF5E24">
          <w:rPr>
            <w:rPrChange w:id="291" w:author="Matteo Zampieri" w:date="2021-03-11T11:23:00Z">
              <w:rPr>
                <w:rFonts w:ascii="Arial" w:hAnsi="Arial" w:cs="Arial"/>
                <w:sz w:val="20"/>
                <w:szCs w:val="20"/>
              </w:rPr>
            </w:rPrChange>
          </w:rPr>
          <w:t xml:space="preserve">  simple and effective method</w:t>
        </w:r>
      </w:ins>
      <w:ins w:id="292" w:author="Matteo Zampieri" w:date="2021-03-29T09:53:00Z">
        <w:r>
          <w:t xml:space="preserve"> </w:t>
        </w:r>
        <w:r w:rsidRPr="0024643F">
          <w:t xml:space="preserve">to evaluate the production resilience of natural vegetation </w:t>
        </w:r>
        <w:r w:rsidRPr="0024643F">
          <w:fldChar w:fldCharType="begin" w:fldLock="1"/>
        </w:r>
        <w:r>
          <w:instrText>ADDIN CSL_CITATION {"citationItems":[{"id":"ITEM-1","itemData":{"DOI":"10.3390/rs11222708","ISBN":"2072-4292","abstract":"Satellites offer a privileged view on terrestrial ecosystems and a unique possibility to evaluate their status, their resilience and the reliability of the services they provide. In this study, we introduce two indicators for estimating the resilience of terrestrial ecosystems from the local to the global levels. We use the Normalized Differential Vegetation Index (NDVI) time series to estimate annual vegetation primary production resilience. We use annual precipitation time series to estimate annual green water resource resilience. Resilience estimation is achieved through the annual production resilience indicator, originally developed in agricultural science, which is formally derived from the original ecological definition of resilience i.e., the largest stress that the system can absorb without losing its function. Interestingly, we find coherent relationships between annual green water resource resilience and vegetation primary production resilience over a wide range of world biomes, suggesting that green water resource resilience contributes to determining vegetation primary production resilience. Finally, we estimate the changes of green water resource resilience due to climate change using results from the sixth phase of the Coupled Model Inter-comparison Project (CMIP6) and discuss the potential consequences of global warming for ecosystem service reliability.","author":[{"dropping-particle":"","family":"Zampieri","given":"Matteo","non-dropping-particle":"","parse-names":false,"suffix":""},{"dropping-particle":"","family":"Grizzetti","given":"Bruna","non-dropping-particle":"","parse-names":false,"suffix":""},{"dropping-particle":"","family":"Meroni","given":"Michele","non-dropping-particle":"","parse-names":false,"suffix":""},{"dropping-particle":"","family":"Scoccimarro","given":"Enrico","non-dropping-particle":"","parse-names":false,"suffix":""},{"dropping-particle":"","family":"Vrieling","given":"Anton","non-dropping-particle":"","parse-names":false,"suffix":""},{"dropping-particle":"","family":"Naumann","given":"Gustavo","non-dropping-particle":"","parse-names":false,"suffix":""},{"dropping-particle":"","family":"Toreti","given":"Andrea","non-dropping-particle":"","parse-names":false,"suffix":""}],"container-title":"Remote Sensing","id":"ITEM-1","issue":"22","issued":{"date-parts":[["2019"]]},"page":"2708","title":"Annual Green Water Resources and Vegetation Resilience Indicators: Definitions, Mutual Relationships, and Future Climate Projections","type":"article-journal","volume":"11"},"uris":["http://www.mendeley.com/documents/?uuid=81ced2da-85fe-4215-9048-53bc942b9a97"]},{"id":"ITEM-2","itemData":{"DOI":"https://doi.org/10.31223/X5ZW36","author":[{"dropping-particle":"","family":"Zampieri","given":"Matteo","non-dropping-particle":"","parse-names":false,"suffix":""},{"dropping-particle":"","family":"Grizzetti","given":"Bruna","non-dropping-particle":"","parse-names":false,"suffix":""},{"dropping-particle":"","family":"Toreti","given":"Andrea","non-dropping-particle":"","parse-names":false,"suffix":""},{"dropping-particle":"","family":"Palma","given":"Pierluca","non-dropping-particle":"De","parse-names":false,"suffix":""},{"dropping-particle":"","family":"Collalti","given":"Alessio","non-dropping-particle":"","parse-names":false,"suffix":""}],"container-title":"EarthArXiv","id":"ITEM-2","issued":{"date-parts":[["2021"]]},"title":"Rise and fall of vegetation primary production resilience to climate variability anticipatedby a largeensemble of Earth System Models’simulations","type":"article-journal"},"uris":["http://www.mendeley.com/documents/?uuid=0b351b7d-44b6-4acb-9eb3-f0c8cc5c2516"]}],"mendeley":{"formattedCitation":"[40,41]","plainTextFormattedCitation":"[40,41]","previouslyFormattedCitation":"[40,41]"},"properties":{"noteIndex":0},"schema":"https://github.com/citation-style-language/schema/raw/master/csl-citation.json"}</w:instrText>
        </w:r>
        <w:r w:rsidRPr="0024643F">
          <w:fldChar w:fldCharType="separate"/>
        </w:r>
        <w:r w:rsidRPr="00F53453">
          <w:rPr>
            <w:noProof/>
          </w:rPr>
          <w:t>[40,41]</w:t>
        </w:r>
        <w:r w:rsidRPr="0024643F">
          <w:fldChar w:fldCharType="end"/>
        </w:r>
        <w:r w:rsidRPr="0024643F">
          <w:t xml:space="preserve"> and agricultural systems</w:t>
        </w:r>
        <w:r>
          <w:t xml:space="preserve"> </w:t>
        </w:r>
        <w:r>
          <w:fldChar w:fldCharType="begin" w:fldLock="1"/>
        </w:r>
        <w:r>
          <w:instrText>ADDIN CSL_CITATION {"citationItems":[{"id":"ITEM-1","itemData":{"DOI":"https://doi.org/10.1016/j.scitotenv.2020.139378","ISSN":"0048-9697","abstract":"Agricultural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Environment","id":"ITEM-1","issued":{"date-parts":[["2020"]]},"page":"139378","title":"Estimating resilience of crop production systems: From theory to practice","type":"article-journal","volume":"735"},"uris":["http://www.mendeley.com/documents/?uuid=42f24ce2-e69d-4052-8c61-3e8acd562cf0"]},{"id":"ITEM-2","itemData":{"DOI":"10.1007/s10113-020-01622-9","ISSN":"1436-378X","abstract":"Wheat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Change","id":"ITEM-2","issue":"2","issued":{"date-parts":[["2020"]]},"page":"41","title":"Climate resilience of the top ten wheat producers in the Mediterranean and the Middle East","type":"article-journal","volume":"20"},"uris":["http://www.mendeley.com/documents/?uuid=3b5ff9a6-7e02-4687-bd44-dea999c33324"]}],"mendeley":{"formattedCitation":"[33,42]","plainTextFormattedCitation":"[33,42]","previouslyFormattedCitation":"[33,42]"},"properties":{"noteIndex":0},"schema":"https://github.com/citation-style-language/schema/raw/master/csl-citation.json"}</w:instrText>
        </w:r>
        <w:r>
          <w:fldChar w:fldCharType="separate"/>
        </w:r>
        <w:r w:rsidRPr="00F53453">
          <w:rPr>
            <w:noProof/>
          </w:rPr>
          <w:t>[33,42]</w:t>
        </w:r>
        <w:r>
          <w:fldChar w:fldCharType="end"/>
        </w:r>
        <w:r w:rsidRPr="0024643F">
          <w:t>.</w:t>
        </w:r>
        <w:r>
          <w:t xml:space="preserve"> </w:t>
        </w:r>
      </w:ins>
      <w:ins w:id="293" w:author="Matteo Zampieri" w:date="2021-03-29T09:54:00Z">
        <w:r>
          <w:t>R</w:t>
        </w:r>
        <w:r>
          <w:rPr>
            <w:vertAlign w:val="subscript"/>
          </w:rPr>
          <w:t>p</w:t>
        </w:r>
        <w:r>
          <w:t xml:space="preserve"> is</w:t>
        </w:r>
      </w:ins>
      <w:ins w:id="294" w:author="Matteo Zampieri" w:date="2021-03-11T11:23:00Z">
        <w:r w:rsidR="00CF5E24" w:rsidRPr="00CF5E24">
          <w:rPr>
            <w:rPrChange w:id="295" w:author="Matteo Zampieri" w:date="2021-03-11T11:23:00Z">
              <w:rPr>
                <w:rFonts w:ascii="Arial" w:hAnsi="Arial" w:cs="Arial"/>
                <w:sz w:val="20"/>
                <w:szCs w:val="20"/>
              </w:rPr>
            </w:rPrChange>
          </w:rPr>
          <w:t xml:space="preserve"> based o</w:t>
        </w:r>
      </w:ins>
      <w:ins w:id="296" w:author="Matteo Zampieri" w:date="2021-03-29T09:52:00Z">
        <w:r>
          <w:t>n</w:t>
        </w:r>
      </w:ins>
      <w:ins w:id="297" w:author="Matteo Zampieri" w:date="2021-03-11T11:23:00Z">
        <w:r w:rsidR="00CF5E24" w:rsidRPr="00CF5E24">
          <w:rPr>
            <w:rPrChange w:id="298" w:author="Matteo Zampieri" w:date="2021-03-11T11:23:00Z">
              <w:rPr>
                <w:rFonts w:ascii="Arial" w:hAnsi="Arial" w:cs="Arial"/>
                <w:sz w:val="20"/>
                <w:szCs w:val="20"/>
              </w:rPr>
            </w:rPrChange>
          </w:rPr>
          <w:t xml:space="preserve"> a function of the mean and the variance </w:t>
        </w:r>
      </w:ins>
      <w:ins w:id="299" w:author="Andrea Toreti" w:date="2021-04-01T12:07:00Z">
        <w:r w:rsidR="00DC6CA8">
          <w:t>(as</w:t>
        </w:r>
      </w:ins>
      <w:ins w:id="300" w:author="Matteo Zampieri" w:date="2021-03-11T11:23:00Z">
        <w:del w:id="301" w:author="Andrea Toreti" w:date="2021-04-01T12:07:00Z">
          <w:r w:rsidR="00CF5E24" w:rsidRPr="00CF5E24" w:rsidDel="00DC6CA8">
            <w:rPr>
              <w:rPrChange w:id="302" w:author="Matteo Zampieri" w:date="2021-03-11T11:23:00Z">
                <w:rPr>
                  <w:rFonts w:ascii="Arial" w:hAnsi="Arial" w:cs="Arial"/>
                  <w:sz w:val="20"/>
                  <w:szCs w:val="20"/>
                </w:rPr>
              </w:rPrChange>
            </w:rPr>
            <w:delText>like</w:delText>
          </w:r>
        </w:del>
        <w:r w:rsidR="00CF5E24" w:rsidRPr="00CF5E24">
          <w:rPr>
            <w:rPrChange w:id="303" w:author="Matteo Zampieri" w:date="2021-03-11T11:23:00Z">
              <w:rPr>
                <w:rFonts w:ascii="Arial" w:hAnsi="Arial" w:cs="Arial"/>
                <w:sz w:val="20"/>
                <w:szCs w:val="20"/>
              </w:rPr>
            </w:rPrChange>
          </w:rPr>
          <w:t xml:space="preserve"> the coefficient of varia</w:t>
        </w:r>
      </w:ins>
      <w:ins w:id="304" w:author="Andrea Toreti" w:date="2021-04-01T12:07:00Z">
        <w:r w:rsidR="00DC6CA8">
          <w:t>tion)</w:t>
        </w:r>
      </w:ins>
      <w:ins w:id="305" w:author="Matteo Zampieri" w:date="2021-03-11T11:23:00Z">
        <w:del w:id="306" w:author="Andrea Toreti" w:date="2021-04-01T12:07:00Z">
          <w:r w:rsidR="00CF5E24" w:rsidRPr="00CF5E24" w:rsidDel="00DC6CA8">
            <w:rPr>
              <w:rPrChange w:id="307" w:author="Matteo Zampieri" w:date="2021-03-11T11:23:00Z">
                <w:rPr>
                  <w:rFonts w:ascii="Arial" w:hAnsi="Arial" w:cs="Arial"/>
                  <w:sz w:val="20"/>
                  <w:szCs w:val="20"/>
                </w:rPr>
              </w:rPrChange>
            </w:rPr>
            <w:delText>nce</w:delText>
          </w:r>
        </w:del>
      </w:ins>
      <w:ins w:id="308" w:author="Matteo Zampieri" w:date="2021-03-29T09:55:00Z">
        <w:r>
          <w:t>, thus i</w:t>
        </w:r>
      </w:ins>
      <w:ins w:id="309" w:author="Matteo Zampieri" w:date="2021-03-29T09:56:00Z">
        <w:r>
          <w:t>t is formally a stability indicator</w:t>
        </w:r>
      </w:ins>
      <w:ins w:id="310" w:author="Matteo Zampieri" w:date="2021-03-29T09:54:00Z">
        <w:r>
          <w:t xml:space="preserve">. However, </w:t>
        </w:r>
      </w:ins>
      <w:ins w:id="311" w:author="Matteo Zampieri" w:date="2021-03-11T11:23:00Z">
        <w:r w:rsidR="00CF5E24" w:rsidRPr="00CF5E24">
          <w:rPr>
            <w:rPrChange w:id="312" w:author="Matteo Zampieri" w:date="2021-03-11T11:23:00Z">
              <w:rPr>
                <w:rFonts w:ascii="Arial" w:hAnsi="Arial" w:cs="Arial"/>
                <w:sz w:val="20"/>
                <w:szCs w:val="20"/>
              </w:rPr>
            </w:rPrChange>
          </w:rPr>
          <w:t xml:space="preserve"> </w:t>
        </w:r>
      </w:ins>
      <w:ins w:id="313" w:author="Matteo Zampieri" w:date="2021-03-29T09:56:00Z">
        <w:r>
          <w:t>the particular functional form of R</w:t>
        </w:r>
        <w:r>
          <w:rPr>
            <w:vertAlign w:val="subscript"/>
          </w:rPr>
          <w:t>p</w:t>
        </w:r>
        <w:r>
          <w:t xml:space="preserve"> has been proved to be </w:t>
        </w:r>
      </w:ins>
      <w:ins w:id="314" w:author="Matteo Zampieri" w:date="2021-03-11T11:23:00Z">
        <w:r w:rsidR="00CF5E24" w:rsidRPr="00CF5E24">
          <w:rPr>
            <w:rPrChange w:id="315" w:author="Matteo Zampieri" w:date="2021-03-11T11:23:00Z">
              <w:rPr>
                <w:rFonts w:ascii="Arial" w:hAnsi="Arial" w:cs="Arial"/>
                <w:sz w:val="20"/>
                <w:szCs w:val="20"/>
              </w:rPr>
            </w:rPrChange>
          </w:rPr>
          <w:t>consistent with the ecological definition of resilience</w:t>
        </w:r>
      </w:ins>
      <w:ins w:id="316" w:author="Matteo Zampieri" w:date="2021-03-29T09:56:00Z">
        <w:r>
          <w:t xml:space="preserve"> </w:t>
        </w:r>
      </w:ins>
      <w:ins w:id="317" w:author="Matteo Zampieri" w:date="2021-03-29T09:57:00Z">
        <w:r>
          <w:fldChar w:fldCharType="begin" w:fldLock="1"/>
        </w:r>
      </w:ins>
      <w:r w:rsidR="00DC57A5">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[32,33]","plainTextFormattedCitation":"[32,33]","previouslyFormattedCitation":"[32,33]"},"properties":{"noteIndex":0},"schema":"https://github.com/citation-style-language/schema/raw/master/csl-citation.json"}</w:instrText>
      </w:r>
      <w:r>
        <w:fldChar w:fldCharType="separate"/>
      </w:r>
      <w:r w:rsidRPr="009707B1">
        <w:rPr>
          <w:noProof/>
        </w:rPr>
        <w:t>[32,33]</w:t>
      </w:r>
      <w:ins w:id="318" w:author="Matteo Zampieri" w:date="2021-03-29T09:57:00Z">
        <w:r>
          <w:fldChar w:fldCharType="end"/>
        </w:r>
      </w:ins>
      <w:ins w:id="319" w:author="Matteo Zampieri" w:date="2021-04-02T14:43:00Z">
        <w:r w:rsidR="00EA0951">
          <w:t>.</w:t>
        </w:r>
      </w:ins>
      <w:ins w:id="320" w:author="Matteo Zampieri" w:date="2021-03-29T09:58:00Z">
        <w:r>
          <w:t xml:space="preserve"> </w:t>
        </w:r>
      </w:ins>
      <w:del w:id="321" w:author="Matteo Zampieri" w:date="2021-03-11T11:26:00Z">
        <w:r w:rsidR="00E34F93" w:rsidDel="00CF5E24">
          <w:delText xml:space="preserve">The resilience of food production systems can be calculated </w:delText>
        </w:r>
        <w:r w:rsidR="00997176" w:rsidDel="00CF5E24">
          <w:delText>consistently with t</w:delText>
        </w:r>
        <w:r w:rsidR="00283981" w:rsidDel="00CF5E24">
          <w:delText xml:space="preserve">he original definition of resilience, firstly introduced in ecology, </w:delText>
        </w:r>
        <w:r w:rsidR="00997176" w:rsidDel="00CF5E24">
          <w:delText>as</w:delText>
        </w:r>
        <w:r w:rsidR="00283981" w:rsidDel="00CF5E24">
          <w:delText xml:space="preserve"> the ability of a system to absorb a shock without losing its function</w:delText>
        </w:r>
        <w:r w:rsidR="00AA2AA8" w:rsidDel="00CF5E24">
          <w:delText>, hence</w:delText>
        </w:r>
        <w:r w:rsidR="00010B22" w:rsidDel="00CF5E24">
          <w:delText xml:space="preserve"> </w:delText>
        </w:r>
        <w:r w:rsidR="00010B22" w:rsidDel="00CF5E24">
          <w:fldChar w:fldCharType="begin" w:fldLock="1"/>
        </w:r>
        <w:r w:rsidR="00D61A44" w:rsidDel="00CF5E24">
          <w:delInstrText>ADDIN CSL_CITATION {"citationItems":[{"id":"ITEM-1","itemData":{"author":[{"dropping-particle":"","family":"Holling","given":"Crawford Stanley","non-dropping-particle":"","parse-names":false,"suffix":""}],"container-title":"Annual Review of Ecology and Systematics","id":"ITEM-1","issued":{"date-parts":[["1973"]]},"page":"1-23","title":"Resilience and stability of ecological systems","type":"article-journal","volume":"4"},"uris":["http://www.mendeley.com/documents/?uuid=be8da189-8108-407c-bdce-daa6d7b63ae6"]},{"id":"ITEM-2","itemData":{"author":[{"dropping-particle":"","family":"Holling","given":"Crawford Stanley","non-dropping-particle":"","parse-names":false,"suffix":""}],"id":"ITEM-2","issued":{"date-parts":[["1996"]]},"number-of-pages":"31-43","publisher":"The National Academy of Sciences","title":"Engineering Resilience versus Ecological Resilience","type":"book"},"uris":["http://www.mendeley.com/documents/?uuid=5d57aea7-0bf3-44d0-84bc-a0928a87ad87"]}],"mendeley":{"formattedCitation":"[12,13]","plainTextFormattedCitation":"[12,13]","previouslyFormattedCitation":"[12,13]"},"properties":{"noteIndex":0},"schema":"https://github.com/citation-style-language/schema/raw/master/csl-citation.json"}</w:delInstrText>
        </w:r>
        <w:r w:rsidR="00010B22" w:rsidDel="00CF5E24">
          <w:fldChar w:fldCharType="separate"/>
        </w:r>
        <w:r w:rsidR="00716582" w:rsidRPr="00716582" w:rsidDel="00CF5E24">
          <w:rPr>
            <w:noProof/>
          </w:rPr>
          <w:delText>[12,13]</w:delText>
        </w:r>
        <w:r w:rsidR="00010B22" w:rsidDel="00CF5E24">
          <w:fldChar w:fldCharType="end"/>
        </w:r>
        <w:r w:rsidR="00283981" w:rsidDel="00CF5E24">
          <w:delText xml:space="preserve">. </w:delText>
        </w:r>
      </w:del>
      <w:del w:id="322" w:author="Matteo Zampieri" w:date="2021-03-11T16:00:00Z">
        <w:r w:rsidR="00403FFB" w:rsidDel="00386032">
          <w:delText>Th</w:delText>
        </w:r>
      </w:del>
      <w:del w:id="323" w:author="Matteo Zampieri" w:date="2021-03-11T14:36:00Z">
        <w:r w:rsidR="00403FFB" w:rsidDel="002C4AB0">
          <w:delText>is</w:delText>
        </w:r>
      </w:del>
      <w:del w:id="324" w:author="Matteo Zampieri" w:date="2021-03-11T16:00:00Z">
        <w:r w:rsidR="00403FFB" w:rsidDel="00386032">
          <w:delText xml:space="preserve"> </w:delText>
        </w:r>
      </w:del>
      <w:del w:id="325" w:author="Matteo Zampieri" w:date="2021-03-11T11:28:00Z">
        <w:r w:rsidR="00403FFB" w:rsidDel="00CF5E24">
          <w:delText>can be achieved</w:delText>
        </w:r>
        <w:r w:rsidR="00283981" w:rsidDel="00CF5E24">
          <w:delText xml:space="preserve"> through the </w:delText>
        </w:r>
      </w:del>
      <w:del w:id="326" w:author="Matteo Zampieri" w:date="2021-03-11T16:00:00Z">
        <w:r w:rsidR="00283981" w:rsidDel="00386032">
          <w:delText>annual production resilience indicator</w:delText>
        </w:r>
      </w:del>
      <w:del w:id="327" w:author="Matteo Zampieri" w:date="2021-03-11T11:31:00Z">
        <w:r w:rsidR="00010B22" w:rsidDel="00061B24">
          <w:delText xml:space="preserve"> </w:delText>
        </w:r>
        <w:r w:rsidR="00010B22" w:rsidDel="00061B24">
          <w:fldChar w:fldCharType="begin" w:fldLock="1"/>
        </w:r>
        <w:r w:rsidR="00CF5E24" w:rsidDel="00061B24">
          <w:del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[31,32]","plainTextFormattedCitation":"[31,32]","previouslyFormattedCitation":"[31,32]"},"properties":{"noteIndex":0},"schema":"https://github.com/citation-style-language/schema/raw/master/csl-citation.json"}</w:delInstrText>
        </w:r>
        <w:r w:rsidR="00010B22" w:rsidDel="00061B24">
          <w:fldChar w:fldCharType="separate"/>
        </w:r>
        <w:r w:rsidR="00D61A44" w:rsidRPr="00D61A44" w:rsidDel="00061B24">
          <w:rPr>
            <w:noProof/>
          </w:rPr>
          <w:delText>[31,32]</w:delText>
        </w:r>
        <w:r w:rsidR="00010B22" w:rsidDel="00061B24">
          <w:fldChar w:fldCharType="end"/>
        </w:r>
      </w:del>
      <w:del w:id="328" w:author="Matteo Zampieri" w:date="2021-03-11T16:00:00Z">
        <w:r w:rsidR="00283981" w:rsidDel="00386032">
          <w:delText>:</w:delText>
        </w:r>
      </w:del>
      <w:ins w:id="329" w:author="Matteo Zampieri" w:date="2021-03-11T15:58:00Z">
        <w:r w:rsidR="00386032">
          <w:t xml:space="preserve">If </w:t>
        </w:r>
      </w:ins>
      <w:ins w:id="330" w:author="Matteo Zampieri" w:date="2021-03-11T15:59:00Z">
        <w:r w:rsidR="00386032">
          <w:t>stability is measured by the inverse coefficient of varia</w:t>
        </w:r>
      </w:ins>
      <w:ins w:id="331" w:author="Andrea Toreti" w:date="2021-04-01T12:08:00Z">
        <w:r w:rsidR="00DC6CA8">
          <w:t>tion</w:t>
        </w:r>
      </w:ins>
      <w:ins w:id="332" w:author="Matteo Zampieri" w:date="2021-03-11T15:59:00Z">
        <w:del w:id="333" w:author="Andrea Toreti" w:date="2021-04-01T12:07:00Z">
          <w:r w:rsidR="00386032" w:rsidDel="00DC6CA8">
            <w:delText>nce</w:delText>
          </w:r>
        </w:del>
      </w:ins>
      <w:ins w:id="334" w:author="Matteo Zampieri" w:date="2021-03-11T16:02:00Z">
        <w:r w:rsidR="00386032">
          <w:t xml:space="preserve"> </w:t>
        </w:r>
      </w:ins>
      <w:ins w:id="335" w:author="Matteo Zampieri" w:date="2021-03-11T16:03:00Z">
        <w:r w:rsidR="00386032">
          <w:fldChar w:fldCharType="begin" w:fldLock="1"/>
        </w:r>
      </w:ins>
      <w:r w:rsidR="00E45EAD">
        <w:instrText>ADDIN CSL_CITATION {"citationItems":[{"id":"ITEM-1","itemData":{"DOI":"10.1073/pnas.1804387115","ISSN":"0027-8424","abstract":"Food security under climate change depends on the yield performance of staple food crops. We found a decline in the climate resilience of European wheat in most countries during the last 5 to 15 y, depending on the country. The yield responses of all the cultivars to different weather events were relatively similar within northern and central Europe, within southern European countries, and specifically regarding durum wheat. We also found serious Europe-wide gaps in wheat resilience, especially regarding yield performance under abundant rain. Climate resilience is currently not receiving the attention it deserves by breeders, seed and wheat traders, and farmers. Consequently, the results provide insights into the required learning tools, economic incentives, and role of public actors.Food security relies on the resilience of staple food crops to climatic variability and extremes, but the climate resilience of European wheat is unknown. A diversity of responses to disturbance is considered a key determinant of resilience. The capacity of a sole crop genotype to perform well under climatic variability is limited; therefore, a set of cultivars with diverse responses to weather conditions critical to crop yield is required. Here, we show a decline in the response diversity of wheat in farmers{\\textquoteright} fields in most European countries after 2002{\\textendash}2009 based on 101,000 cultivar yield observations. Similar responses to weather were identified in cultivar trials among central European countries and southern European countries. A response diversity hotspot appeared in the trials in Slovakia, while response diversity {\\textquotedblleft}deserts{\\textquotedblright} were identified in Czechia and Germany and for durum wheat in southern Europe. Positive responses to abundant precipitation were lacking. This assessment suggests that current breeding programs and cultivar selection practices do not sufficiently prepare for climatic uncertainty and variability. Consequently, the demand for climate resilience of staple food crops such as wheat must be better articulated. Assessments and communication of response diversity enable collective learning across supply chains. Increased awareness could foster governance of resilience through research and breeding programs, incentives, and regulation.","author":[{"dropping-particle":"","family":"Kahiluoto","given":"Helena","non-dropping-particle":"","parse-names":false,"suffix":""},{"dropping-particle":"","family":"Kaseva","given":"Janne","non-dropping-particle":"","parse-names":false,"suffix":""},{"dropping-particle":"","family":"Balek","given":"Jan","non-dropping-particle":"","parse-names":false,"suffix":""},{"dropping-particle":"","family":"Olesen","given":"Jørgen E","non-dropping-particle":"","parse-names":false,"suffix":""},{"dropping-particle":"","family":"Ruiz-Ramos","given":"Margarita","non-dropping-particle":"","parse-names":false,"suffix":""},{"dropping-particle":"","family":"Gobin","given":"Anne","non-dropping-particle":"","parse-names":false,"suffix":""},{"dropping-particle":"","family":"Kersebaum","given":"Kurt Christian","non-dropping-particle":"","parse-names":false,"suffix":""},{"dropping-particle":"","family":"Takáč","given":"Jozef","non-dropping-particle":"","parse-names":false,"suffix":""},{"dropping-particle":"","family":"Ruget","given":"Francoise","non-dropping-particle":"","parse-names":false,"suffix":""},{"dropping-particle":"","family":"Ferrise","given":"Roberto","non-dropping-particle":"","parse-names":false,"suffix":""},{"dropping-particle":"","family":"Bezak","given":"Pavol","non-dropping-particle":"","parse-names":false,"suffix":""},{"dropping-particle":"","family":"Capellades","given":"Gemma","non-dropping-particle":"","parse-names":false,"suffix":""},{"dropping-particle":"","family":"Dibari","given":"Camilla","non-dropping-particle":"","parse-names":false,"suffix":""},{"dropping-particle":"","family":"Mäkinen","given":"Hanna","non-dropping-particle":"","parse-names":false,"suffix":""},{"dropping-particle":"","family":"Nendel","given":"Claas","non-dropping-particle":"","parse-names":false,"suffix":""},{"dropping-particle":"","family":"Ventrella","given":"Domenico","non-dropping-particle":"","parse-names":false,"suffix":""},{"dropping-particle":"","family":"Rodr\\'\\iguez","given":"Alfredo","non-dropping-particle":"","parse-names":false,"suffix":""},{"dropping-particle":"","family":"Bindi","given":"Marco","non-dropping-particle":"","parse-names":false,"suffix":""},{"dropping-particle":"","family":"Trnka","given":"Mirek","non-dropping-particle":"","parse-names":false,"suffix":""}],"container-title":"Proceedings of the National Academy of Sciences","id":"ITEM-1","issue":"1","issued":{"date-parts":[["2019"]]},"page":"123-128","publisher":"National Academy of Sciences","title":"Decline in climate resilience of European wheat","type":"article-journal","volume":"116"},"uris":["http://www.mendeley.com/documents/?uuid=6644591c-395b-42b2-aea0-ddba5b61228a"]},{"id":"ITEM-2","itemData":{"DOI":"10.1038/s41586-019-1316-y","ISSN":"1476-4687","abstract":"Increasing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-2","issued":{"date-parts":[["2019"]]},"title":"National food production stabilized by crop diversity","type":"article-journal"},"uris":["http://www.mendeley.com/documents/?uuid=7bec7f6f-c161-4cd1-a4e0-b287e00e6167"]},{"id":"ITEM-3","itemData":{"DOI":"https://doi.org/10.1016/j.fcr.2019.04.014","ISSN":"0378-4290","abstract":"The objective of our analysis was to demonstrate a novel application of production risk (probability of a yield falling below a certain level) and yield stability analysis based on the totalized yield across a `sugar beet–winter wheat–spring barley´ crop rotation. We evaluated a long-term experiment spanning more than 60 years regarding the effect of mineral NPK fertilization and the additional supply of manure on the production risk, the risk development over time (trend), and the stability of biomass yields. We found that positive impacts such as reduced production risk and enhanced yield stability were the highest for the mineral N supply, were intermediate for the K supply, and were the lowest for the P supply. The full amount of the mineral nutrient fertilization, particularly in combination with an additional manure supply, resulted in lower production risk and more stabilized crop rotational yields compared to one-half the amount of nutrient supply. The mineral fertilization of NPK (at one-half and a full amount) led to a decreasing risk trend, particularly with the additional manure supply. The risk trend of the variants with P and K (but without N) or even no mineral nutrient fertilization only decreased over time with the manure supply. The lowest production risk and the best combination of high and stable yields of the crop rotation were found at full mineral NPK fertilization in addition to manure. In contrast, the highest production risk and the worst combination of the lowest and most unstable yields were obtained under a fertilization regime without N or even under nonfertilized management. The production risk and yield stability of this fertilization regime could be reduced via regular manure application carried out once per three-year rotation during the experimental period.","author":[{"dropping-particle":"","family":"Macholdt","given":"Janna","non-dropping-particle":"","parse-names":false,"suffix":""},{"dropping-particle":"","family":"Piepho","given":"Hans-Peter","non-dropping-particle":"","parse-names":false,"suffix":""},{"dropping-particle":"","family":"Honermeier","given":"Bernd","non-dropping-particle":"","parse-names":false,"suffix":""}],"container-title":"Field Crops Research","id":"ITEM-3","issued":{"date-parts":[["2019"]]},"page":"82-92","title":"Does fertilization impact production risk and yield stability across an entire crop rotation? Insights from a long-term experiment","type":"article-journal","volume":"238"},"uris":["http://www.mendeley.com/documents/?uuid=37bf5eca-70d7-44e9-81a1-40c2ff23edcb"]}],"mendeley":{"formattedCitation":"[29,30,39]","plainTextFormattedCitation":"[29,30,39]","previouslyFormattedCitation":"[29,30,39]"},"properties":{"noteIndex":0},"schema":"https://github.com/citation-style-language/schema/raw/master/csl-citation.json"}</w:instrText>
      </w:r>
      <w:r w:rsidR="00386032">
        <w:fldChar w:fldCharType="separate"/>
      </w:r>
      <w:r w:rsidR="00F53453" w:rsidRPr="00F53453">
        <w:rPr>
          <w:noProof/>
        </w:rPr>
        <w:t>[29,30,39]</w:t>
      </w:r>
      <w:ins w:id="336" w:author="Matteo Zampieri" w:date="2021-03-11T16:03:00Z">
        <w:r w:rsidR="00386032">
          <w:fldChar w:fldCharType="end"/>
        </w:r>
      </w:ins>
      <w:ins w:id="337" w:author="Matteo Zampieri" w:date="2021-03-11T15:59:00Z">
        <w:r w:rsidR="00386032">
          <w:t>:</w:t>
        </w:r>
      </w:ins>
    </w:p>
    <w:p w14:paraId="3FBD4F9C" w14:textId="4560F87F" w:rsidR="00386032" w:rsidRPr="00386032" w:rsidRDefault="00386032">
      <w:pPr>
        <w:pStyle w:val="Paragrafoelenco"/>
        <w:numPr>
          <w:ilvl w:val="0"/>
          <w:numId w:val="2"/>
        </w:numPr>
        <w:rPr>
          <w:ins w:id="338" w:author="Matteo Zampieri" w:date="2021-03-11T15:57:00Z"/>
          <w:i/>
          <w:iCs/>
          <w:rPrChange w:id="339" w:author="Matteo Zampieri" w:date="2021-03-11T15:59:00Z">
            <w:rPr>
              <w:ins w:id="340" w:author="Matteo Zampieri" w:date="2021-03-11T15:57:00Z"/>
            </w:rPr>
          </w:rPrChange>
        </w:rPr>
        <w:pPrChange w:id="341" w:author="Matteo Zampieri" w:date="2021-03-11T15:59:00Z">
          <w:pPr>
            <w:jc w:val="both"/>
          </w:pPr>
        </w:pPrChange>
      </w:pPr>
      <w:ins w:id="342" w:author="Matteo Zampieri" w:date="2021-03-11T15:59:00Z">
        <w:r>
          <w:rPr>
            <w:i/>
            <w:iCs/>
          </w:rPr>
          <w:t>S</w:t>
        </w:r>
        <w:r>
          <w:rPr>
            <w:i/>
            <w:iCs/>
            <w:vertAlign w:val="subscript"/>
          </w:rPr>
          <w:t>p</w:t>
        </w:r>
        <w:r>
          <w:rPr>
            <w:i/>
            <w:iCs/>
          </w:rPr>
          <w:t xml:space="preserve"> =  µ</w:t>
        </w:r>
        <w:r>
          <w:rPr>
            <w:i/>
            <w:iCs/>
            <w:vertAlign w:val="superscript"/>
          </w:rPr>
          <w:t xml:space="preserve"> </w:t>
        </w:r>
        <w:r>
          <w:rPr>
            <w:i/>
            <w:iCs/>
          </w:rPr>
          <w:t>/ σ,</w:t>
        </w:r>
      </w:ins>
    </w:p>
    <w:p w14:paraId="160E28D9" w14:textId="574C8DFC" w:rsidR="00386032" w:rsidDel="00386032" w:rsidRDefault="00386032" w:rsidP="00997176">
      <w:pPr>
        <w:jc w:val="both"/>
        <w:rPr>
          <w:del w:id="343" w:author="Matteo Zampieri" w:date="2021-03-11T15:59:00Z"/>
        </w:rPr>
      </w:pPr>
      <w:moveToRangeStart w:id="344" w:author="Matteo Zampieri" w:date="2021-03-11T15:59:00Z" w:name="move66370794"/>
      <w:moveTo w:id="345" w:author="Matteo Zampieri" w:date="2021-03-11T15:59:00Z">
        <w:r>
          <w:t xml:space="preserve">where </w:t>
        </w:r>
        <w:r>
          <w:rPr>
            <w:i/>
            <w:iCs/>
          </w:rPr>
          <w:t>µ</w:t>
        </w:r>
        <w:r>
          <w:t xml:space="preserve"> is the mean and </w:t>
        </w:r>
        <w:r>
          <w:rPr>
            <w:i/>
            <w:iCs/>
          </w:rPr>
          <w:t>σ</w:t>
        </w:r>
        <w:r>
          <w:t xml:space="preserve"> the standard deviation of the productio</w:t>
        </w:r>
      </w:moveTo>
      <w:ins w:id="346" w:author="Andrea Toreti" w:date="2021-04-01T12:08:00Z">
        <w:r w:rsidR="00DC6CA8">
          <w:t>n</w:t>
        </w:r>
      </w:ins>
      <w:moveTo w:id="347" w:author="Matteo Zampieri" w:date="2021-03-11T15:59:00Z">
        <w:del w:id="348" w:author="Andrea Toreti" w:date="2021-04-01T12:08:00Z">
          <w:r w:rsidDel="00DC6CA8">
            <w:delText>n time-series</w:delText>
          </w:r>
        </w:del>
      </w:moveTo>
      <w:ins w:id="349" w:author="Matteo Zampieri" w:date="2021-03-11T15:59:00Z">
        <w:r>
          <w:t xml:space="preserve">, </w:t>
        </w:r>
      </w:ins>
      <w:ins w:id="350" w:author="Matteo Zampieri" w:date="2021-03-11T16:00:00Z">
        <w:r>
          <w:t>then the annual production resilience</w:t>
        </w:r>
      </w:ins>
      <w:ins w:id="351" w:author="Matteo Zampieri" w:date="2021-03-11T16:07:00Z">
        <w:r w:rsidR="004778B4">
          <w:t xml:space="preserve"> indicator (</w:t>
        </w:r>
        <w:r w:rsidR="004778B4" w:rsidRPr="004778B4">
          <w:rPr>
            <w:i/>
            <w:iCs/>
            <w:rPrChange w:id="352" w:author="Matteo Zampieri" w:date="2021-03-11T16:07:00Z">
              <w:rPr/>
            </w:rPrChange>
          </w:rPr>
          <w:t>R</w:t>
        </w:r>
        <w:r w:rsidR="004778B4" w:rsidRPr="004778B4">
          <w:rPr>
            <w:i/>
            <w:iCs/>
            <w:vertAlign w:val="subscript"/>
            <w:rPrChange w:id="353" w:author="Matteo Zampieri" w:date="2021-03-11T16:07:00Z">
              <w:rPr/>
            </w:rPrChange>
          </w:rPr>
          <w:t>p</w:t>
        </w:r>
        <w:r w:rsidR="004778B4">
          <w:t>)</w:t>
        </w:r>
      </w:ins>
      <w:ins w:id="354" w:author="Matteo Zampieri" w:date="2021-03-11T16:00:00Z">
        <w:r>
          <w:t xml:space="preserve"> </w:t>
        </w:r>
      </w:ins>
      <w:ins w:id="355" w:author="Matteo Zampieri" w:date="2021-03-29T09:59:00Z">
        <w:r w:rsidR="009707B1">
          <w:t xml:space="preserve">can be </w:t>
        </w:r>
        <w:del w:id="356" w:author="Andrea Toreti" w:date="2021-04-01T12:08:00Z">
          <w:r w:rsidR="009707B1" w:rsidDel="007E77BE">
            <w:delText>measured by</w:delText>
          </w:r>
        </w:del>
      </w:ins>
      <w:ins w:id="357" w:author="Andrea Toreti" w:date="2021-04-01T12:08:00Z">
        <w:r w:rsidR="007E77BE">
          <w:t>defined as</w:t>
        </w:r>
      </w:ins>
      <w:ins w:id="358" w:author="Matteo Zampieri" w:date="2021-03-11T16:00:00Z">
        <w:r>
          <w:t xml:space="preserve"> the</w:t>
        </w:r>
      </w:ins>
      <w:ins w:id="359" w:author="Andrea Toreti" w:date="2021-04-01T12:09:00Z">
        <w:r w:rsidR="00F270DD">
          <w:t xml:space="preserve"> squared</w:t>
        </w:r>
      </w:ins>
      <w:ins w:id="360" w:author="Matteo Zampieri" w:date="2021-03-11T16:00:00Z">
        <w:r>
          <w:t xml:space="preserve"> stability</w:t>
        </w:r>
      </w:ins>
      <w:ins w:id="361" w:author="Matteo Zampieri" w:date="2021-03-29T09:59:00Z">
        <w:del w:id="362" w:author="Andrea Toreti" w:date="2021-04-01T12:10:00Z">
          <w:r w:rsidR="009707B1" w:rsidDel="00F270DD">
            <w:delText xml:space="preserve"> squared</w:delText>
          </w:r>
        </w:del>
      </w:ins>
      <w:ins w:id="363" w:author="Matteo Zampieri" w:date="2021-03-11T16:00:00Z">
        <w:r>
          <w:t xml:space="preserve"> </w:t>
        </w:r>
      </w:ins>
      <w:ins w:id="364" w:author="Matteo Zampieri" w:date="2021-03-11T16:01:00Z">
        <w:r>
          <w:fldChar w:fldCharType="begin" w:fldLock="1"/>
        </w:r>
      </w:ins>
      <w:r>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id":"ITEM-3","itemData":{"DOI":"https://doi.org/10.1002/ecs2.3375","ISSN":"2150-8925","author":[{"dropping-particle":"","family":"Zampieri","given":"Matteo","non-dropping-particle":"","parse-names":false,"suffix":""}],"container-title":"Ecosphere","id":"ITEM-3","issued":{"date-parts":[["2021","1","1"]]},"note":"https://doi.org/10.1002/ecs2.3319","publisher":"John Wiley &amp; Sons, Ltd","title":"Reconciling the ecological and engineering definitions of resilience","type":"article-journal"},"uris":["http://www.mendeley.com/documents/?uuid=35d7f349-ddd1-4482-99ef-560d98514f46"]}],"mendeley":{"formattedCitation":"[15,32,33]","plainTextFormattedCitation":"[15,32,33]","previouslyFormattedCitation":"[15,32,33]"},"properties":{"noteIndex":0},"schema":"https://github.com/citation-style-language/schema/raw/master/csl-citation.json"}</w:instrText>
      </w:r>
      <w:r>
        <w:fldChar w:fldCharType="separate"/>
      </w:r>
      <w:r w:rsidRPr="00386032">
        <w:rPr>
          <w:noProof/>
        </w:rPr>
        <w:t>[15,32,33]</w:t>
      </w:r>
      <w:ins w:id="365" w:author="Matteo Zampieri" w:date="2021-03-11T16:01:00Z">
        <w:r>
          <w:fldChar w:fldCharType="end"/>
        </w:r>
      </w:ins>
      <w:ins w:id="366" w:author="Matteo Zampieri" w:date="2021-03-11T16:00:00Z">
        <w:r>
          <w:t>:</w:t>
        </w:r>
      </w:ins>
      <w:moveTo w:id="367" w:author="Matteo Zampieri" w:date="2021-03-11T15:59:00Z">
        <w:del w:id="368" w:author="Matteo Zampieri" w:date="2021-03-11T15:59:00Z">
          <w:r w:rsidDel="00386032">
            <w:delText>.</w:delText>
          </w:r>
        </w:del>
      </w:moveTo>
      <w:moveToRangeEnd w:id="344"/>
    </w:p>
    <w:p w14:paraId="25EEA7CA" w14:textId="3781A2F5" w:rsidR="00CA4A5D" w:rsidRDefault="00283981" w:rsidP="00656B73">
      <w:pPr>
        <w:pStyle w:val="Paragrafoelenco"/>
        <w:numPr>
          <w:ilvl w:val="0"/>
          <w:numId w:val="2"/>
        </w:numPr>
        <w:rPr>
          <w:i/>
          <w:iCs/>
        </w:rPr>
      </w:pPr>
      <w:bookmarkStart w:id="369" w:name="_Hlk34916859"/>
      <w:r>
        <w:rPr>
          <w:i/>
          <w:iCs/>
        </w:rPr>
        <w:t>R</w:t>
      </w:r>
      <w:r>
        <w:rPr>
          <w:i/>
          <w:iCs/>
          <w:vertAlign w:val="subscript"/>
        </w:rPr>
        <w:t>p</w:t>
      </w:r>
      <w:r>
        <w:rPr>
          <w:i/>
          <w:iCs/>
        </w:rPr>
        <w:t xml:space="preserve"> =</w:t>
      </w:r>
      <w:ins w:id="370" w:author="Matteo Zampieri" w:date="2021-03-11T15:56:00Z">
        <w:r w:rsidR="00386032">
          <w:rPr>
            <w:i/>
            <w:iCs/>
          </w:rPr>
          <w:t xml:space="preserve"> </w:t>
        </w:r>
      </w:ins>
      <w:r>
        <w:rPr>
          <w:i/>
          <w:iCs/>
        </w:rPr>
        <w:t xml:space="preserve"> </w:t>
      </w:r>
      <w:ins w:id="371" w:author="Matteo Zampieri" w:date="2021-03-11T16:12:00Z">
        <w:r w:rsidR="00767528">
          <w:rPr>
            <w:i/>
            <w:iCs/>
          </w:rPr>
          <w:t>S</w:t>
        </w:r>
        <w:r w:rsidR="00767528" w:rsidRPr="00767528">
          <w:rPr>
            <w:i/>
            <w:iCs/>
            <w:vertAlign w:val="subscript"/>
            <w:rPrChange w:id="372" w:author="Matteo Zampieri" w:date="2021-03-11T16:12:00Z">
              <w:rPr>
                <w:i/>
                <w:iCs/>
              </w:rPr>
            </w:rPrChange>
          </w:rPr>
          <w:t>p</w:t>
        </w:r>
      </w:ins>
      <w:del w:id="373" w:author="Matteo Zampieri" w:date="2021-03-11T16:12:00Z">
        <w:r w:rsidDel="00767528">
          <w:rPr>
            <w:i/>
            <w:iCs/>
          </w:rPr>
          <w:delText>µ</w:delText>
        </w:r>
        <w:r w:rsidDel="00767528">
          <w:rPr>
            <w:i/>
            <w:iCs/>
            <w:vertAlign w:val="superscript"/>
          </w:rPr>
          <w:delText xml:space="preserve">2 </w:delText>
        </w:r>
        <w:r w:rsidDel="00767528">
          <w:rPr>
            <w:i/>
            <w:iCs/>
          </w:rPr>
          <w:delText>/ σ</w:delText>
        </w:r>
      </w:del>
      <w:r>
        <w:rPr>
          <w:i/>
          <w:iCs/>
          <w:vertAlign w:val="superscript"/>
        </w:rPr>
        <w:t>2</w:t>
      </w:r>
      <w:r>
        <w:rPr>
          <w:i/>
          <w:iCs/>
        </w:rPr>
        <w:t>,</w:t>
      </w:r>
      <w:bookmarkEnd w:id="369"/>
    </w:p>
    <w:p w14:paraId="4FA7C041" w14:textId="1AE91718" w:rsidR="00CA4A5D" w:rsidRDefault="00283981">
      <w:pPr>
        <w:jc w:val="both"/>
        <w:rPr>
          <w:ins w:id="374" w:author="Matteo Zampieri" w:date="2021-03-22T11:23:00Z"/>
        </w:rPr>
      </w:pPr>
      <w:moveFromRangeStart w:id="375" w:author="Matteo Zampieri" w:date="2021-03-11T15:59:00Z" w:name="move66370794"/>
      <w:moveFrom w:id="376" w:author="Matteo Zampieri" w:date="2021-03-11T15:59:00Z">
        <w:r w:rsidDel="00386032">
          <w:t xml:space="preserve">where </w:t>
        </w:r>
        <w:r w:rsidDel="00386032">
          <w:rPr>
            <w:i/>
            <w:iCs/>
          </w:rPr>
          <w:t>µ</w:t>
        </w:r>
        <w:r w:rsidDel="00386032">
          <w:t xml:space="preserve"> is the mean and </w:t>
        </w:r>
        <w:r w:rsidDel="00386032">
          <w:rPr>
            <w:i/>
            <w:iCs/>
          </w:rPr>
          <w:t>σ</w:t>
        </w:r>
        <w:r w:rsidDel="00386032">
          <w:t xml:space="preserve"> the standard deviation of the production time-series. </w:t>
        </w:r>
      </w:moveFrom>
      <w:moveFromRangeEnd w:id="375"/>
      <w:r>
        <w:t>Th</w:t>
      </w:r>
      <w:ins w:id="377" w:author="Andrea Toreti" w:date="2021-04-01T12:11:00Z">
        <w:r w:rsidR="00F270DD">
          <w:t>is</w:t>
        </w:r>
      </w:ins>
      <w:del w:id="378" w:author="Andrea Toreti" w:date="2021-04-01T12:11:00Z">
        <w:r w:rsidDel="00F270DD">
          <w:delText>e</w:delText>
        </w:r>
      </w:del>
      <w:r>
        <w:t xml:space="preserve"> </w:t>
      </w:r>
      <w:del w:id="379" w:author="Matteo Zampieri" w:date="2021-03-11T16:07:00Z">
        <w:r w:rsidDel="004778B4">
          <w:delText>value of the indicator</w:delText>
        </w:r>
      </w:del>
      <w:ins w:id="380" w:author="Matteo Zampieri" w:date="2021-03-11T16:07:00Z">
        <w:r w:rsidR="004778B4">
          <w:t>annual production resilience indicator</w:t>
        </w:r>
      </w:ins>
      <w:del w:id="381" w:author="Matteo Zampieri" w:date="2021-03-11T16:08:00Z">
        <w:r w:rsidDel="004778B4">
          <w:delText xml:space="preserve"> is </w:delText>
        </w:r>
        <w:r w:rsidR="00DF2644" w:rsidDel="004778B4">
          <w:delText xml:space="preserve">inversely </w:delText>
        </w:r>
        <w:r w:rsidDel="004778B4">
          <w:delText>proportional to the risk of</w:delText>
        </w:r>
        <w:r w:rsidR="00DF2644" w:rsidDel="004778B4">
          <w:delText xml:space="preserve"> annual</w:delText>
        </w:r>
        <w:r w:rsidDel="004778B4">
          <w:delText xml:space="preserve"> production losses, and it </w:delText>
        </w:r>
      </w:del>
      <w:r>
        <w:t xml:space="preserve">has been </w:t>
      </w:r>
      <w:ins w:id="382" w:author="Andrea Toreti" w:date="2021-04-01T12:11:00Z">
        <w:r w:rsidR="00F270DD">
          <w:t>already</w:t>
        </w:r>
      </w:ins>
      <w:del w:id="383" w:author="Matteo Zampieri" w:date="2021-03-11T16:08:00Z">
        <w:r w:rsidDel="004778B4">
          <w:delText>tested for</w:delText>
        </w:r>
      </w:del>
      <w:ins w:id="384" w:author="Matteo Zampieri" w:date="2021-03-11T16:08:00Z">
        <w:del w:id="385" w:author="Andrea Toreti" w:date="2021-04-01T12:11:00Z">
          <w:r w:rsidR="004778B4" w:rsidDel="00F270DD">
            <w:delText>developed an</w:delText>
          </w:r>
        </w:del>
        <w:r w:rsidR="004778B4">
          <w:t xml:space="preserve"> applied to</w:t>
        </w:r>
      </w:ins>
      <w:r>
        <w:t xml:space="preserve"> annual agricultural </w:t>
      </w:r>
      <w:del w:id="386" w:author="Matteo Zampieri" w:date="2021-03-11T16:06:00Z">
        <w:r w:rsidDel="004778B4">
          <w:delText>time-series</w:delText>
        </w:r>
      </w:del>
      <w:ins w:id="387" w:author="Matteo Zampieri" w:date="2021-03-11T16:06:00Z">
        <w:r w:rsidR="004778B4">
          <w:t>production</w:t>
        </w:r>
      </w:ins>
      <w:r w:rsidR="00AA2AA8">
        <w:t xml:space="preserve"> </w:t>
      </w:r>
      <w:r w:rsidR="00010B22">
        <w:fldChar w:fldCharType="begin" w:fldLock="1"/>
      </w:r>
      <w:r w:rsidR="00E45EAD">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practice","type":"article-journal","volume":"735"},"uris":["http://www.mendeley.com/documents/?uuid=42f24ce2-e69d-4052-8c61-3e8acd562cf0"]},{"id":"ITEM-3","itemData":{"DOI":"10.1007/s10113-020-01622-9","ISSN":"1436-378X","abstract":"Wheat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Change","id":"ITEM-3","issue":"2","issued":{"date-parts":[["2020"]]},"page":"41","title":"Climate resilience of the top ten wheat producers in the Mediterranean and the Middle East","type":"article-journal","volume":"20"},"uris":["http://www.mendeley.com/documents/?uuid=3b5ff9a6-7e02-4687-bd44-dea999c33324"]}],"mendeley":{"formattedCitation":"[32,33,42]","plainTextFormattedCitation":"[32,33,42]","previouslyFormattedCitation":"[32,33,42]"},"properties":{"noteIndex":0},"schema":"https://github.com/citation-style-language/schema/raw/master/csl-citation.json"}</w:instrText>
      </w:r>
      <w:r w:rsidR="00010B22">
        <w:fldChar w:fldCharType="separate"/>
      </w:r>
      <w:r w:rsidR="00F53453" w:rsidRPr="00F53453">
        <w:rPr>
          <w:noProof/>
        </w:rPr>
        <w:t>[32,33,42]</w:t>
      </w:r>
      <w:r w:rsidR="00010B22">
        <w:fldChar w:fldCharType="end"/>
      </w:r>
      <w:r>
        <w:t>, vegetation primary production</w:t>
      </w:r>
      <w:ins w:id="388" w:author="Matteo Zampieri" w:date="2021-03-11T16:04:00Z">
        <w:r w:rsidR="00386032">
          <w:t xml:space="preserve"> </w:t>
        </w:r>
        <w:r w:rsidR="00386032">
          <w:fldChar w:fldCharType="begin" w:fldLock="1"/>
        </w:r>
      </w:ins>
      <w:r w:rsidR="00E45EAD">
        <w:instrText>ADDIN CSL_CITATION {"citationItems":[{"id":"ITEM-1","itemData":{"DOI":"10.3390/rs11222708","ISBN":"2072-4292","abstract":"Satellites offer a privileged view on terrestrial ecosystems and a unique possibility to evaluate their status, their resilience and the reliability of the services they provide. In this study, we introduce two indicators for estimating the resilience of terrestrial ecosystems from the local to the global levels. We use the Normalized Differential Vegetation Index (NDVI) time series to estimate annual vegetation primary production resilience. We use annual precipitation time series to estimate annual green water resource resilience. Resilience estimation is achieved through the annual production resilience indicator, originally developed in agricultural science, which is formally derived from the original ecological definition of resilience i.e., the largest stress that the system can absorb without losing its function. Interestingly, we find coherent relationships between annual green water resource resilience and vegetation primary production resilience over a wide range of world biomes, suggesting that green water resource resilience contributes to determining vegetation primary production resilience. Finally, we estimate the changes of green water resource resilience due to climate change using results from the sixth phase of the Coupled Model Inter-comparison Project (CMIP6) and discuss the potential consequences of global warming for ecosystem service reliability.","author":[{"dropping-particle":"","family":"Zampieri","given":"Matteo","non-dropping-particle":"","parse-names":false,"suffix":""},{"dropping-particle":"","family":"Grizzetti","given":"Bruna","non-dropping-particle":"","parse-names":false,"suffix":""},{"dropping-particle":"","family":"Meroni","given":"Michele","non-dropping-particle":"","parse-names":false,"suffix":""},{"dropping-particle":"","family":"Scoccimarro","given":"Enrico","non-dropping-particle":"","parse-names":false,"suffix":""},{"dropping-particle":"","family":"Vrieling","given":"Anton","non-dropping-particle":"","parse-names":false,"suffix":""},{"dropping-particle":"","family":"Naumann","given":"Gustavo","non-dropping-particle":"","parse-names":false,"suffix":""},{"dropping-particle":"","family":"Toreti","given":"Andrea","non-dropping-particle":"","parse-names":false,"suffix":""}],"container-title":"Remote Sensing","id":"ITEM-1","issue":"22","issued":{"date-parts":[["2019"]]},"page":"2708","title":"Annual Green Water Resources and Vegetation Resilience Indicators: Definitions, Mutual Relationships, and Future Climate Projections","type":"article-journal","volume":"11"},"uris":["http://www.mendeley.com/documents/?uuid=81ced2da-85fe-4215-9048-53bc942b9a97"]},{"id":"ITEM-2","itemData":{"DOI":"https://doi.org/10.31223/X5ZW36","author":[{"dropping-particle":"","family":"Zampieri","given":"Matteo","non-dropping-particle":"","parse-names":false,"suffix":""},{"dropping-particle":"","family":"Grizzetti","given":"Bruna","non-dropping-particle":"","parse-names":false,"suffix":""},{"dropping-particle":"","family":"Toreti","given":"Andrea","non-dropping-particle":"","parse-names":false,"suffix":""},{"dropping-particle":"","family":"Palma","given":"Pierluca","non-dropping-particle":"De","parse-names":false,"suffix":""},{"dropping-particle":"","family":"Collalti","given":"Alessio","non-dropping-particle":"","parse-names":false,"suffix":""}],"container-title":"EarthArXiv","id":"ITEM-2","issued":{"date-parts":[["2021"]]},"title":"Rise and fall of vegetation primary production resilience to climate variability anticipatedby a largeensemble of Earth System Models’simulations","type":"article-journal"},"uris":["http://www.mendeley.com/documents/?uuid=0b351b7d-44b6-4acb-9eb3-f0c8cc5c2516"]}],"mendeley":{"formattedCitation":"[40,41]","plainTextFormattedCitation":"[40,41]","previouslyFormattedCitation":"[40,41]"},"properties":{"noteIndex":0},"schema":"https://github.com/citation-style-language/schema/raw/master/csl-citation.json"}</w:instrText>
      </w:r>
      <w:ins w:id="389" w:author="Matteo Zampieri" w:date="2021-03-11T16:04:00Z">
        <w:r w:rsidR="00386032">
          <w:fldChar w:fldCharType="separate"/>
        </w:r>
      </w:ins>
      <w:r w:rsidR="00F53453" w:rsidRPr="00F53453">
        <w:rPr>
          <w:noProof/>
        </w:rPr>
        <w:t>[40,41]</w:t>
      </w:r>
      <w:ins w:id="390" w:author="Matteo Zampieri" w:date="2021-03-11T16:04:00Z">
        <w:r w:rsidR="00386032">
          <w:fldChar w:fldCharType="end"/>
        </w:r>
      </w:ins>
      <w:ins w:id="391" w:author="Andrea Toreti" w:date="2021-04-01T12:12:00Z">
        <w:r w:rsidR="00F270DD">
          <w:t>,</w:t>
        </w:r>
      </w:ins>
      <w:r>
        <w:t xml:space="preserve"> and water resources </w:t>
      </w:r>
      <w:r w:rsidR="00010B22">
        <w:fldChar w:fldCharType="begin" w:fldLock="1"/>
      </w:r>
      <w:r w:rsidR="00E45EAD">
        <w:instrText>ADDIN CSL_CITATION {"citationItems":[{"id":"ITEM-1","itemData":{"DOI":"10.3390/rs11222708","ISBN":"2072-4292","abstract":"Satellites offer a privileged view on terrestrial ecosystems and a unique possibility to evaluate their status, their resilience and the reliability of the services they provide. In this study, we introduce two indicators for estimating the resilience of terrestrial ecosystems from the local to the global levels. We use the Normalized Differential Vegetation Index (NDVI) time series to estimate annual vegetation primary production resilience. We use annual precipitation time series to estimate annual green water resource resilience. Resilience estimation is achieved through the annual production resilience indicator, originally developed in agricultural science, which is formally derived from the original ecological definition of resilience i.e., the largest stress that the system can absorb without losing its function. Interestingly, we find coherent relationships between annual green water resource resilience and vegetation primary production resilience over a wide range of world biomes, suggesting that green water resource resilience contributes to determining vegetation primary production resilience. Finally, we estimate the changes of green water resource resilience due to climate change using results from the sixth phase of the Coupled Model Inter-comparison Project (CMIP6) and discuss the potential consequences of global warming for ecosystem service reliability.","author":[{"dropping-particle":"","family":"Zampieri","given":"Matteo","non-dropping-particle":"","parse-names":false,"suffix":""},{"dropping-particle":"","family":"Grizzetti","given":"Bruna","non-dropping-particle":"","parse-names":false,"suffix":""},{"dropping-particle":"","family":"Meroni","given":"Michele","non-dropping-particle":"","parse-names":false,"suffix":""},{"dropping-particle":"","family":"Scoccimarro","given":"Enrico","non-dropping-particle":"","parse-names":false,"suffix":""},{"dropping-particle":"","family":"Vrieling","given":"Anton","non-dropping-particle":"","parse-names":false,"suffix":""},{"dropping-particle":"","family":"Naumann","given":"Gustavo","non-dropping-particle":"","parse-names":false,"suffix":""},{"dropping-particle":"","family":"Toreti","given":"Andrea","non-dropping-particle":"","parse-names":false,"suffix":""}],"container-title":"Remote Sensing","id":"ITEM-1","issue":"22","issued":{"date-parts":[["2019"]]},"page":"2708","title":"Annual Green Water Resources and Vegetation Resilience Indicators: Definitions, Mutual Relationships, and Future Climate Projections","type":"article-journal","volume":"11"},"uris":["http://www.mendeley.com/documents/?uuid=81ced2da-85fe-4215-9048-53bc942b9a97"]}],"mendeley":{"formattedCitation":"[40]","plainTextFormattedCitation":"[40]","previouslyFormattedCitation":"[40]"},"properties":{"noteIndex":0},"schema":"https://github.com/citation-style-language/schema/raw/master/csl-citation.json"}</w:instrText>
      </w:r>
      <w:r w:rsidR="00010B22">
        <w:fldChar w:fldCharType="separate"/>
      </w:r>
      <w:r w:rsidR="00F53453" w:rsidRPr="00F53453">
        <w:rPr>
          <w:noProof/>
        </w:rPr>
        <w:t>[40]</w:t>
      </w:r>
      <w:r w:rsidR="00010B22">
        <w:fldChar w:fldCharType="end"/>
      </w:r>
      <w:ins w:id="392" w:author="Matteo Zampieri" w:date="2021-03-11T16:06:00Z">
        <w:del w:id="393" w:author="Andrea Toreti" w:date="2021-04-01T12:12:00Z">
          <w:r w:rsidR="004778B4" w:rsidDel="00F270DD">
            <w:delText xml:space="preserve"> time-series</w:delText>
          </w:r>
        </w:del>
      </w:ins>
      <w:r>
        <w:t>.</w:t>
      </w:r>
      <w:ins w:id="394" w:author="Matteo Zampieri" w:date="2021-03-11T16:09:00Z">
        <w:r w:rsidR="004778B4">
          <w:t xml:space="preserve"> </w:t>
        </w:r>
      </w:ins>
      <w:ins w:id="395" w:author="Andrea Toreti" w:date="2021-04-01T12:12:00Z">
        <w:r w:rsidR="00F270DD">
          <w:t xml:space="preserve">Concerning </w:t>
        </w:r>
        <w:r w:rsidR="00F270DD">
          <w:lastRenderedPageBreak/>
          <w:t xml:space="preserve">agricultural production, </w:t>
        </w:r>
      </w:ins>
      <w:ins w:id="396" w:author="Matteo Zampieri" w:date="2021-03-11T16:09:00Z">
        <w:del w:id="397" w:author="Andrea Toreti" w:date="2021-04-01T12:12:00Z">
          <w:r w:rsidR="004778B4" w:rsidDel="00F270DD">
            <w:delText>The</w:delText>
          </w:r>
        </w:del>
      </w:ins>
      <w:ins w:id="398" w:author="Matteo Zampieri" w:date="2021-03-11T16:08:00Z">
        <w:del w:id="399" w:author="Andrea Toreti" w:date="2021-04-01T12:12:00Z">
          <w:r w:rsidR="004778B4" w:rsidDel="00F270DD">
            <w:delText xml:space="preserve"> </w:delText>
          </w:r>
        </w:del>
        <w:r w:rsidR="004778B4">
          <w:t>R</w:t>
        </w:r>
        <w:r w:rsidR="004778B4">
          <w:rPr>
            <w:vertAlign w:val="subscript"/>
          </w:rPr>
          <w:t>p</w:t>
        </w:r>
      </w:ins>
      <w:ins w:id="400" w:author="Matteo Zampieri" w:date="2021-03-11T16:09:00Z">
        <w:del w:id="401" w:author="Andrea Toreti" w:date="2021-04-01T12:12:00Z">
          <w:r w:rsidR="004778B4" w:rsidDel="00F270DD">
            <w:rPr>
              <w:vertAlign w:val="subscript"/>
            </w:rPr>
            <w:delText xml:space="preserve"> </w:delText>
          </w:r>
          <w:r w:rsidR="004778B4" w:rsidDel="00F270DD">
            <w:delText>value</w:delText>
          </w:r>
        </w:del>
      </w:ins>
      <w:ins w:id="402" w:author="Matteo Zampieri" w:date="2021-03-11T16:08:00Z">
        <w:r w:rsidR="004778B4">
          <w:t xml:space="preserve"> is inversely proportional to the risk of annual production losses</w:t>
        </w:r>
      </w:ins>
      <w:ins w:id="403" w:author="Matteo Zampieri" w:date="2021-03-11T16:09:00Z">
        <w:r w:rsidR="004778B4">
          <w:t xml:space="preserve"> over homogeneous production areas and increase</w:t>
        </w:r>
      </w:ins>
      <w:ins w:id="404" w:author="Matteo Zampieri" w:date="2021-03-22T11:23:00Z">
        <w:r w:rsidR="00CB1CBB">
          <w:t>s</w:t>
        </w:r>
      </w:ins>
      <w:ins w:id="405" w:author="Matteo Zampieri" w:date="2021-03-11T16:09:00Z">
        <w:r w:rsidR="004778B4">
          <w:t xml:space="preserve"> </w:t>
        </w:r>
      </w:ins>
      <w:ins w:id="406" w:author="Matteo Zampieri" w:date="2021-03-11T16:10:00Z">
        <w:r w:rsidR="004778B4">
          <w:t xml:space="preserve">with diversity. </w:t>
        </w:r>
      </w:ins>
      <w:ins w:id="407" w:author="Matteo Zampieri" w:date="2021-03-11T16:11:00Z">
        <w:r w:rsidR="004778B4">
          <w:t>These and other properties of</w:t>
        </w:r>
      </w:ins>
      <w:ins w:id="408" w:author="Matteo Zampieri" w:date="2021-03-11T11:29:00Z">
        <w:r w:rsidR="00CB0160">
          <w:t xml:space="preserve"> th</w:t>
        </w:r>
      </w:ins>
      <w:ins w:id="409" w:author="Matteo Zampieri" w:date="2021-03-11T11:30:00Z">
        <w:r w:rsidR="00CB0160">
          <w:t xml:space="preserve">e annual production resilience indicator </w:t>
        </w:r>
      </w:ins>
      <w:ins w:id="410" w:author="Matteo Zampieri" w:date="2021-03-11T16:11:00Z">
        <w:r w:rsidR="004778B4">
          <w:t>are</w:t>
        </w:r>
      </w:ins>
      <w:ins w:id="411" w:author="Matteo Zampieri" w:date="2021-03-11T11:30:00Z">
        <w:r w:rsidR="00CB0160">
          <w:t xml:space="preserve"> </w:t>
        </w:r>
        <w:del w:id="412" w:author="Andrea Toreti" w:date="2021-04-01T12:13:00Z">
          <w:r w:rsidR="00CB0160" w:rsidDel="00B974F0">
            <w:delText>synthesized</w:delText>
          </w:r>
        </w:del>
      </w:ins>
      <w:ins w:id="413" w:author="Andrea Toreti" w:date="2021-04-01T12:13:00Z">
        <w:r w:rsidR="00B974F0">
          <w:t>summarized</w:t>
        </w:r>
      </w:ins>
      <w:ins w:id="414" w:author="Matteo Zampieri" w:date="2021-03-11T11:30:00Z">
        <w:r w:rsidR="00CB0160">
          <w:t xml:space="preserve"> in Appendix A.</w:t>
        </w:r>
      </w:ins>
    </w:p>
    <w:p w14:paraId="26AA209E" w14:textId="30C3FC06" w:rsidR="00402659" w:rsidDel="00402659" w:rsidRDefault="00402659">
      <w:pPr>
        <w:jc w:val="both"/>
        <w:rPr>
          <w:del w:id="415" w:author="Matteo Zampieri" w:date="2021-03-22T11:23:00Z"/>
        </w:rPr>
      </w:pPr>
      <w:ins w:id="416" w:author="Matteo Zampieri" w:date="2021-03-22T11:23:00Z">
        <w:r>
          <w:t>This article illustrates how</w:t>
        </w:r>
      </w:ins>
      <w:ins w:id="417" w:author="Andrea Toreti" w:date="2021-04-01T12:15:00Z">
        <w:r w:rsidR="00530B47">
          <w:t xml:space="preserve"> </w:t>
        </w:r>
      </w:ins>
      <w:ins w:id="418" w:author="Matteo Zampieri" w:date="2021-03-22T11:23:00Z">
        <w:del w:id="419" w:author="Andrea Toreti" w:date="2021-04-01T12:15:00Z">
          <w:r w:rsidDel="00530B47">
            <w:delText xml:space="preserve"> annual production resilienc</w:delText>
          </w:r>
        </w:del>
        <w:del w:id="420" w:author="Andrea Toreti" w:date="2021-04-01T12:14:00Z">
          <w:r w:rsidDel="00530B47">
            <w:delText>e indicator (</w:delText>
          </w:r>
        </w:del>
        <w:r w:rsidRPr="009C3CA8">
          <w:rPr>
            <w:i/>
            <w:iCs/>
          </w:rPr>
          <w:t>R</w:t>
        </w:r>
        <w:r w:rsidRPr="009C3CA8">
          <w:rPr>
            <w:i/>
            <w:iCs/>
            <w:vertAlign w:val="subscript"/>
          </w:rPr>
          <w:t>p</w:t>
        </w:r>
        <w:del w:id="421" w:author="Andrea Toreti" w:date="2021-04-01T12:15:00Z">
          <w:r w:rsidDel="00530B47">
            <w:delText>)</w:delText>
          </w:r>
        </w:del>
        <w:r>
          <w:t xml:space="preserve"> can be implemented to evaluate complex production systems taking the example of crop production in European countries. </w:t>
        </w:r>
      </w:ins>
    </w:p>
    <w:p w14:paraId="71876F94" w14:textId="344F27CD" w:rsidR="00CA4A5D" w:rsidRDefault="00283981">
      <w:pPr>
        <w:jc w:val="both"/>
      </w:pPr>
      <w:del w:id="422" w:author="Matteo Zampieri" w:date="2021-03-11T14:36:00Z">
        <w:r w:rsidDel="00737CCD">
          <w:delText xml:space="preserve">Real </w:delText>
        </w:r>
      </w:del>
      <w:ins w:id="423" w:author="Matteo Zampieri" w:date="2021-03-11T14:36:00Z">
        <w:r w:rsidR="00737CCD">
          <w:t xml:space="preserve">Crop production </w:t>
        </w:r>
      </w:ins>
      <w:r>
        <w:t xml:space="preserve">time-series often display non-stationarities </w:t>
      </w:r>
      <w:r w:rsidR="00BA6DBA">
        <w:t xml:space="preserve">such as </w:t>
      </w:r>
      <w:r>
        <w:t>trends</w:t>
      </w:r>
      <w:r w:rsidR="00BA6DBA">
        <w:t xml:space="preserve"> and low-frequency variations</w:t>
      </w:r>
      <w:r>
        <w:t xml:space="preserve"> that hinder the computation of </w:t>
      </w:r>
      <w:r>
        <w:rPr>
          <w:i/>
          <w:iCs/>
        </w:rPr>
        <w:t>R</w:t>
      </w:r>
      <w:r>
        <w:rPr>
          <w:i/>
          <w:iCs/>
          <w:vertAlign w:val="subscript"/>
        </w:rPr>
        <w:t>p</w:t>
      </w:r>
      <w:r>
        <w:rPr>
          <w:i/>
          <w:iCs/>
        </w:rPr>
        <w:t xml:space="preserve"> </w:t>
      </w:r>
      <w:r>
        <w:t xml:space="preserve">because </w:t>
      </w:r>
      <w:r>
        <w:rPr>
          <w:i/>
          <w:iCs/>
        </w:rPr>
        <w:t>µ</w:t>
      </w:r>
      <w:r>
        <w:rPr>
          <w:i/>
          <w:iCs/>
          <w:vertAlign w:val="superscript"/>
        </w:rPr>
        <w:t xml:space="preserve"> </w:t>
      </w:r>
      <w:r>
        <w:t>and</w:t>
      </w:r>
      <w:r>
        <w:rPr>
          <w:i/>
          <w:iCs/>
          <w:vertAlign w:val="superscript"/>
        </w:rPr>
        <w:t xml:space="preserve"> </w:t>
      </w:r>
      <w:r>
        <w:rPr>
          <w:i/>
          <w:iCs/>
        </w:rPr>
        <w:t xml:space="preserve">σ </w:t>
      </w:r>
      <w:ins w:id="424" w:author="Andrea Toreti" w:date="2021-04-01T12:16:00Z">
        <w:r w:rsidR="00CF28AF" w:rsidRPr="00CF28AF">
          <w:rPr>
            <w:iCs/>
            <w:rPrChange w:id="425" w:author="Andrea Toreti" w:date="2021-04-01T12:16:00Z">
              <w:rPr>
                <w:i/>
                <w:iCs/>
              </w:rPr>
            </w:rPrChange>
          </w:rPr>
          <w:t>may be dependent on covariate(s)</w:t>
        </w:r>
      </w:ins>
      <w:del w:id="426" w:author="Andrea Toreti" w:date="2021-04-01T12:16:00Z">
        <w:r w:rsidDel="00CF28AF">
          <w:delText>are not well defined</w:delText>
        </w:r>
        <w:r w:rsidR="00010B22" w:rsidDel="00CF28AF">
          <w:delText xml:space="preserve"> </w:delText>
        </w:r>
      </w:del>
      <w:r w:rsidR="00010B22">
        <w:fldChar w:fldCharType="begin" w:fldLock="1"/>
      </w:r>
      <w:r w:rsidR="00E45EAD">
        <w: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[33,42]","plainTextFormattedCitation":"[33,42]","previouslyFormattedCitation":"[33,42]"},"properties":{"noteIndex":0},"schema":"https://github.com/citation-style-language/schema/raw/master/csl-citation.json"}</w:instrText>
      </w:r>
      <w:r w:rsidR="00010B22">
        <w:fldChar w:fldCharType="separate"/>
      </w:r>
      <w:r w:rsidR="00F53453" w:rsidRPr="00F53453">
        <w:rPr>
          <w:noProof/>
        </w:rPr>
        <w:t>[33,42]</w:t>
      </w:r>
      <w:r w:rsidR="00010B22">
        <w:fldChar w:fldCharType="end"/>
      </w:r>
      <w:r>
        <w:t xml:space="preserve">. In this case, time-series need to </w:t>
      </w:r>
      <w:ins w:id="427" w:author="Andrea Toreti" w:date="2021-04-01T12:18:00Z">
        <w:r w:rsidR="00CF28AF">
          <w:t xml:space="preserve">be processed </w:t>
        </w:r>
      </w:ins>
      <w:del w:id="428" w:author="Andrea Toreti" w:date="2021-04-01T12:18:00Z">
        <w:r w:rsidDel="00CF28AF">
          <w:delText xml:space="preserve">be normalized </w:delText>
        </w:r>
      </w:del>
      <w:r>
        <w:t xml:space="preserve">in such a way to filter out the low-frequency variability and </w:t>
      </w:r>
      <w:del w:id="429" w:author="Andrea Toreti" w:date="2021-04-01T12:17:00Z">
        <w:r w:rsidDel="00CF28AF">
          <w:delText xml:space="preserve">to </w:delText>
        </w:r>
      </w:del>
      <w:r>
        <w:t xml:space="preserve">isolate the annual production fluctuations whose amplitude and frequency can be related to resilience. This </w:t>
      </w:r>
      <w:ins w:id="430" w:author="Andrea Toreti" w:date="2021-04-01T12:18:00Z">
        <w:r w:rsidR="003D7A42">
          <w:t>is usual</w:t>
        </w:r>
      </w:ins>
      <w:ins w:id="431" w:author="Andrea Toreti" w:date="2021-04-01T12:19:00Z">
        <w:r w:rsidR="003D7A42">
          <w:t>l</w:t>
        </w:r>
      </w:ins>
      <w:ins w:id="432" w:author="Andrea Toreti" w:date="2021-04-01T12:18:00Z">
        <w:r w:rsidR="003D7A42">
          <w:t>y perfo</w:t>
        </w:r>
      </w:ins>
      <w:ins w:id="433" w:author="Andrea Toreti" w:date="2021-04-01T12:19:00Z">
        <w:r w:rsidR="003D7A42">
          <w:t>r</w:t>
        </w:r>
      </w:ins>
      <w:ins w:id="434" w:author="Andrea Toreti" w:date="2021-04-01T12:18:00Z">
        <w:r w:rsidR="003D7A42">
          <w:t>med</w:t>
        </w:r>
      </w:ins>
      <w:ins w:id="435" w:author="Andrea Toreti" w:date="2021-04-01T12:19:00Z">
        <w:r w:rsidR="003D7A42">
          <w:t xml:space="preserve"> by</w:t>
        </w:r>
      </w:ins>
      <w:del w:id="436" w:author="Andrea Toreti" w:date="2021-04-01T12:18:00Z">
        <w:r w:rsidDel="003D7A42">
          <w:delText xml:space="preserve">requires computing </w:delText>
        </w:r>
      </w:del>
      <w:del w:id="437" w:author="Andrea Toreti" w:date="2021-04-01T12:17:00Z">
        <w:r w:rsidDel="00CF28AF">
          <w:delText xml:space="preserve">the </w:delText>
        </w:r>
      </w:del>
      <w:del w:id="438" w:author="Andrea Toreti" w:date="2021-04-01T12:18:00Z">
        <w:r w:rsidDel="003D7A42">
          <w:delText xml:space="preserve">smoothed production time-series </w:delText>
        </w:r>
      </w:del>
      <w:del w:id="439" w:author="Andrea Toreti" w:date="2021-04-01T12:19:00Z">
        <w:r w:rsidDel="003D7A42">
          <w:delText>using</w:delText>
        </w:r>
      </w:del>
      <w:ins w:id="440" w:author="Matteo Zampieri" w:date="2021-03-29T10:01:00Z">
        <w:del w:id="441" w:author="Andrea Toreti" w:date="2021-04-01T12:19:00Z">
          <w:r w:rsidR="00D537CC" w:rsidDel="003D7A42">
            <w:delText xml:space="preserve"> a</w:delText>
          </w:r>
        </w:del>
      </w:ins>
      <w:ins w:id="442" w:author="Andrea Toreti" w:date="2021-04-01T12:19:00Z">
        <w:r w:rsidR="003D7A42">
          <w:t>by applying</w:t>
        </w:r>
      </w:ins>
      <w:ins w:id="443" w:author="Matteo Zampieri" w:date="2021-03-29T10:01:00Z">
        <w:r w:rsidR="00D537CC">
          <w:t xml:space="preserve"> smoothing </w:t>
        </w:r>
      </w:ins>
      <w:ins w:id="444" w:author="Andrea Toreti" w:date="2021-04-01T12:19:00Z">
        <w:r w:rsidR="003D7A42">
          <w:t xml:space="preserve">procedures </w:t>
        </w:r>
      </w:ins>
      <w:ins w:id="445" w:author="Matteo Zampieri" w:date="2021-03-29T10:01:00Z">
        <w:del w:id="446" w:author="Andrea Toreti" w:date="2021-04-01T12:19:00Z">
          <w:r w:rsidR="00D537CC" w:rsidDel="003D7A42">
            <w:delText>algorithm</w:delText>
          </w:r>
        </w:del>
        <w:r w:rsidR="00D537CC">
          <w:t xml:space="preserve"> such as</w:t>
        </w:r>
        <w:del w:id="447" w:author="Andrea Toreti" w:date="2021-04-01T12:19:00Z">
          <w:r w:rsidR="00D537CC" w:rsidDel="003D7A42">
            <w:delText xml:space="preserve"> the</w:delText>
          </w:r>
        </w:del>
      </w:ins>
      <w:r>
        <w:t xml:space="preserve"> LOESS </w:t>
      </w:r>
      <w:ins w:id="448" w:author="Matteo Zampieri" w:date="2021-03-29T10:02:00Z">
        <w:r w:rsidR="00D537CC" w:rsidRPr="00D537CC">
          <w:t>(locally estimated scatterplot smoothing)</w:t>
        </w:r>
      </w:ins>
      <w:del w:id="449" w:author="Matteo Zampieri" w:date="2021-03-29T10:01:00Z">
        <w:r w:rsidDel="00D537CC">
          <w:delText>algorithm</w:delText>
        </w:r>
        <w:r w:rsidR="00FD7B69" w:rsidDel="00D537CC">
          <w:delText xml:space="preserve"> </w:delText>
        </w:r>
      </w:del>
      <w:r w:rsidR="00010B22">
        <w:fldChar w:fldCharType="begin" w:fldLock="1"/>
      </w:r>
      <w:r w:rsidR="00DC57A5">
        <w:instrText>ADDIN CSL_CITATION {"citationItems":[{"id":"ITEM-1","itemData":{"DOI":"10.2307/2289282","ISSN":"01621459","abstract":"Locally weighted regression, or loess, is a way of estimating a regression surface through a multivariate smoothing procedure, fitting a function of the independent variables locally and in a moving fashion analogous to how a moving average is computed for a time series. With local fitting we can estimate a much wider class of regression surfaces than with the usual classes of parametric functions, such as polynomials. The goal of this article is to show, through applications, how loess can be used for three purposes: data exploration, diagnostic checking of parametric models, and providing a nonparametric regression surface. Along the way, the following methodology is introduced: (a) a multivariate smoothing procedure that is an extension of univariate locally weighted regression; (b) statistical procedures that are analogous to those used in the least-squares fitting of parametric functions; (c) several graphical methods that are useful tools for understanding loess estimates and checking the assumptions on which the estimation procedure is based; and (d) the M plot, an adaptation of Mallow's C&lt;sub&gt;p&lt;/sub&gt; procedure, which provides a graphical portrayal of the trade-off between variance and bias, and which can be used to choose the amount of smoothing.","author":[{"dropping-particle":"","family":"Cleveland","given":"William S","non-dropping-particle":"","parse-names":false,"suffix":""},{"dropping-particle":"","family":"Devlin","given":"Susan J","non-dropping-particle":"","parse-names":false,"suffix":""}],"container-title":"Journal of the American Statistical Association","id":"ITEM-1","issue":"403","issued":{"date-parts":[["1988"]]},"page":"596-610","publisher":"[American Statistical Association, Taylor &amp; Francis, Ltd.]","title":"Locally Weighted Regression: An Approach to Regression Analysis by Local Fitting","type":"article-journal","volume":"83"},"uris":["http://www.mendeley.com/documents/?uuid=882f4bcb-98c1-471e-9aaa-2a30dfb5e454"]}],"mendeley":{"formattedCitation":"[43]","plainTextFormattedCitation":"[43]","previouslyFormattedCitation":"[43]"},"properties":{"noteIndex":0},"schema":"https://github.com/citation-style-language/schema/raw/master/csl-citation.json"}</w:instrText>
      </w:r>
      <w:r w:rsidR="00010B22">
        <w:fldChar w:fldCharType="separate"/>
      </w:r>
      <w:r w:rsidR="009707B1" w:rsidRPr="009707B1">
        <w:rPr>
          <w:noProof/>
        </w:rPr>
        <w:t>[43]</w:t>
      </w:r>
      <w:r w:rsidR="00010B22">
        <w:fldChar w:fldCharType="end"/>
      </w:r>
      <w:ins w:id="450" w:author="Andrea Toreti" w:date="2021-04-01T12:20:00Z">
        <w:r w:rsidR="003D7A42">
          <w:t xml:space="preserve">: </w:t>
        </w:r>
      </w:ins>
      <w:del w:id="451" w:author="Andrea Toreti" w:date="2021-04-01T12:20:00Z">
        <w:r w:rsidDel="003D7A42">
          <w:delText>,</w:delText>
        </w:r>
      </w:del>
      <w:del w:id="452" w:author="Andrea Toreti" w:date="2021-04-01T12:21:00Z">
        <w:r w:rsidDel="003D7A42">
          <w:delText xml:space="preserve"> for instance, which is used to normalize the production anomalies and </w:delText>
        </w:r>
      </w:del>
      <w:ins w:id="453" w:author="Matteo Zampieri" w:date="2021-03-29T10:02:00Z">
        <w:del w:id="454" w:author="Andrea Toreti" w:date="2021-04-01T12:21:00Z">
          <w:r w:rsidR="00D537CC" w:rsidDel="003D7A42">
            <w:delText xml:space="preserve">ultimately the </w:delText>
          </w:r>
        </w:del>
      </w:ins>
      <w:del w:id="455" w:author="Andrea Toreti" w:date="2021-04-01T12:21:00Z">
        <w:r w:rsidDel="003D7A42">
          <w:delText>standard deviation</w:delText>
        </w:r>
      </w:del>
      <w:ins w:id="456" w:author="Matteo Zampieri" w:date="2021-03-29T10:02:00Z">
        <w:del w:id="457" w:author="Andrea Toreti" w:date="2021-04-01T12:21:00Z">
          <w:r w:rsidR="005B1F63" w:rsidDel="003D7A42">
            <w:delText xml:space="preserve"> according to the following operations</w:delText>
          </w:r>
        </w:del>
      </w:ins>
      <w:r>
        <w:t>:</w:t>
      </w:r>
    </w:p>
    <w:p w14:paraId="73D0652B" w14:textId="66FCA3C1" w:rsidR="00CA4A5D" w:rsidRPr="00EE355F" w:rsidRDefault="00CB1CBB">
      <w:pPr>
        <w:ind w:left="360"/>
        <w:jc w:val="both"/>
        <w:rPr>
          <w:i/>
          <w:iCs/>
          <w:lang w:val="en-GB"/>
          <w:rPrChange w:id="458" w:author="Matteo Zampieri" w:date="2021-04-02T14:35:00Z">
            <w:rPr/>
          </w:rPrChange>
        </w:rPr>
        <w:pPrChange w:id="459" w:author="Matteo Zampieri" w:date="2021-03-22T11:24:00Z">
          <w:pPr>
            <w:pStyle w:val="Paragrafoelenco"/>
            <w:numPr>
              <w:numId w:val="4"/>
            </w:numPr>
            <w:ind w:hanging="360"/>
            <w:jc w:val="both"/>
          </w:pPr>
        </w:pPrChange>
      </w:pPr>
      <w:ins w:id="460" w:author="Matteo Zampieri" w:date="2021-03-22T11:24:00Z">
        <w:r w:rsidRPr="00EE355F">
          <w:rPr>
            <w:i/>
            <w:iCs/>
            <w:lang w:val="en-GB"/>
            <w:rPrChange w:id="461" w:author="Matteo Zampieri" w:date="2021-04-02T14:35:00Z">
              <w:rPr>
                <w:i/>
                <w:iCs/>
              </w:rPr>
            </w:rPrChange>
          </w:rPr>
          <w:t>(3)</w:t>
        </w:r>
        <w:r w:rsidRPr="00EE355F">
          <w:rPr>
            <w:i/>
            <w:iCs/>
            <w:lang w:val="en-GB"/>
            <w:rPrChange w:id="462" w:author="Matteo Zampieri" w:date="2021-04-02T14:35:00Z">
              <w:rPr>
                <w:i/>
                <w:iCs/>
              </w:rPr>
            </w:rPrChange>
          </w:rPr>
          <w:tab/>
        </w:r>
      </w:ins>
      <w:r w:rsidR="00283981" w:rsidRPr="00EE355F">
        <w:rPr>
          <w:i/>
          <w:iCs/>
          <w:lang w:val="en-GB"/>
          <w:rPrChange w:id="463" w:author="Matteo Zampieri" w:date="2021-04-02T14:35:00Z">
            <w:rPr/>
          </w:rPrChange>
        </w:rPr>
        <w:t>P</w:t>
      </w:r>
      <w:r w:rsidR="00283981" w:rsidRPr="00EE355F">
        <w:rPr>
          <w:i/>
          <w:iCs/>
          <w:vertAlign w:val="subscript"/>
          <w:lang w:val="en-GB"/>
          <w:rPrChange w:id="464" w:author="Matteo Zampieri" w:date="2021-04-02T14:35:00Z">
            <w:rPr>
              <w:vertAlign w:val="subscript"/>
            </w:rPr>
          </w:rPrChange>
        </w:rPr>
        <w:t xml:space="preserve">i </w:t>
      </w:r>
      <w:r w:rsidR="00283981" w:rsidRPr="00EE355F">
        <w:rPr>
          <w:i/>
          <w:iCs/>
          <w:lang w:val="en-GB"/>
          <w:rPrChange w:id="465" w:author="Matteo Zampieri" w:date="2021-04-02T14:35:00Z">
            <w:rPr/>
          </w:rPrChange>
        </w:rPr>
        <w:t>= loess (p</w:t>
      </w:r>
      <w:r w:rsidR="00283981" w:rsidRPr="00EE355F">
        <w:rPr>
          <w:i/>
          <w:iCs/>
          <w:vertAlign w:val="subscript"/>
          <w:lang w:val="en-GB"/>
          <w:rPrChange w:id="466" w:author="Matteo Zampieri" w:date="2021-04-02T14:35:00Z">
            <w:rPr>
              <w:vertAlign w:val="subscript"/>
            </w:rPr>
          </w:rPrChange>
        </w:rPr>
        <w:t>i</w:t>
      </w:r>
      <w:r w:rsidR="00283981" w:rsidRPr="00EE355F">
        <w:rPr>
          <w:i/>
          <w:iCs/>
          <w:lang w:val="en-GB"/>
          <w:rPrChange w:id="467" w:author="Matteo Zampieri" w:date="2021-04-02T14:35:00Z">
            <w:rPr/>
          </w:rPrChange>
        </w:rPr>
        <w:t>),</w:t>
      </w:r>
    </w:p>
    <w:p w14:paraId="1CC60BBF" w14:textId="745C2311" w:rsidR="00CA4A5D" w:rsidRPr="00EE355F" w:rsidRDefault="00CB1CBB">
      <w:pPr>
        <w:ind w:left="360"/>
        <w:jc w:val="both"/>
        <w:rPr>
          <w:i/>
          <w:iCs/>
          <w:lang w:val="en-GB"/>
          <w:rPrChange w:id="468" w:author="Matteo Zampieri" w:date="2021-04-02T14:35:00Z">
            <w:rPr/>
          </w:rPrChange>
        </w:rPr>
        <w:pPrChange w:id="469" w:author="Matteo Zampieri" w:date="2021-03-22T11:24:00Z">
          <w:pPr>
            <w:pStyle w:val="Paragrafoelenco"/>
            <w:numPr>
              <w:numId w:val="4"/>
            </w:numPr>
            <w:ind w:hanging="360"/>
            <w:jc w:val="both"/>
          </w:pPr>
        </w:pPrChange>
      </w:pPr>
      <w:ins w:id="470" w:author="Matteo Zampieri" w:date="2021-03-22T11:24:00Z">
        <w:r w:rsidRPr="00EE355F">
          <w:rPr>
            <w:i/>
            <w:iCs/>
            <w:lang w:val="en-GB"/>
            <w:rPrChange w:id="471" w:author="Matteo Zampieri" w:date="2021-04-02T14:35:00Z">
              <w:rPr>
                <w:i/>
                <w:iCs/>
              </w:rPr>
            </w:rPrChange>
          </w:rPr>
          <w:t>(4)</w:t>
        </w:r>
        <w:r w:rsidRPr="00EE355F">
          <w:rPr>
            <w:i/>
            <w:iCs/>
            <w:lang w:val="en-GB"/>
            <w:rPrChange w:id="472" w:author="Matteo Zampieri" w:date="2021-04-02T14:35:00Z">
              <w:rPr>
                <w:i/>
                <w:iCs/>
                <w:lang w:val="it-IT"/>
              </w:rPr>
            </w:rPrChange>
          </w:rPr>
          <w:tab/>
        </w:r>
      </w:ins>
      <w:r w:rsidR="00283981" w:rsidRPr="00CB1CBB">
        <w:rPr>
          <w:i/>
          <w:iCs/>
          <w:rPrChange w:id="473" w:author="Matteo Zampieri" w:date="2021-03-22T11:24:00Z">
            <w:rPr/>
          </w:rPrChange>
        </w:rPr>
        <w:t>π</w:t>
      </w:r>
      <w:r w:rsidR="00283981" w:rsidRPr="00EE355F">
        <w:rPr>
          <w:i/>
          <w:iCs/>
          <w:vertAlign w:val="subscript"/>
          <w:lang w:val="en-GB"/>
          <w:rPrChange w:id="474" w:author="Matteo Zampieri" w:date="2021-04-02T14:35:00Z">
            <w:rPr>
              <w:vertAlign w:val="subscript"/>
            </w:rPr>
          </w:rPrChange>
        </w:rPr>
        <w:t>i</w:t>
      </w:r>
      <w:r w:rsidR="00283981" w:rsidRPr="00EE355F">
        <w:rPr>
          <w:i/>
          <w:iCs/>
          <w:lang w:val="en-GB"/>
          <w:rPrChange w:id="475" w:author="Matteo Zampieri" w:date="2021-04-02T14:35:00Z">
            <w:rPr/>
          </w:rPrChange>
        </w:rPr>
        <w:t xml:space="preserve"> = p</w:t>
      </w:r>
      <w:r w:rsidR="00283981" w:rsidRPr="00EE355F">
        <w:rPr>
          <w:i/>
          <w:iCs/>
          <w:vertAlign w:val="subscript"/>
          <w:lang w:val="en-GB"/>
          <w:rPrChange w:id="476" w:author="Matteo Zampieri" w:date="2021-04-02T14:35:00Z">
            <w:rPr>
              <w:vertAlign w:val="subscript"/>
            </w:rPr>
          </w:rPrChange>
        </w:rPr>
        <w:t>i</w:t>
      </w:r>
      <w:r w:rsidR="00283981" w:rsidRPr="00EE355F">
        <w:rPr>
          <w:i/>
          <w:iCs/>
          <w:lang w:val="en-GB"/>
          <w:rPrChange w:id="477" w:author="Matteo Zampieri" w:date="2021-04-02T14:35:00Z">
            <w:rPr/>
          </w:rPrChange>
        </w:rPr>
        <w:t xml:space="preserve"> / P</w:t>
      </w:r>
      <w:r w:rsidR="00283981" w:rsidRPr="00EE355F">
        <w:rPr>
          <w:i/>
          <w:iCs/>
          <w:vertAlign w:val="subscript"/>
          <w:lang w:val="en-GB"/>
          <w:rPrChange w:id="478" w:author="Matteo Zampieri" w:date="2021-04-02T14:35:00Z">
            <w:rPr>
              <w:vertAlign w:val="subscript"/>
            </w:rPr>
          </w:rPrChange>
        </w:rPr>
        <w:t>i</w:t>
      </w:r>
    </w:p>
    <w:p w14:paraId="74BD723B" w14:textId="3A9FAF1B" w:rsidR="00CA4A5D" w:rsidRPr="00CB1CBB" w:rsidRDefault="00CB1CBB">
      <w:pPr>
        <w:ind w:left="360"/>
        <w:jc w:val="both"/>
        <w:rPr>
          <w:i/>
          <w:iCs/>
          <w:rPrChange w:id="479" w:author="Matteo Zampieri" w:date="2021-03-22T11:24:00Z">
            <w:rPr/>
          </w:rPrChange>
        </w:rPr>
        <w:pPrChange w:id="480" w:author="Matteo Zampieri" w:date="2021-03-22T11:24:00Z">
          <w:pPr>
            <w:pStyle w:val="Paragrafoelenco"/>
            <w:numPr>
              <w:numId w:val="4"/>
            </w:numPr>
            <w:ind w:hanging="360"/>
            <w:jc w:val="both"/>
          </w:pPr>
        </w:pPrChange>
      </w:pPr>
      <w:ins w:id="481" w:author="Matteo Zampieri" w:date="2021-03-22T11:24:00Z">
        <w:r>
          <w:rPr>
            <w:i/>
            <w:iCs/>
          </w:rPr>
          <w:t>(5)</w:t>
        </w:r>
        <w:r>
          <w:rPr>
            <w:i/>
            <w:iCs/>
          </w:rPr>
          <w:tab/>
        </w:r>
      </w:ins>
      <w:r w:rsidR="00283981" w:rsidRPr="00CB1CBB">
        <w:rPr>
          <w:i/>
          <w:iCs/>
          <w:rPrChange w:id="482" w:author="Matteo Zampieri" w:date="2021-03-22T11:24:00Z">
            <w:rPr/>
          </w:rPrChange>
        </w:rPr>
        <w:t>σ' = std (π</w:t>
      </w:r>
      <w:r w:rsidR="00283981" w:rsidRPr="00CB1CBB">
        <w:rPr>
          <w:i/>
          <w:iCs/>
          <w:vertAlign w:val="subscript"/>
          <w:rPrChange w:id="483" w:author="Matteo Zampieri" w:date="2021-03-22T11:24:00Z">
            <w:rPr>
              <w:vertAlign w:val="subscript"/>
            </w:rPr>
          </w:rPrChange>
        </w:rPr>
        <w:t>i</w:t>
      </w:r>
      <w:r w:rsidR="00283981" w:rsidRPr="00CB1CBB">
        <w:rPr>
          <w:i/>
          <w:iCs/>
          <w:rPrChange w:id="484" w:author="Matteo Zampieri" w:date="2021-03-22T11:24:00Z">
            <w:rPr/>
          </w:rPrChange>
        </w:rPr>
        <w:t xml:space="preserve">) </w:t>
      </w:r>
    </w:p>
    <w:p w14:paraId="13A1E5A2" w14:textId="39625DED" w:rsidR="00386032" w:rsidRDefault="00283981">
      <w:pPr>
        <w:jc w:val="both"/>
        <w:rPr>
          <w:ins w:id="485" w:author="Matteo Zampieri" w:date="2021-03-11T15:53:00Z"/>
        </w:rPr>
      </w:pPr>
      <w:r>
        <w:t xml:space="preserve">where </w:t>
      </w:r>
      <w:del w:id="486" w:author="Andrea Toreti" w:date="2021-04-01T12:22:00Z">
        <w:r w:rsidDel="003D7A42">
          <w:delText xml:space="preserve">the </w:delText>
        </w:r>
      </w:del>
      <w:ins w:id="487" w:author="Andrea Toreti" w:date="2021-04-01T12:22:00Z">
        <w:r w:rsidR="003D7A42">
          <w:t>{</w:t>
        </w:r>
      </w:ins>
      <w:r>
        <w:rPr>
          <w:i/>
          <w:iCs/>
        </w:rPr>
        <w:t>p</w:t>
      </w:r>
      <w:r>
        <w:rPr>
          <w:i/>
          <w:iCs/>
          <w:vertAlign w:val="subscript"/>
        </w:rPr>
        <w:t>i</w:t>
      </w:r>
      <w:ins w:id="488" w:author="Andrea Toreti" w:date="2021-04-01T12:22:00Z">
        <w:r w:rsidR="003D7A42" w:rsidRPr="003D7A42">
          <w:rPr>
            <w:i/>
            <w:iCs/>
            <w:rPrChange w:id="489" w:author="Andrea Toreti" w:date="2021-04-01T12:22:00Z">
              <w:rPr>
                <w:i/>
                <w:iCs/>
                <w:vertAlign w:val="subscript"/>
              </w:rPr>
            </w:rPrChange>
          </w:rPr>
          <w:t>}</w:t>
        </w:r>
      </w:ins>
      <w:ins w:id="490" w:author="Andrea Toreti" w:date="2021-04-01T12:23:00Z">
        <w:r w:rsidR="003D7A42" w:rsidRPr="003D7A42">
          <w:rPr>
            <w:i/>
            <w:iCs/>
            <w:vertAlign w:val="subscript"/>
            <w:rPrChange w:id="491" w:author="Andrea Toreti" w:date="2021-04-01T12:23:00Z">
              <w:rPr>
                <w:i/>
                <w:iCs/>
              </w:rPr>
            </w:rPrChange>
          </w:rPr>
          <w:t>i=1,…,N</w:t>
        </w:r>
      </w:ins>
      <w:r>
        <w:rPr>
          <w:i/>
          <w:iCs/>
          <w:vertAlign w:val="subscript"/>
        </w:rPr>
        <w:t xml:space="preserve"> </w:t>
      </w:r>
      <w:r>
        <w:t xml:space="preserve">represents the production values of the time-series under evaluation, </w:t>
      </w:r>
      <w:ins w:id="492" w:author="Andrea Toreti" w:date="2021-04-01T12:22:00Z">
        <w:r w:rsidR="003D7A42">
          <w:t>{</w:t>
        </w:r>
      </w:ins>
      <w:r>
        <w:t>π</w:t>
      </w:r>
      <w:r>
        <w:rPr>
          <w:vertAlign w:val="subscript"/>
        </w:rPr>
        <w:t>i</w:t>
      </w:r>
      <w:ins w:id="493" w:author="Andrea Toreti" w:date="2021-04-01T12:22:00Z">
        <w:r w:rsidR="003D7A42" w:rsidRPr="003D7A42">
          <w:rPr>
            <w:rPrChange w:id="494" w:author="Andrea Toreti" w:date="2021-04-01T12:22:00Z">
              <w:rPr>
                <w:vertAlign w:val="subscript"/>
              </w:rPr>
            </w:rPrChange>
          </w:rPr>
          <w:t>}</w:t>
        </w:r>
      </w:ins>
      <w:ins w:id="495" w:author="Andrea Toreti" w:date="2021-04-01T12:23:00Z">
        <w:r w:rsidR="003D7A42" w:rsidRPr="003D7A42">
          <w:rPr>
            <w:i/>
            <w:iCs/>
            <w:vertAlign w:val="subscript"/>
          </w:rPr>
          <w:t xml:space="preserve"> </w:t>
        </w:r>
        <w:r w:rsidR="003D7A42" w:rsidRPr="008449CC">
          <w:rPr>
            <w:i/>
            <w:iCs/>
            <w:vertAlign w:val="subscript"/>
          </w:rPr>
          <w:t>i=1,…,N</w:t>
        </w:r>
      </w:ins>
      <w:r>
        <w:t xml:space="preserve"> are the normalized time-series with respect to the baseline values</w:t>
      </w:r>
      <w:ins w:id="496" w:author="Andrea Toreti" w:date="2021-04-01T12:23:00Z">
        <w:r w:rsidR="003D7A42">
          <w:t xml:space="preserve"> (</w:t>
        </w:r>
      </w:ins>
      <w:del w:id="497" w:author="Andrea Toreti" w:date="2021-04-01T12:23:00Z">
        <w:r w:rsidDel="003D7A42">
          <w:delText xml:space="preserve">, </w:delText>
        </w:r>
      </w:del>
      <w:r>
        <w:t xml:space="preserve">i.e. the smoothed time-series </w:t>
      </w:r>
      <w:ins w:id="498" w:author="Andrea Toreti" w:date="2021-04-01T12:23:00Z">
        <w:r w:rsidR="003D7A42">
          <w:t>{</w:t>
        </w:r>
      </w:ins>
      <w:r>
        <w:rPr>
          <w:i/>
          <w:iCs/>
        </w:rPr>
        <w:t>P</w:t>
      </w:r>
      <w:r>
        <w:rPr>
          <w:i/>
          <w:iCs/>
          <w:vertAlign w:val="subscript"/>
        </w:rPr>
        <w:t>i</w:t>
      </w:r>
      <w:ins w:id="499" w:author="Andrea Toreti" w:date="2021-04-01T12:24:00Z">
        <w:r w:rsidR="003D7A42" w:rsidRPr="003D7A42">
          <w:rPr>
            <w:i/>
            <w:iCs/>
            <w:rPrChange w:id="500" w:author="Andrea Toreti" w:date="2021-04-01T12:24:00Z">
              <w:rPr>
                <w:i/>
                <w:iCs/>
                <w:vertAlign w:val="subscript"/>
              </w:rPr>
            </w:rPrChange>
          </w:rPr>
          <w:t>}</w:t>
        </w:r>
      </w:ins>
      <w:ins w:id="501" w:author="Andrea Toreti" w:date="2021-04-01T12:23:00Z">
        <w:r w:rsidR="003D7A42">
          <w:t>)</w:t>
        </w:r>
      </w:ins>
      <w:del w:id="502" w:author="Andrea Toreti" w:date="2021-04-01T12:23:00Z">
        <w:r w:rsidDel="003D7A42">
          <w:delText>,</w:delText>
        </w:r>
      </w:del>
      <w:r>
        <w:t xml:space="preserve"> and σ' is the standard deviation of the normalized time-series. </w:t>
      </w:r>
    </w:p>
    <w:p w14:paraId="4B56A186" w14:textId="6E4949AB" w:rsidR="00386032" w:rsidRDefault="005B1F63">
      <w:pPr>
        <w:jc w:val="both"/>
        <w:rPr>
          <w:ins w:id="503" w:author="Matteo Zampieri" w:date="2021-03-11T15:54:00Z"/>
        </w:rPr>
      </w:pPr>
      <w:ins w:id="504" w:author="Matteo Zampieri" w:date="2021-03-29T10:04:00Z">
        <w:r>
          <w:t>Since</w:t>
        </w:r>
      </w:ins>
      <w:ins w:id="505" w:author="Matteo Zampieri" w:date="2021-03-16T08:47:00Z">
        <w:r w:rsidR="007C5564">
          <w:t xml:space="preserve"> the</w:t>
        </w:r>
      </w:ins>
      <w:ins w:id="506" w:author="Matteo Zampieri" w:date="2021-03-29T10:04:00Z">
        <w:r>
          <w:t xml:space="preserve"> mean of</w:t>
        </w:r>
      </w:ins>
      <w:ins w:id="507" w:author="Matteo Zampieri" w:date="2021-03-16T08:47:00Z">
        <w:r w:rsidR="007C5564">
          <w:t xml:space="preserve"> normalized time-series </w:t>
        </w:r>
      </w:ins>
      <w:ins w:id="508" w:author="Matteo Zampieri" w:date="2021-03-16T08:48:00Z">
        <w:r w:rsidR="007C5564">
          <w:t xml:space="preserve">computed through </w:t>
        </w:r>
        <w:r w:rsidR="007C5564" w:rsidRPr="003D7A42">
          <w:rPr>
            <w:i/>
            <w:rPrChange w:id="509" w:author="Andrea Toreti" w:date="2021-04-01T12:25:00Z">
              <w:rPr/>
            </w:rPrChange>
          </w:rPr>
          <w:t>eq</w:t>
        </w:r>
        <w:del w:id="510" w:author="Andrea Toreti" w:date="2021-04-01T16:09:00Z">
          <w:r w:rsidR="007C5564" w:rsidRPr="003D7A42" w:rsidDel="007969A0">
            <w:rPr>
              <w:i/>
              <w:rPrChange w:id="511" w:author="Andrea Toreti" w:date="2021-04-01T12:25:00Z">
                <w:rPr/>
              </w:rPrChange>
            </w:rPr>
            <w:delText>uation</w:delText>
          </w:r>
        </w:del>
        <w:r w:rsidR="007C5564" w:rsidRPr="003D7A42">
          <w:rPr>
            <w:i/>
            <w:rPrChange w:id="512" w:author="Andrea Toreti" w:date="2021-04-01T12:25:00Z">
              <w:rPr/>
            </w:rPrChange>
          </w:rPr>
          <w:t>s</w:t>
        </w:r>
      </w:ins>
      <w:ins w:id="513" w:author="Andrea Toreti" w:date="2021-04-01T16:09:00Z">
        <w:r w:rsidR="007969A0">
          <w:rPr>
            <w:i/>
          </w:rPr>
          <w:t>.</w:t>
        </w:r>
      </w:ins>
      <w:ins w:id="514" w:author="Matteo Zampieri" w:date="2021-03-16T08:48:00Z">
        <w:r w:rsidR="007C5564" w:rsidRPr="003D7A42">
          <w:rPr>
            <w:i/>
            <w:rPrChange w:id="515" w:author="Andrea Toreti" w:date="2021-04-01T12:25:00Z">
              <w:rPr/>
            </w:rPrChange>
          </w:rPr>
          <w:t xml:space="preserve"> </w:t>
        </w:r>
      </w:ins>
      <w:ins w:id="516" w:author="Andrea Toreti" w:date="2021-04-01T16:09:00Z">
        <w:r w:rsidR="007969A0">
          <w:rPr>
            <w:i/>
          </w:rPr>
          <w:t>(</w:t>
        </w:r>
      </w:ins>
      <w:ins w:id="517" w:author="Matteo Zampieri" w:date="2021-03-22T11:26:00Z">
        <w:r w:rsidR="00CB1CBB" w:rsidRPr="003D7A42">
          <w:rPr>
            <w:i/>
            <w:rPrChange w:id="518" w:author="Andrea Toreti" w:date="2021-04-01T12:25:00Z">
              <w:rPr/>
            </w:rPrChange>
          </w:rPr>
          <w:t>3</w:t>
        </w:r>
      </w:ins>
      <w:ins w:id="519" w:author="Andrea Toreti" w:date="2021-04-01T16:09:00Z">
        <w:r w:rsidR="007969A0">
          <w:rPr>
            <w:i/>
          </w:rPr>
          <w:t>)</w:t>
        </w:r>
      </w:ins>
      <w:ins w:id="520" w:author="Matteo Zampieri" w:date="2021-03-16T08:48:00Z">
        <w:r w:rsidR="007C5564" w:rsidRPr="003D7A42">
          <w:rPr>
            <w:i/>
            <w:rPrChange w:id="521" w:author="Andrea Toreti" w:date="2021-04-01T12:25:00Z">
              <w:rPr/>
            </w:rPrChange>
          </w:rPr>
          <w:t>-</w:t>
        </w:r>
      </w:ins>
      <w:ins w:id="522" w:author="Andrea Toreti" w:date="2021-04-01T16:09:00Z">
        <w:r w:rsidR="007969A0">
          <w:rPr>
            <w:i/>
          </w:rPr>
          <w:t>(</w:t>
        </w:r>
      </w:ins>
      <w:ins w:id="523" w:author="Matteo Zampieri" w:date="2021-03-22T11:26:00Z">
        <w:r w:rsidR="00CB1CBB" w:rsidRPr="003D7A42">
          <w:rPr>
            <w:i/>
            <w:rPrChange w:id="524" w:author="Andrea Toreti" w:date="2021-04-01T12:25:00Z">
              <w:rPr/>
            </w:rPrChange>
          </w:rPr>
          <w:t>5</w:t>
        </w:r>
      </w:ins>
      <w:ins w:id="525" w:author="Andrea Toreti" w:date="2021-04-01T16:09:00Z">
        <w:r w:rsidR="007969A0">
          <w:rPr>
            <w:i/>
          </w:rPr>
          <w:t>)</w:t>
        </w:r>
      </w:ins>
      <w:ins w:id="526" w:author="Matteo Zampieri" w:date="2021-03-29T10:04:00Z">
        <w:r>
          <w:t xml:space="preserve"> is close to one</w:t>
        </w:r>
      </w:ins>
      <w:ins w:id="527" w:author="Matteo Zampieri" w:date="2021-03-16T08:48:00Z">
        <w:r w:rsidR="007C5564">
          <w:t>,</w:t>
        </w:r>
        <w:del w:id="528" w:author="Andrea Toreti" w:date="2021-04-01T16:09:00Z">
          <w:r w:rsidR="007C5564" w:rsidDel="007969A0">
            <w:delText xml:space="preserve"> </w:delText>
          </w:r>
        </w:del>
      </w:ins>
      <w:ins w:id="529" w:author="Andrea Toreti" w:date="2021-04-01T12:34:00Z">
        <w:r w:rsidR="00742CB3">
          <w:t xml:space="preserve"> </w:t>
        </w:r>
      </w:ins>
      <w:ins w:id="530" w:author="Matteo Zampieri" w:date="2021-03-16T08:48:00Z">
        <w:r w:rsidR="007C5564">
          <w:t>t</w:t>
        </w:r>
      </w:ins>
      <w:ins w:id="531" w:author="Matteo Zampieri" w:date="2021-03-11T15:53:00Z">
        <w:r w:rsidR="00386032">
          <w:t>he non-stationary production stability</w:t>
        </w:r>
      </w:ins>
      <w:ins w:id="532" w:author="Matteo Zampieri" w:date="2021-03-11T15:55:00Z">
        <w:r w:rsidR="00386032">
          <w:t xml:space="preserve"> (i.e. the inverse coefficient of varia</w:t>
        </w:r>
      </w:ins>
      <w:ins w:id="533" w:author="Andrea Toreti" w:date="2021-04-01T12:26:00Z">
        <w:r w:rsidR="003D7A42">
          <w:t>tion</w:t>
        </w:r>
      </w:ins>
      <w:ins w:id="534" w:author="Matteo Zampieri" w:date="2021-03-11T15:55:00Z">
        <w:del w:id="535" w:author="Andrea Toreti" w:date="2021-04-01T12:26:00Z">
          <w:r w:rsidR="00386032" w:rsidDel="003D7A42">
            <w:delText>nce</w:delText>
          </w:r>
        </w:del>
        <w:r w:rsidR="00386032">
          <w:t>)</w:t>
        </w:r>
      </w:ins>
      <w:ins w:id="536" w:author="Matteo Zampieri" w:date="2021-03-11T15:53:00Z">
        <w:r w:rsidR="00386032">
          <w:t xml:space="preserve"> </w:t>
        </w:r>
      </w:ins>
      <w:ins w:id="537" w:author="Matteo Zampieri" w:date="2021-03-11T15:54:00Z">
        <w:r w:rsidR="00386032">
          <w:t>can be</w:t>
        </w:r>
      </w:ins>
      <w:ins w:id="538" w:author="Matteo Zampieri" w:date="2021-03-16T08:47:00Z">
        <w:r w:rsidR="007C5564">
          <w:t xml:space="preserve"> </w:t>
        </w:r>
      </w:ins>
      <w:ins w:id="539" w:author="Matteo Zampieri" w:date="2021-03-11T15:54:00Z">
        <w:r w:rsidR="00386032">
          <w:t>defined as:</w:t>
        </w:r>
      </w:ins>
    </w:p>
    <w:p w14:paraId="5611A1B3" w14:textId="65EA96F7" w:rsidR="00386032" w:rsidRPr="00CB1CBB" w:rsidRDefault="00386032">
      <w:pPr>
        <w:pStyle w:val="Paragrafoelenco"/>
        <w:numPr>
          <w:ilvl w:val="0"/>
          <w:numId w:val="13"/>
        </w:numPr>
        <w:jc w:val="both"/>
        <w:rPr>
          <w:ins w:id="540" w:author="Matteo Zampieri" w:date="2021-03-11T15:53:00Z"/>
          <w:i/>
          <w:iCs/>
          <w:rPrChange w:id="541" w:author="Matteo Zampieri" w:date="2021-03-22T11:24:00Z">
            <w:rPr>
              <w:ins w:id="542" w:author="Matteo Zampieri" w:date="2021-03-11T15:53:00Z"/>
            </w:rPr>
          </w:rPrChange>
        </w:rPr>
        <w:pPrChange w:id="543" w:author="Matteo Zampieri" w:date="2021-03-22T11:24:00Z">
          <w:pPr>
            <w:jc w:val="both"/>
          </w:pPr>
        </w:pPrChange>
      </w:pPr>
      <w:ins w:id="544" w:author="Matteo Zampieri" w:date="2021-03-11T15:56:00Z">
        <w:r w:rsidRPr="00CB1CBB">
          <w:rPr>
            <w:i/>
            <w:iCs/>
            <w:rPrChange w:id="545" w:author="Matteo Zampieri" w:date="2021-03-22T11:24:00Z">
              <w:rPr/>
            </w:rPrChange>
          </w:rPr>
          <w:t>S</w:t>
        </w:r>
      </w:ins>
      <w:ins w:id="546" w:author="Matteo Zampieri" w:date="2021-03-11T15:54:00Z">
        <w:r w:rsidRPr="00CB1CBB">
          <w:rPr>
            <w:i/>
            <w:iCs/>
            <w:rPrChange w:id="547" w:author="Matteo Zampieri" w:date="2021-03-22T11:24:00Z">
              <w:rPr/>
            </w:rPrChange>
          </w:rPr>
          <w:t>’</w:t>
        </w:r>
      </w:ins>
      <w:ins w:id="548" w:author="Matteo Zampieri" w:date="2021-03-11T15:56:00Z">
        <w:r w:rsidRPr="00CB1CBB">
          <w:rPr>
            <w:i/>
            <w:iCs/>
            <w:vertAlign w:val="subscript"/>
            <w:rPrChange w:id="549" w:author="Matteo Zampieri" w:date="2021-03-22T11:24:00Z">
              <w:rPr>
                <w:vertAlign w:val="subscript"/>
              </w:rPr>
            </w:rPrChange>
          </w:rPr>
          <w:t>p</w:t>
        </w:r>
      </w:ins>
      <w:ins w:id="550" w:author="Matteo Zampieri" w:date="2021-03-11T15:54:00Z">
        <w:r w:rsidRPr="00CB1CBB">
          <w:rPr>
            <w:i/>
            <w:iCs/>
            <w:rPrChange w:id="551" w:author="Matteo Zampieri" w:date="2021-03-22T11:24:00Z">
              <w:rPr/>
            </w:rPrChange>
          </w:rPr>
          <w:t xml:space="preserve"> = 1 / σ'.</w:t>
        </w:r>
      </w:ins>
    </w:p>
    <w:p w14:paraId="22D42517" w14:textId="4402E651" w:rsidR="00CA4A5D" w:rsidRDefault="005B1F63">
      <w:pPr>
        <w:jc w:val="both"/>
      </w:pPr>
      <w:ins w:id="552" w:author="Matteo Zampieri" w:date="2021-03-29T10:04:00Z">
        <w:r>
          <w:t>Finally</w:t>
        </w:r>
      </w:ins>
      <w:ins w:id="553" w:author="Matteo Zampieri" w:date="2021-03-11T16:11:00Z">
        <w:r w:rsidR="00767528">
          <w:t>, t</w:t>
        </w:r>
      </w:ins>
      <w:del w:id="554" w:author="Matteo Zampieri" w:date="2021-03-11T16:11:00Z">
        <w:r w:rsidR="00283981" w:rsidDel="00767528">
          <w:delText>T</w:delText>
        </w:r>
      </w:del>
      <w:r w:rsidR="00283981">
        <w:t xml:space="preserve">he non-stationary crop production resilience indicator is </w:t>
      </w:r>
      <w:del w:id="555" w:author="Matteo Zampieri" w:date="2021-03-11T15:53:00Z">
        <w:r w:rsidR="00283981" w:rsidDel="00386032">
          <w:delText xml:space="preserve">simply </w:delText>
        </w:r>
      </w:del>
      <w:r w:rsidR="00283981">
        <w:t>given by the inverse squared standard deviation of the normalized anomalies</w:t>
      </w:r>
      <w:ins w:id="556" w:author="Matteo Zampieri" w:date="2021-03-16T08:48:00Z">
        <w:r w:rsidR="007C5564">
          <w:t xml:space="preserve"> </w:t>
        </w:r>
      </w:ins>
      <w:ins w:id="557" w:author="Matteo Zampieri" w:date="2021-03-16T08:49:00Z">
        <w:r w:rsidR="007C5564">
          <w:fldChar w:fldCharType="begin" w:fldLock="1"/>
        </w:r>
      </w:ins>
      <w:r w:rsidR="00E45EAD">
        <w: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[33,42]","plainTextFormattedCitation":"[33,42]","previouslyFormattedCitation":"[33,42]"},"properties":{"noteIndex":0},"schema":"https://github.com/citation-style-language/schema/raw/master/csl-citation.json"}</w:instrText>
      </w:r>
      <w:ins w:id="558" w:author="Matteo Zampieri" w:date="2021-03-16T08:49:00Z">
        <w:r w:rsidR="007C5564">
          <w:fldChar w:fldCharType="separate"/>
        </w:r>
        <w:r w:rsidR="007C5564" w:rsidRPr="00F53453">
          <w:rPr>
            <w:noProof/>
          </w:rPr>
          <w:t>[33,42]</w:t>
        </w:r>
        <w:r w:rsidR="007C5564">
          <w:fldChar w:fldCharType="end"/>
        </w:r>
      </w:ins>
      <w:ins w:id="559" w:author="Matteo Zampieri" w:date="2021-03-11T16:12:00Z">
        <w:r w:rsidR="00767528">
          <w:t xml:space="preserve">, which is the </w:t>
        </w:r>
      </w:ins>
      <w:ins w:id="560" w:author="Andrea Toreti" w:date="2021-04-01T16:11:00Z">
        <w:r w:rsidR="007969A0">
          <w:t xml:space="preserve">squared </w:t>
        </w:r>
      </w:ins>
      <w:ins w:id="561" w:author="Matteo Zampieri" w:date="2021-03-11T16:12:00Z">
        <w:r w:rsidR="00767528">
          <w:t>non-stationary production stability</w:t>
        </w:r>
        <w:del w:id="562" w:author="Andrea Toreti" w:date="2021-04-01T16:11:00Z">
          <w:r w:rsidR="00767528" w:rsidDel="007969A0">
            <w:delText xml:space="preserve"> squared</w:delText>
          </w:r>
        </w:del>
      </w:ins>
      <w:del w:id="563" w:author="Matteo Zampieri" w:date="2021-03-16T08:48:00Z">
        <w:r w:rsidR="00F34547" w:rsidDel="007C5564">
          <w:delText xml:space="preserve"> </w:delText>
        </w:r>
        <w:r w:rsidR="00F34547" w:rsidDel="007C5564">
          <w:fldChar w:fldCharType="begin" w:fldLock="1"/>
        </w:r>
        <w:r w:rsidR="00F53453" w:rsidDel="007C5564">
          <w:del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[33,42]","plainTextFormattedCitation":"[33,42]","previouslyFormattedCitation":"[33,41]"},"properties":{"noteIndex":0},"schema":"https://github.com/citation-style-language/schema/raw/master/csl-citation.json"}</w:delInstrText>
        </w:r>
        <w:r w:rsidR="00F34547" w:rsidDel="007C5564">
          <w:fldChar w:fldCharType="separate"/>
        </w:r>
        <w:r w:rsidR="00F53453" w:rsidRPr="00F53453" w:rsidDel="007C5564">
          <w:rPr>
            <w:noProof/>
          </w:rPr>
          <w:delText>[33,42]</w:delText>
        </w:r>
        <w:r w:rsidR="00F34547" w:rsidDel="007C5564">
          <w:fldChar w:fldCharType="end"/>
        </w:r>
      </w:del>
      <w:r w:rsidR="00283981">
        <w:t>:</w:t>
      </w:r>
    </w:p>
    <w:p w14:paraId="3F9FAD4F" w14:textId="2EFE9473" w:rsidR="00CA4A5D" w:rsidRPr="00CB1CBB" w:rsidRDefault="00CB1CBB">
      <w:pPr>
        <w:ind w:left="360"/>
        <w:jc w:val="both"/>
        <w:rPr>
          <w:i/>
          <w:iCs/>
          <w:rPrChange w:id="564" w:author="Matteo Zampieri" w:date="2021-03-22T11:24:00Z">
            <w:rPr/>
          </w:rPrChange>
        </w:rPr>
        <w:pPrChange w:id="565" w:author="Matteo Zampieri" w:date="2021-03-22T11:24:00Z">
          <w:pPr>
            <w:pStyle w:val="Paragrafoelenco"/>
            <w:numPr>
              <w:numId w:val="12"/>
            </w:numPr>
            <w:ind w:hanging="360"/>
            <w:jc w:val="both"/>
          </w:pPr>
        </w:pPrChange>
      </w:pPr>
      <w:ins w:id="566" w:author="Matteo Zampieri" w:date="2021-03-22T11:24:00Z">
        <w:r>
          <w:rPr>
            <w:i/>
            <w:iCs/>
          </w:rPr>
          <w:t>(7)</w:t>
        </w:r>
      </w:ins>
      <w:ins w:id="567" w:author="Matteo Zampieri" w:date="2021-03-22T11:25:00Z">
        <w:r>
          <w:rPr>
            <w:i/>
            <w:iCs/>
          </w:rPr>
          <w:tab/>
        </w:r>
      </w:ins>
      <w:r w:rsidR="00283981" w:rsidRPr="00CB1CBB">
        <w:rPr>
          <w:i/>
          <w:iCs/>
          <w:rPrChange w:id="568" w:author="Matteo Zampieri" w:date="2021-03-22T11:24:00Z">
            <w:rPr/>
          </w:rPrChange>
        </w:rPr>
        <w:t>R’</w:t>
      </w:r>
      <w:del w:id="569" w:author="Matteo Zampieri" w:date="2021-03-16T08:49:00Z">
        <w:r w:rsidR="00283981" w:rsidRPr="00CB1CBB" w:rsidDel="007C5564">
          <w:rPr>
            <w:i/>
            <w:iCs/>
            <w:vertAlign w:val="subscript"/>
            <w:rPrChange w:id="570" w:author="Matteo Zampieri" w:date="2021-03-22T11:24:00Z">
              <w:rPr>
                <w:vertAlign w:val="subscript"/>
              </w:rPr>
            </w:rPrChange>
          </w:rPr>
          <w:delText>C</w:delText>
        </w:r>
      </w:del>
      <w:ins w:id="571" w:author="Matteo Zampieri" w:date="2021-03-16T08:49:00Z">
        <w:r w:rsidR="007C5564" w:rsidRPr="00CB1CBB">
          <w:rPr>
            <w:i/>
            <w:iCs/>
            <w:vertAlign w:val="subscript"/>
            <w:rPrChange w:id="572" w:author="Matteo Zampieri" w:date="2021-03-22T11:24:00Z">
              <w:rPr>
                <w:vertAlign w:val="subscript"/>
              </w:rPr>
            </w:rPrChange>
          </w:rPr>
          <w:t>p</w:t>
        </w:r>
      </w:ins>
      <w:r w:rsidR="00283981" w:rsidRPr="00CB1CBB">
        <w:rPr>
          <w:i/>
          <w:iCs/>
          <w:rPrChange w:id="573" w:author="Matteo Zampieri" w:date="2021-03-22T11:24:00Z">
            <w:rPr/>
          </w:rPrChange>
        </w:rPr>
        <w:t xml:space="preserve"> = </w:t>
      </w:r>
      <w:del w:id="574" w:author="Matteo Zampieri" w:date="2021-03-11T16:13:00Z">
        <w:r w:rsidR="00283981" w:rsidRPr="00CB1CBB" w:rsidDel="00767528">
          <w:rPr>
            <w:i/>
            <w:iCs/>
            <w:rPrChange w:id="575" w:author="Matteo Zampieri" w:date="2021-03-22T11:24:00Z">
              <w:rPr/>
            </w:rPrChange>
          </w:rPr>
          <w:delText>1 / σ</w:delText>
        </w:r>
      </w:del>
      <w:ins w:id="576" w:author="Matteo Zampieri" w:date="2021-03-11T16:12:00Z">
        <w:r w:rsidR="00767528" w:rsidRPr="00CB1CBB">
          <w:rPr>
            <w:i/>
            <w:iCs/>
            <w:rPrChange w:id="577" w:author="Matteo Zampieri" w:date="2021-03-22T11:24:00Z">
              <w:rPr/>
            </w:rPrChange>
          </w:rPr>
          <w:t>S</w:t>
        </w:r>
      </w:ins>
      <w:r w:rsidR="00283981" w:rsidRPr="00CB1CBB">
        <w:rPr>
          <w:i/>
          <w:iCs/>
          <w:rPrChange w:id="578" w:author="Matteo Zampieri" w:date="2021-03-22T11:24:00Z">
            <w:rPr/>
          </w:rPrChange>
        </w:rPr>
        <w:t>'</w:t>
      </w:r>
      <w:ins w:id="579" w:author="Matteo Zampieri" w:date="2021-03-16T08:49:00Z">
        <w:r w:rsidR="007C5564" w:rsidRPr="00CB1CBB">
          <w:rPr>
            <w:i/>
            <w:iCs/>
            <w:vertAlign w:val="subscript"/>
            <w:rPrChange w:id="580" w:author="Matteo Zampieri" w:date="2021-03-22T11:24:00Z">
              <w:rPr>
                <w:vertAlign w:val="subscript"/>
              </w:rPr>
            </w:rPrChange>
          </w:rPr>
          <w:t>p</w:t>
        </w:r>
      </w:ins>
      <w:r w:rsidR="00283981" w:rsidRPr="00CB1CBB">
        <w:rPr>
          <w:i/>
          <w:iCs/>
          <w:vertAlign w:val="superscript"/>
          <w:rPrChange w:id="581" w:author="Matteo Zampieri" w:date="2021-03-22T11:24:00Z">
            <w:rPr>
              <w:vertAlign w:val="superscript"/>
            </w:rPr>
          </w:rPrChange>
        </w:rPr>
        <w:t>2</w:t>
      </w:r>
      <w:r w:rsidR="00283981" w:rsidRPr="00CB1CBB">
        <w:rPr>
          <w:i/>
          <w:iCs/>
          <w:rPrChange w:id="582" w:author="Matteo Zampieri" w:date="2021-03-22T11:24:00Z">
            <w:rPr/>
          </w:rPrChange>
        </w:rPr>
        <w:t>.</w:t>
      </w:r>
    </w:p>
    <w:p w14:paraId="6BC89440" w14:textId="0DACE2B5" w:rsidR="00CA4A5D" w:rsidRDefault="00283981">
      <w:pPr>
        <w:jc w:val="both"/>
      </w:pPr>
      <w:r>
        <w:t xml:space="preserve">In case the production time-series is stationary, the baseline is constant and </w:t>
      </w:r>
      <w:r w:rsidRPr="007C5564">
        <w:rPr>
          <w:i/>
          <w:iCs/>
          <w:rPrChange w:id="583" w:author="Matteo Zampieri" w:date="2021-03-16T08:50:00Z">
            <w:rPr/>
          </w:rPrChange>
        </w:rPr>
        <w:t>R’</w:t>
      </w:r>
      <w:ins w:id="584" w:author="Matteo Zampieri" w:date="2021-03-11T15:56:00Z">
        <w:r w:rsidR="00386032" w:rsidRPr="007C5564">
          <w:rPr>
            <w:i/>
            <w:iCs/>
            <w:vertAlign w:val="subscript"/>
            <w:rPrChange w:id="585" w:author="Matteo Zampieri" w:date="2021-03-16T08:50:00Z">
              <w:rPr>
                <w:vertAlign w:val="subscript"/>
              </w:rPr>
            </w:rPrChange>
          </w:rPr>
          <w:t>p</w:t>
        </w:r>
      </w:ins>
      <w:del w:id="586" w:author="Matteo Zampieri" w:date="2021-03-11T15:56:00Z">
        <w:r w:rsidRPr="007C5564" w:rsidDel="00386032">
          <w:rPr>
            <w:i/>
            <w:iCs/>
            <w:vertAlign w:val="subscript"/>
            <w:rPrChange w:id="587" w:author="Matteo Zampieri" w:date="2021-03-16T08:50:00Z">
              <w:rPr>
                <w:vertAlign w:val="subscript"/>
              </w:rPr>
            </w:rPrChange>
          </w:rPr>
          <w:delText>C</w:delText>
        </w:r>
      </w:del>
      <w:r>
        <w:t xml:space="preserve"> is exactly equal to </w:t>
      </w:r>
      <w:r w:rsidRPr="007C5564">
        <w:rPr>
          <w:i/>
          <w:iCs/>
          <w:rPrChange w:id="588" w:author="Matteo Zampieri" w:date="2021-03-16T08:50:00Z">
            <w:rPr/>
          </w:rPrChange>
        </w:rPr>
        <w:t>R</w:t>
      </w:r>
      <w:del w:id="589" w:author="Matteo Zampieri" w:date="2021-03-11T15:56:00Z">
        <w:r w:rsidRPr="007C5564" w:rsidDel="00386032">
          <w:rPr>
            <w:i/>
            <w:iCs/>
            <w:vertAlign w:val="subscript"/>
            <w:rPrChange w:id="590" w:author="Matteo Zampieri" w:date="2021-03-16T08:50:00Z">
              <w:rPr>
                <w:vertAlign w:val="subscript"/>
              </w:rPr>
            </w:rPrChange>
          </w:rPr>
          <w:delText>C</w:delText>
        </w:r>
      </w:del>
      <w:ins w:id="591" w:author="Matteo Zampieri" w:date="2021-03-11T15:56:00Z">
        <w:r w:rsidR="00386032" w:rsidRPr="007C5564">
          <w:rPr>
            <w:i/>
            <w:iCs/>
            <w:vertAlign w:val="subscript"/>
            <w:rPrChange w:id="592" w:author="Matteo Zampieri" w:date="2021-03-16T08:50:00Z">
              <w:rPr>
                <w:vertAlign w:val="subscript"/>
              </w:rPr>
            </w:rPrChange>
          </w:rPr>
          <w:t>p</w:t>
        </w:r>
      </w:ins>
      <w:ins w:id="593" w:author="Matteo Zampieri" w:date="2021-03-16T08:49:00Z">
        <w:r w:rsidR="007C5564">
          <w:rPr>
            <w:vertAlign w:val="subscript"/>
          </w:rPr>
          <w:t xml:space="preserve"> </w:t>
        </w:r>
        <w:r w:rsidR="007C5564">
          <w:t xml:space="preserve">(and </w:t>
        </w:r>
        <w:r w:rsidR="007C5564" w:rsidRPr="007C5564">
          <w:rPr>
            <w:i/>
            <w:iCs/>
            <w:rPrChange w:id="594" w:author="Matteo Zampieri" w:date="2021-03-16T08:50:00Z">
              <w:rPr/>
            </w:rPrChange>
          </w:rPr>
          <w:t>S’</w:t>
        </w:r>
        <w:r w:rsidR="007C5564" w:rsidRPr="007C5564">
          <w:rPr>
            <w:i/>
            <w:iCs/>
            <w:vertAlign w:val="subscript"/>
            <w:rPrChange w:id="595" w:author="Matteo Zampieri" w:date="2021-03-16T08:50:00Z">
              <w:rPr>
                <w:vertAlign w:val="subscript"/>
              </w:rPr>
            </w:rPrChange>
          </w:rPr>
          <w:t>p</w:t>
        </w:r>
        <w:r w:rsidR="007C5564">
          <w:rPr>
            <w:vertAlign w:val="subscript"/>
          </w:rPr>
          <w:t xml:space="preserve"> </w:t>
        </w:r>
        <w:r w:rsidR="007C5564">
          <w:t xml:space="preserve">is equal to </w:t>
        </w:r>
      </w:ins>
      <w:ins w:id="596" w:author="Matteo Zampieri" w:date="2021-03-16T08:50:00Z">
        <w:r w:rsidR="007C5564" w:rsidRPr="007C5564">
          <w:rPr>
            <w:i/>
            <w:iCs/>
            <w:rPrChange w:id="597" w:author="Matteo Zampieri" w:date="2021-03-16T08:50:00Z">
              <w:rPr/>
            </w:rPrChange>
          </w:rPr>
          <w:t>S</w:t>
        </w:r>
        <w:r w:rsidR="007C5564" w:rsidRPr="007C5564">
          <w:rPr>
            <w:i/>
            <w:iCs/>
            <w:vertAlign w:val="subscript"/>
            <w:rPrChange w:id="598" w:author="Matteo Zampieri" w:date="2021-03-16T08:50:00Z">
              <w:rPr/>
            </w:rPrChange>
          </w:rPr>
          <w:t>p</w:t>
        </w:r>
      </w:ins>
      <w:ins w:id="599" w:author="Matteo Zampieri" w:date="2021-03-16T08:49:00Z">
        <w:r w:rsidR="007C5564">
          <w:t>)</w:t>
        </w:r>
      </w:ins>
      <w:r>
        <w:t>.</w:t>
      </w:r>
      <w:ins w:id="600" w:author="Matteo Zampieri" w:date="2021-03-11T15:47:00Z">
        <w:r w:rsidR="003A5A3D">
          <w:t xml:space="preserve"> </w:t>
        </w:r>
      </w:ins>
    </w:p>
    <w:p w14:paraId="08EC5251" w14:textId="33896A74" w:rsidR="00CA4A5D" w:rsidRDefault="00283981">
      <w:pPr>
        <w:jc w:val="both"/>
      </w:pPr>
      <w:r>
        <w:t xml:space="preserve">In </w:t>
      </w:r>
      <w:del w:id="601" w:author="Matteo Zampieri" w:date="2021-03-29T10:06:00Z">
        <w:r w:rsidDel="005B1F63">
          <w:delText>this paper</w:delText>
        </w:r>
      </w:del>
      <w:ins w:id="602" w:author="Matteo Zampieri" w:date="2021-03-29T10:06:00Z">
        <w:r w:rsidR="005B1F63">
          <w:t>the next sections</w:t>
        </w:r>
      </w:ins>
      <w:r>
        <w:t xml:space="preserve">, we present a simple </w:t>
      </w:r>
      <w:del w:id="603" w:author="Andrea Toreti" w:date="2021-04-01T16:11:00Z">
        <w:r w:rsidDel="007969A0">
          <w:delText xml:space="preserve">and accessible </w:delText>
        </w:r>
      </w:del>
      <w:r>
        <w:t xml:space="preserve">code that computes </w:t>
      </w:r>
      <w:ins w:id="604" w:author="Matteo Zampieri" w:date="2021-03-29T10:06:00Z">
        <w:r w:rsidR="005B1F63">
          <w:t xml:space="preserve">the annual </w:t>
        </w:r>
      </w:ins>
      <w:r>
        <w:t>production resilience</w:t>
      </w:r>
      <w:ins w:id="605" w:author="Matteo Zampieri" w:date="2021-03-29T10:06:00Z">
        <w:r w:rsidR="005B1F63">
          <w:t xml:space="preserve"> indicator</w:t>
        </w:r>
      </w:ins>
      <w:r>
        <w:t xml:space="preserve"> from non-stationary</w:t>
      </w:r>
      <w:ins w:id="606" w:author="Matteo Zampieri" w:date="2021-03-11T16:13:00Z">
        <w:r w:rsidR="002F142D">
          <w:t xml:space="preserve"> and div</w:t>
        </w:r>
      </w:ins>
      <w:ins w:id="607" w:author="Matteo Zampieri" w:date="2021-03-11T16:14:00Z">
        <w:r w:rsidR="002F142D">
          <w:t>ers</w:t>
        </w:r>
      </w:ins>
      <w:ins w:id="608" w:author="Andrea Toreti" w:date="2021-04-01T16:15:00Z">
        <w:r w:rsidR="007969A0">
          <w:t>e</w:t>
        </w:r>
      </w:ins>
      <w:ins w:id="609" w:author="Matteo Zampieri" w:date="2021-03-11T16:14:00Z">
        <w:del w:id="610" w:author="Andrea Toreti" w:date="2021-04-01T16:15:00Z">
          <w:r w:rsidR="002F142D" w:rsidDel="007969A0">
            <w:delText>ified</w:delText>
          </w:r>
        </w:del>
      </w:ins>
      <w:r>
        <w:t xml:space="preserve"> time-series and some example</w:t>
      </w:r>
      <w:r w:rsidR="009F3E3F">
        <w:t>s</w:t>
      </w:r>
      <w:r>
        <w:t xml:space="preserve"> of analysis that can be conducted </w:t>
      </w:r>
      <w:ins w:id="611" w:author="Andrea Toreti" w:date="2021-04-01T16:12:00Z">
        <w:r w:rsidR="007969A0">
          <w:t xml:space="preserve">to address the needs of </w:t>
        </w:r>
      </w:ins>
      <w:del w:id="612" w:author="Andrea Toreti" w:date="2021-04-01T16:12:00Z">
        <w:r w:rsidDel="007969A0">
          <w:delText xml:space="preserve">by </w:delText>
        </w:r>
      </w:del>
      <w:r w:rsidR="00D35647">
        <w:t>different</w:t>
      </w:r>
      <w:ins w:id="613" w:author="Andrea Toreti" w:date="2021-04-01T16:12:00Z">
        <w:r w:rsidR="007969A0">
          <w:t xml:space="preserve"> users, e.g. </w:t>
        </w:r>
      </w:ins>
      <w:del w:id="614" w:author="Andrea Toreti" w:date="2021-04-01T16:12:00Z">
        <w:r w:rsidR="00D35647" w:rsidDel="007969A0">
          <w:delText xml:space="preserve"> </w:delText>
        </w:r>
      </w:del>
      <w:r>
        <w:t>stakeholders, policy makers, and any</w:t>
      </w:r>
      <w:r w:rsidR="00D35647">
        <w:t>one</w:t>
      </w:r>
      <w:r>
        <w:t xml:space="preserve"> interested in estimating </w:t>
      </w:r>
      <w:r w:rsidR="00FD7B69">
        <w:t>the</w:t>
      </w:r>
      <w:r>
        <w:t xml:space="preserve"> resilience of </w:t>
      </w:r>
      <w:r w:rsidR="00FD7B69">
        <w:t xml:space="preserve">the </w:t>
      </w:r>
      <w:r>
        <w:t>agricultural production at the local, national and supra-national levels. This code can be easily adapted to any time-series</w:t>
      </w:r>
      <w:r w:rsidR="00C04A56">
        <w:t xml:space="preserve"> of positively defined values</w:t>
      </w:r>
      <w:r>
        <w:t>.</w:t>
      </w:r>
    </w:p>
    <w:p w14:paraId="6D1E92AA" w14:textId="77777777" w:rsidR="00CA4A5D" w:rsidRDefault="00CA4A5D"/>
    <w:p w14:paraId="48ED6829" w14:textId="196BEBDB" w:rsidR="00CA4A5D" w:rsidRDefault="00283981">
      <w:pPr>
        <w:jc w:val="both"/>
        <w:rPr>
          <w:b/>
          <w:bCs/>
          <w:sz w:val="28"/>
          <w:szCs w:val="28"/>
        </w:rPr>
      </w:pPr>
      <w:r>
        <w:rPr>
          <w:b/>
          <w:bCs/>
        </w:rPr>
        <w:t xml:space="preserve">2.  </w:t>
      </w:r>
      <w:del w:id="615" w:author="Matteo Zampieri" w:date="2021-03-29T10:05:00Z">
        <w:r w:rsidDel="005B1F63">
          <w:rPr>
            <w:b/>
            <w:bCs/>
          </w:rPr>
          <w:delText xml:space="preserve">Software </w:delText>
        </w:r>
      </w:del>
      <w:ins w:id="616" w:author="Matteo Zampieri" w:date="2021-03-29T10:05:00Z">
        <w:r w:rsidR="005B1F63">
          <w:rPr>
            <w:b/>
            <w:bCs/>
          </w:rPr>
          <w:t xml:space="preserve">ResiPy </w:t>
        </w:r>
      </w:ins>
      <w:r>
        <w:rPr>
          <w:b/>
          <w:bCs/>
        </w:rPr>
        <w:t>Description</w:t>
      </w:r>
      <w:r w:rsidR="009C4B4C">
        <w:rPr>
          <w:b/>
          <w:bCs/>
        </w:rPr>
        <w:t>: New Python 3 code for</w:t>
      </w:r>
      <w:ins w:id="617" w:author="Matteo Zampieri" w:date="2021-03-22T11:26:00Z">
        <w:r w:rsidR="00CB1CBB">
          <w:rPr>
            <w:b/>
            <w:bCs/>
          </w:rPr>
          <w:t xml:space="preserve"> </w:t>
        </w:r>
      </w:ins>
      <w:ins w:id="618" w:author="Andrea Toreti" w:date="2021-04-01T16:16:00Z">
        <w:r w:rsidR="007969A0">
          <w:rPr>
            <w:b/>
            <w:bCs/>
          </w:rPr>
          <w:t xml:space="preserve">the </w:t>
        </w:r>
      </w:ins>
      <w:ins w:id="619" w:author="Matteo Zampieri" w:date="2021-03-29T10:05:00Z">
        <w:r w:rsidR="005B1F63">
          <w:rPr>
            <w:b/>
            <w:bCs/>
          </w:rPr>
          <w:t xml:space="preserve">annual </w:t>
        </w:r>
      </w:ins>
      <w:ins w:id="620" w:author="Matteo Zampieri" w:date="2021-03-22T11:26:00Z">
        <w:r w:rsidR="00CB1CBB">
          <w:rPr>
            <w:b/>
            <w:bCs/>
          </w:rPr>
          <w:t>production</w:t>
        </w:r>
      </w:ins>
      <w:r w:rsidR="009C4B4C">
        <w:rPr>
          <w:b/>
          <w:bCs/>
        </w:rPr>
        <w:t xml:space="preserve"> resilience </w:t>
      </w:r>
      <w:del w:id="621" w:author="Matteo Zampieri" w:date="2021-03-29T10:05:00Z">
        <w:r w:rsidR="009C4B4C" w:rsidDel="005B1F63">
          <w:rPr>
            <w:b/>
            <w:bCs/>
          </w:rPr>
          <w:delText>derivation</w:delText>
        </w:r>
      </w:del>
      <w:ins w:id="622" w:author="Matteo Zampieri" w:date="2021-03-29T10:05:00Z">
        <w:r w:rsidR="005B1F63">
          <w:rPr>
            <w:b/>
            <w:bCs/>
          </w:rPr>
          <w:t>estimation</w:t>
        </w:r>
      </w:ins>
    </w:p>
    <w:p w14:paraId="56C1D605" w14:textId="67EF277A" w:rsidR="00CA4A5D" w:rsidRDefault="00946B21">
      <w:r>
        <w:rPr>
          <w:i/>
          <w:iCs/>
        </w:rPr>
        <w:t>ReciPy</w:t>
      </w:r>
      <w:r w:rsidR="00283981">
        <w:t xml:space="preserve"> is composed of the </w:t>
      </w:r>
      <w:r w:rsidR="00283981">
        <w:rPr>
          <w:i/>
          <w:iCs/>
        </w:rPr>
        <w:t>ProSeries</w:t>
      </w:r>
      <w:r w:rsidR="00283981">
        <w:t xml:space="preserve"> class and some functions that are presented in the following frame:</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6CAD497B" w14:textId="77777777">
        <w:trPr>
          <w:trHeight w:val="14129"/>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653C5196" w14:textId="77777777" w:rsidR="00CA4A5D" w:rsidRDefault="00283981">
            <w:pPr>
              <w:rPr>
                <w:sz w:val="20"/>
                <w:szCs w:val="20"/>
              </w:rPr>
            </w:pPr>
            <w:r>
              <w:rPr>
                <w:b/>
                <w:bCs/>
                <w:color w:val="00B050"/>
                <w:sz w:val="20"/>
                <w:szCs w:val="20"/>
                <w:u w:color="00B050"/>
              </w:rPr>
              <w:lastRenderedPageBreak/>
              <w:t>class</w:t>
            </w:r>
            <w:r>
              <w:rPr>
                <w:color w:val="00B050"/>
                <w:sz w:val="20"/>
                <w:szCs w:val="20"/>
                <w:u w:color="00B050"/>
              </w:rPr>
              <w:t xml:space="preserve"> </w:t>
            </w:r>
            <w:r>
              <w:rPr>
                <w:color w:val="0070C0"/>
                <w:sz w:val="20"/>
                <w:szCs w:val="20"/>
                <w:u w:color="0070C0"/>
              </w:rPr>
              <w:t>ProSeries</w:t>
            </w:r>
            <w:r>
              <w:rPr>
                <w:sz w:val="20"/>
                <w:szCs w:val="20"/>
              </w:rPr>
              <w:t>:</w:t>
            </w:r>
          </w:p>
          <w:p w14:paraId="5612C42D" w14:textId="77777777" w:rsidR="00CA4A5D" w:rsidRDefault="00283981">
            <w:pPr>
              <w:spacing w:after="0" w:line="240" w:lineRule="auto"/>
              <w:rPr>
                <w:sz w:val="20"/>
                <w:szCs w:val="20"/>
              </w:rPr>
            </w:pPr>
            <w:r>
              <w:rPr>
                <w:sz w:val="20"/>
                <w:szCs w:val="20"/>
              </w:rPr>
              <w:t xml:space="preserve">    </w:t>
            </w:r>
          </w:p>
          <w:p w14:paraId="28FCE6A3" w14:textId="7749FE54" w:rsidR="00CA4A5D" w:rsidRDefault="00283981">
            <w:pPr>
              <w:spacing w:after="0" w:line="240" w:lineRule="auto"/>
              <w:rPr>
                <w:color w:val="808080"/>
                <w:sz w:val="20"/>
                <w:szCs w:val="20"/>
                <w:u w:color="808080"/>
              </w:rPr>
            </w:pPr>
            <w:r>
              <w:rPr>
                <w:color w:val="808080"/>
                <w:sz w:val="20"/>
                <w:szCs w:val="20"/>
                <w:u w:color="808080"/>
              </w:rPr>
              <w:t xml:space="preserve">    #</w:t>
            </w:r>
            <w:r w:rsidR="009C4B4C">
              <w:rPr>
                <w:color w:val="808080"/>
                <w:sz w:val="20"/>
                <w:szCs w:val="20"/>
                <w:u w:color="808080"/>
              </w:rPr>
              <w:t xml:space="preserve"> create</w:t>
            </w:r>
            <w:r>
              <w:rPr>
                <w:color w:val="808080"/>
                <w:sz w:val="20"/>
                <w:szCs w:val="20"/>
                <w:u w:color="808080"/>
              </w:rPr>
              <w:t xml:space="preserve"> production time-series </w:t>
            </w:r>
          </w:p>
          <w:p w14:paraId="0928D176" w14:textId="77777777" w:rsidR="00CA4A5D" w:rsidRDefault="00283981">
            <w:pPr>
              <w:spacing w:after="0" w:line="240" w:lineRule="auto"/>
              <w:rPr>
                <w:sz w:val="20"/>
                <w:szCs w:val="20"/>
              </w:rPr>
            </w:pPr>
            <w:r>
              <w:rPr>
                <w:sz w:val="20"/>
                <w:szCs w:val="20"/>
              </w:rPr>
              <w:t xml:space="preserve">    </w:t>
            </w:r>
            <w:r>
              <w:rPr>
                <w:color w:val="00B050"/>
                <w:sz w:val="20"/>
                <w:szCs w:val="20"/>
                <w:u w:color="00B050"/>
              </w:rPr>
              <w:t xml:space="preserve">def </w:t>
            </w:r>
            <w:r>
              <w:rPr>
                <w:color w:val="0070C0"/>
                <w:sz w:val="20"/>
                <w:szCs w:val="20"/>
                <w:u w:color="0070C0"/>
              </w:rPr>
              <w:t>__init__</w:t>
            </w:r>
            <w:r>
              <w:rPr>
                <w:sz w:val="20"/>
                <w:szCs w:val="20"/>
              </w:rPr>
              <w:t>(self,name,p):</w:t>
            </w:r>
          </w:p>
          <w:p w14:paraId="7DF851F6" w14:textId="77777777" w:rsidR="00CA4A5D" w:rsidRDefault="00283981">
            <w:pPr>
              <w:spacing w:after="0" w:line="240" w:lineRule="auto"/>
              <w:rPr>
                <w:sz w:val="20"/>
                <w:szCs w:val="20"/>
              </w:rPr>
            </w:pPr>
            <w:r>
              <w:rPr>
                <w:sz w:val="20"/>
                <w:szCs w:val="20"/>
              </w:rPr>
              <w:t xml:space="preserve">        self.name = name</w:t>
            </w:r>
          </w:p>
          <w:p w14:paraId="3A6D501D" w14:textId="77777777" w:rsidR="00CA4A5D" w:rsidRDefault="00283981">
            <w:pPr>
              <w:spacing w:after="0" w:line="240" w:lineRule="auto"/>
              <w:rPr>
                <w:sz w:val="20"/>
                <w:szCs w:val="20"/>
              </w:rPr>
            </w:pPr>
            <w:r>
              <w:rPr>
                <w:sz w:val="20"/>
                <w:szCs w:val="20"/>
              </w:rPr>
              <w:t xml:space="preserve">        self.pro = p.copy()</w:t>
            </w:r>
          </w:p>
          <w:p w14:paraId="0EA74B38" w14:textId="77777777" w:rsidR="00CA4A5D" w:rsidRDefault="00283981">
            <w:pPr>
              <w:spacing w:after="0" w:line="240" w:lineRule="auto"/>
              <w:rPr>
                <w:sz w:val="20"/>
                <w:szCs w:val="20"/>
              </w:rPr>
            </w:pPr>
            <w:r>
              <w:rPr>
                <w:sz w:val="20"/>
                <w:szCs w:val="20"/>
              </w:rPr>
              <w:t xml:space="preserve">        self.x = p[year]</w:t>
            </w:r>
          </w:p>
          <w:p w14:paraId="42FD5F49" w14:textId="77777777" w:rsidR="00CA4A5D" w:rsidRDefault="00283981">
            <w:pPr>
              <w:spacing w:after="0" w:line="240" w:lineRule="auto"/>
              <w:rPr>
                <w:sz w:val="20"/>
                <w:szCs w:val="20"/>
              </w:rPr>
            </w:pPr>
            <w:r>
              <w:rPr>
                <w:sz w:val="20"/>
                <w:szCs w:val="20"/>
              </w:rPr>
              <w:t xml:space="preserve">        self.y = p[value]</w:t>
            </w:r>
          </w:p>
          <w:p w14:paraId="0D3D595A" w14:textId="77777777" w:rsidR="00CA4A5D" w:rsidRDefault="00283981">
            <w:pPr>
              <w:spacing w:after="0" w:line="240" w:lineRule="auto"/>
              <w:rPr>
                <w:sz w:val="20"/>
                <w:szCs w:val="20"/>
              </w:rPr>
            </w:pPr>
            <w:r>
              <w:rPr>
                <w:sz w:val="20"/>
                <w:szCs w:val="20"/>
              </w:rPr>
              <w:t xml:space="preserve">    </w:t>
            </w:r>
          </w:p>
          <w:p w14:paraId="05997F68" w14:textId="1E8504A2" w:rsidR="00CA4A5D" w:rsidRDefault="00283981">
            <w:pPr>
              <w:spacing w:after="0" w:line="240" w:lineRule="auto"/>
              <w:rPr>
                <w:sz w:val="20"/>
                <w:szCs w:val="20"/>
              </w:rPr>
            </w:pPr>
            <w:r>
              <w:rPr>
                <w:sz w:val="20"/>
                <w:szCs w:val="20"/>
              </w:rPr>
              <w:t xml:space="preserve">    </w:t>
            </w:r>
            <w:r>
              <w:rPr>
                <w:color w:val="808080"/>
                <w:sz w:val="20"/>
                <w:szCs w:val="20"/>
                <w:u w:color="808080"/>
              </w:rPr>
              <w:t xml:space="preserve"># </w:t>
            </w:r>
            <w:r w:rsidR="00FA5A39">
              <w:rPr>
                <w:color w:val="808080"/>
                <w:sz w:val="20"/>
                <w:szCs w:val="20"/>
                <w:u w:color="808080"/>
              </w:rPr>
              <w:t xml:space="preserve">return </w:t>
            </w:r>
            <w:r>
              <w:rPr>
                <w:color w:val="808080"/>
                <w:sz w:val="20"/>
                <w:szCs w:val="20"/>
                <w:u w:color="808080"/>
              </w:rPr>
              <w:t xml:space="preserve">length of the time-series </w:t>
            </w:r>
          </w:p>
          <w:p w14:paraId="6CB9649D"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length</w:t>
            </w:r>
            <w:r>
              <w:rPr>
                <w:sz w:val="20"/>
                <w:szCs w:val="20"/>
              </w:rPr>
              <w:t>(self):</w:t>
            </w:r>
          </w:p>
          <w:p w14:paraId="1F55BED8"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len( list( self.x ) )</w:t>
            </w:r>
          </w:p>
          <w:p w14:paraId="378715D9" w14:textId="77777777" w:rsidR="00CA4A5D" w:rsidRDefault="00CA4A5D">
            <w:pPr>
              <w:spacing w:after="0" w:line="240" w:lineRule="auto"/>
              <w:rPr>
                <w:sz w:val="20"/>
                <w:szCs w:val="20"/>
              </w:rPr>
            </w:pPr>
          </w:p>
          <w:p w14:paraId="545DF435" w14:textId="1BD5B07A" w:rsidR="00CA4A5D" w:rsidRDefault="00283981">
            <w:pPr>
              <w:spacing w:after="0" w:line="240" w:lineRule="auto"/>
              <w:rPr>
                <w:sz w:val="20"/>
                <w:szCs w:val="20"/>
              </w:rPr>
            </w:pPr>
            <w:r>
              <w:rPr>
                <w:sz w:val="20"/>
                <w:szCs w:val="20"/>
              </w:rPr>
              <w:t xml:space="preserve">    </w:t>
            </w:r>
            <w:r>
              <w:rPr>
                <w:color w:val="808080"/>
                <w:sz w:val="20"/>
                <w:szCs w:val="20"/>
                <w:u w:color="808080"/>
              </w:rPr>
              <w:t xml:space="preserve"># </w:t>
            </w:r>
            <w:r w:rsidR="00FA5A39">
              <w:rPr>
                <w:color w:val="808080"/>
                <w:sz w:val="20"/>
                <w:szCs w:val="20"/>
                <w:u w:color="808080"/>
              </w:rPr>
              <w:t xml:space="preserve">compute </w:t>
            </w:r>
            <w:r>
              <w:rPr>
                <w:color w:val="808080"/>
                <w:sz w:val="20"/>
                <w:szCs w:val="20"/>
                <w:u w:color="808080"/>
              </w:rPr>
              <w:t xml:space="preserve">average production </w:t>
            </w:r>
          </w:p>
          <w:p w14:paraId="336E6EF2"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mean</w:t>
            </w:r>
            <w:r>
              <w:rPr>
                <w:sz w:val="20"/>
                <w:szCs w:val="20"/>
              </w:rPr>
              <w:t>(self):</w:t>
            </w:r>
          </w:p>
          <w:p w14:paraId="2EA2FDA7"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sz w:val="20"/>
                <w:szCs w:val="20"/>
              </w:rPr>
              <w:t xml:space="preserve"> np.mean( self.y ) </w:t>
            </w:r>
          </w:p>
          <w:p w14:paraId="3DE9AAF0" w14:textId="77777777" w:rsidR="00CA4A5D" w:rsidRDefault="00283981">
            <w:pPr>
              <w:spacing w:after="0" w:line="240" w:lineRule="auto"/>
              <w:rPr>
                <w:sz w:val="20"/>
                <w:szCs w:val="20"/>
              </w:rPr>
            </w:pPr>
            <w:r>
              <w:rPr>
                <w:sz w:val="20"/>
                <w:szCs w:val="20"/>
              </w:rPr>
              <w:t xml:space="preserve">    </w:t>
            </w:r>
          </w:p>
          <w:p w14:paraId="484F86AA" w14:textId="45D78C15" w:rsidR="00CA4A5D" w:rsidRDefault="00283981">
            <w:pPr>
              <w:spacing w:after="0" w:line="240" w:lineRule="auto"/>
              <w:rPr>
                <w:sz w:val="20"/>
                <w:szCs w:val="20"/>
              </w:rPr>
            </w:pPr>
            <w:r>
              <w:rPr>
                <w:sz w:val="20"/>
                <w:szCs w:val="20"/>
              </w:rPr>
              <w:t xml:space="preserve">    </w:t>
            </w:r>
            <w:r>
              <w:rPr>
                <w:color w:val="808080"/>
                <w:sz w:val="20"/>
                <w:szCs w:val="20"/>
                <w:u w:color="808080"/>
              </w:rPr>
              <w:t xml:space="preserve"># </w:t>
            </w:r>
            <w:r w:rsidR="009F6052">
              <w:rPr>
                <w:color w:val="808080"/>
                <w:sz w:val="20"/>
                <w:szCs w:val="20"/>
                <w:u w:color="808080"/>
              </w:rPr>
              <w:t xml:space="preserve">return </w:t>
            </w:r>
            <w:r>
              <w:rPr>
                <w:color w:val="808080"/>
                <w:sz w:val="20"/>
                <w:szCs w:val="20"/>
                <w:u w:color="808080"/>
              </w:rPr>
              <w:t>smoothed time-series</w:t>
            </w:r>
          </w:p>
          <w:p w14:paraId="2DEDFA8E"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smooth</w:t>
            </w:r>
            <w:r>
              <w:rPr>
                <w:sz w:val="20"/>
                <w:szCs w:val="20"/>
              </w:rPr>
              <w:t>(self):</w:t>
            </w:r>
          </w:p>
          <w:p w14:paraId="1DB1E86A" w14:textId="77777777" w:rsidR="00CA4A5D" w:rsidRDefault="00283981">
            <w:pPr>
              <w:spacing w:after="0" w:line="240" w:lineRule="auto"/>
              <w:rPr>
                <w:sz w:val="20"/>
                <w:szCs w:val="20"/>
              </w:rPr>
            </w:pPr>
            <w:r>
              <w:rPr>
                <w:sz w:val="20"/>
                <w:szCs w:val="20"/>
              </w:rPr>
              <w:t xml:space="preserve">        span=min( 20. / float( self.length() ), 1. )</w:t>
            </w:r>
          </w:p>
          <w:p w14:paraId="4D2DE148" w14:textId="77777777" w:rsidR="00CA4A5D" w:rsidRDefault="00283981">
            <w:pPr>
              <w:spacing w:after="0" w:line="240" w:lineRule="auto"/>
              <w:rPr>
                <w:sz w:val="20"/>
                <w:szCs w:val="20"/>
              </w:rPr>
            </w:pPr>
            <w:r>
              <w:rPr>
                <w:sz w:val="20"/>
                <w:szCs w:val="20"/>
              </w:rPr>
              <w:t xml:space="preserve">        x=np.array( self.x )</w:t>
            </w:r>
          </w:p>
          <w:p w14:paraId="74285887" w14:textId="77777777" w:rsidR="00CA4A5D" w:rsidRDefault="00283981">
            <w:pPr>
              <w:spacing w:after="0" w:line="240" w:lineRule="auto"/>
              <w:rPr>
                <w:sz w:val="20"/>
                <w:szCs w:val="20"/>
              </w:rPr>
            </w:pPr>
            <w:r>
              <w:rPr>
                <w:sz w:val="20"/>
                <w:szCs w:val="20"/>
              </w:rPr>
              <w:t xml:space="preserve">        y=np.array( self.y )</w:t>
            </w:r>
          </w:p>
          <w:p w14:paraId="4AD916EC" w14:textId="77777777" w:rsidR="00CA4A5D" w:rsidRDefault="00283981">
            <w:pPr>
              <w:spacing w:after="0" w:line="240" w:lineRule="auto"/>
              <w:rPr>
                <w:sz w:val="20"/>
                <w:szCs w:val="20"/>
              </w:rPr>
            </w:pPr>
            <w:r>
              <w:rPr>
                <w:sz w:val="20"/>
                <w:szCs w:val="20"/>
              </w:rPr>
              <w:t xml:space="preserve">        z = sm.nonparametric.lowess( y, x, frac = span )</w:t>
            </w:r>
          </w:p>
          <w:p w14:paraId="05513A86" w14:textId="77777777" w:rsidR="00CA4A5D" w:rsidRDefault="00283981">
            <w:pPr>
              <w:spacing w:after="0" w:line="240" w:lineRule="auto"/>
              <w:rPr>
                <w:sz w:val="20"/>
                <w:szCs w:val="20"/>
              </w:rPr>
            </w:pPr>
            <w:r>
              <w:rPr>
                <w:sz w:val="20"/>
                <w:szCs w:val="20"/>
              </w:rPr>
              <w:t xml:space="preserve">        yl = z[:,1]</w:t>
            </w:r>
          </w:p>
          <w:p w14:paraId="183ED18B" w14:textId="77777777" w:rsidR="00CA4A5D" w:rsidRDefault="00283981">
            <w:pPr>
              <w:spacing w:after="0" w:line="240" w:lineRule="auto"/>
              <w:rPr>
                <w:sz w:val="20"/>
                <w:szCs w:val="20"/>
              </w:rPr>
            </w:pPr>
            <w:r>
              <w:rPr>
                <w:sz w:val="20"/>
                <w:szCs w:val="20"/>
              </w:rPr>
              <w:t xml:space="preserve">        pl = self.pro.copy()</w:t>
            </w:r>
          </w:p>
          <w:p w14:paraId="3CF97113" w14:textId="77777777" w:rsidR="00CA4A5D" w:rsidRDefault="00283981">
            <w:pPr>
              <w:spacing w:after="0" w:line="240" w:lineRule="auto"/>
              <w:rPr>
                <w:sz w:val="20"/>
                <w:szCs w:val="20"/>
              </w:rPr>
            </w:pPr>
            <w:r>
              <w:rPr>
                <w:sz w:val="20"/>
                <w:szCs w:val="20"/>
              </w:rPr>
              <w:t xml:space="preserve">        pl[value] = yl</w:t>
            </w:r>
          </w:p>
          <w:p w14:paraId="4873CCDB"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(pl)</w:t>
            </w:r>
          </w:p>
          <w:p w14:paraId="1D86B711" w14:textId="77777777" w:rsidR="00CA4A5D" w:rsidRDefault="00283981">
            <w:pPr>
              <w:spacing w:after="0" w:line="240" w:lineRule="auto"/>
              <w:rPr>
                <w:sz w:val="20"/>
                <w:szCs w:val="20"/>
              </w:rPr>
            </w:pPr>
            <w:r>
              <w:rPr>
                <w:sz w:val="20"/>
                <w:szCs w:val="20"/>
              </w:rPr>
              <w:t xml:space="preserve">    </w:t>
            </w:r>
          </w:p>
          <w:p w14:paraId="5429C1EB" w14:textId="767F4EB6" w:rsidR="00CA4A5D" w:rsidRDefault="00283981">
            <w:pPr>
              <w:spacing w:after="0" w:line="240" w:lineRule="auto"/>
              <w:rPr>
                <w:sz w:val="20"/>
                <w:szCs w:val="20"/>
              </w:rPr>
            </w:pPr>
            <w:r>
              <w:rPr>
                <w:sz w:val="20"/>
                <w:szCs w:val="20"/>
              </w:rPr>
              <w:t xml:space="preserve">    </w:t>
            </w:r>
            <w:r>
              <w:rPr>
                <w:color w:val="808080"/>
                <w:sz w:val="20"/>
                <w:szCs w:val="20"/>
                <w:u w:color="808080"/>
              </w:rPr>
              <w:t xml:space="preserve"># </w:t>
            </w:r>
            <w:r w:rsidR="009F6052">
              <w:rPr>
                <w:color w:val="808080"/>
                <w:sz w:val="20"/>
                <w:szCs w:val="20"/>
                <w:u w:color="808080"/>
              </w:rPr>
              <w:t xml:space="preserve">return </w:t>
            </w:r>
            <w:r>
              <w:rPr>
                <w:color w:val="808080"/>
                <w:sz w:val="20"/>
                <w:szCs w:val="20"/>
                <w:u w:color="808080"/>
              </w:rPr>
              <w:t>normalized time-series</w:t>
            </w:r>
          </w:p>
          <w:p w14:paraId="61013DCB"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norm</w:t>
            </w:r>
            <w:r>
              <w:rPr>
                <w:sz w:val="20"/>
                <w:szCs w:val="20"/>
              </w:rPr>
              <w:t>(self):</w:t>
            </w:r>
          </w:p>
          <w:p w14:paraId="07AC8465" w14:textId="77777777" w:rsidR="00CA4A5D" w:rsidRDefault="00283981">
            <w:pPr>
              <w:spacing w:after="0" w:line="240" w:lineRule="auto"/>
              <w:rPr>
                <w:sz w:val="20"/>
                <w:szCs w:val="20"/>
              </w:rPr>
            </w:pPr>
            <w:r>
              <w:rPr>
                <w:sz w:val="20"/>
                <w:szCs w:val="20"/>
              </w:rPr>
              <w:t xml:space="preserve">        yl = self.smooth()[value]</w:t>
            </w:r>
          </w:p>
          <w:p w14:paraId="005FBC89" w14:textId="77777777" w:rsidR="00CA4A5D" w:rsidRDefault="00283981">
            <w:pPr>
              <w:spacing w:after="0" w:line="240" w:lineRule="auto"/>
              <w:rPr>
                <w:sz w:val="20"/>
                <w:szCs w:val="20"/>
              </w:rPr>
            </w:pPr>
            <w:r>
              <w:rPr>
                <w:sz w:val="20"/>
                <w:szCs w:val="20"/>
              </w:rPr>
              <w:t xml:space="preserve">        yn = np.divide( self.y, yl )</w:t>
            </w:r>
          </w:p>
          <w:p w14:paraId="73D07CD4" w14:textId="77777777" w:rsidR="00CA4A5D" w:rsidRDefault="00283981">
            <w:pPr>
              <w:spacing w:after="0" w:line="240" w:lineRule="auto"/>
              <w:rPr>
                <w:sz w:val="20"/>
                <w:szCs w:val="20"/>
              </w:rPr>
            </w:pPr>
            <w:r>
              <w:rPr>
                <w:sz w:val="20"/>
                <w:szCs w:val="20"/>
              </w:rPr>
              <w:t xml:space="preserve">        pn = self.pro.copy()</w:t>
            </w:r>
          </w:p>
          <w:p w14:paraId="2051BF8A" w14:textId="77777777" w:rsidR="00CA4A5D" w:rsidRDefault="00283981">
            <w:pPr>
              <w:spacing w:after="0" w:line="240" w:lineRule="auto"/>
              <w:rPr>
                <w:sz w:val="20"/>
                <w:szCs w:val="20"/>
              </w:rPr>
            </w:pPr>
            <w:r>
              <w:rPr>
                <w:sz w:val="20"/>
                <w:szCs w:val="20"/>
              </w:rPr>
              <w:t xml:space="preserve">        pn[value] = yn</w:t>
            </w:r>
          </w:p>
          <w:p w14:paraId="7B2DCFFF"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 xml:space="preserve">(pn)   </w:t>
            </w:r>
          </w:p>
          <w:p w14:paraId="68306F46" w14:textId="60512B65" w:rsidR="001A33FA" w:rsidRDefault="00283981">
            <w:pPr>
              <w:spacing w:after="0" w:line="240" w:lineRule="auto"/>
              <w:rPr>
                <w:sz w:val="20"/>
                <w:szCs w:val="20"/>
              </w:rPr>
            </w:pPr>
            <w:r>
              <w:rPr>
                <w:sz w:val="20"/>
                <w:szCs w:val="20"/>
              </w:rPr>
              <w:t xml:space="preserve">    </w:t>
            </w:r>
          </w:p>
          <w:p w14:paraId="47A5E380" w14:textId="77777777" w:rsidR="001A33FA" w:rsidRPr="001A33FA" w:rsidRDefault="001A33FA" w:rsidP="001A33FA">
            <w:pPr>
              <w:spacing w:after="0" w:line="240" w:lineRule="auto"/>
              <w:rPr>
                <w:sz w:val="20"/>
                <w:szCs w:val="20"/>
              </w:rPr>
            </w:pPr>
            <w:r w:rsidRPr="001A33FA">
              <w:rPr>
                <w:sz w:val="20"/>
                <w:szCs w:val="20"/>
              </w:rPr>
              <w:t xml:space="preserve">    </w:t>
            </w:r>
            <w:r w:rsidRPr="001A33FA">
              <w:rPr>
                <w:color w:val="A7A7A7" w:themeColor="text2"/>
                <w:sz w:val="20"/>
                <w:szCs w:val="20"/>
                <w:rPrChange w:id="623" w:author="Matteo Zampieri" w:date="2021-03-15T08:53:00Z">
                  <w:rPr>
                    <w:sz w:val="20"/>
                    <w:szCs w:val="20"/>
                    <w:shd w:val="clear" w:color="auto" w:fill="A7A7A7" w:themeFill="text2"/>
                  </w:rPr>
                </w:rPrChange>
              </w:rPr>
              <w:t># production stability</w:t>
            </w:r>
          </w:p>
          <w:p w14:paraId="42157706" w14:textId="77777777" w:rsidR="001A33FA" w:rsidRPr="001A33FA" w:rsidRDefault="001A33FA" w:rsidP="001A33FA">
            <w:pPr>
              <w:spacing w:after="0" w:line="240" w:lineRule="auto"/>
              <w:rPr>
                <w:sz w:val="20"/>
                <w:szCs w:val="20"/>
              </w:rPr>
            </w:pPr>
            <w:r w:rsidRPr="001A33FA">
              <w:rPr>
                <w:sz w:val="20"/>
                <w:szCs w:val="20"/>
              </w:rPr>
              <w:t xml:space="preserve">    </w:t>
            </w:r>
            <w:r w:rsidRPr="001A33FA">
              <w:rPr>
                <w:b/>
                <w:bCs/>
                <w:color w:val="00B050"/>
                <w:sz w:val="20"/>
                <w:szCs w:val="20"/>
                <w:rPrChange w:id="624" w:author="Matteo Zampieri" w:date="2021-03-15T08:54:00Z">
                  <w:rPr>
                    <w:sz w:val="20"/>
                    <w:szCs w:val="20"/>
                  </w:rPr>
                </w:rPrChange>
              </w:rPr>
              <w:t>def</w:t>
            </w:r>
            <w:r w:rsidRPr="001A33FA">
              <w:rPr>
                <w:color w:val="00B050"/>
                <w:sz w:val="20"/>
                <w:szCs w:val="20"/>
                <w:rPrChange w:id="625" w:author="Matteo Zampieri" w:date="2021-03-15T08:53:00Z">
                  <w:rPr>
                    <w:sz w:val="20"/>
                    <w:szCs w:val="20"/>
                  </w:rPr>
                </w:rPrChange>
              </w:rPr>
              <w:t xml:space="preserve"> </w:t>
            </w:r>
            <w:r w:rsidRPr="001A33FA">
              <w:rPr>
                <w:color w:val="0070C0"/>
                <w:sz w:val="20"/>
                <w:szCs w:val="20"/>
                <w:rPrChange w:id="626" w:author="Matteo Zampieri" w:date="2021-03-15T08:54:00Z">
                  <w:rPr>
                    <w:sz w:val="20"/>
                    <w:szCs w:val="20"/>
                  </w:rPr>
                </w:rPrChange>
              </w:rPr>
              <w:t>p_stab</w:t>
            </w:r>
            <w:r w:rsidRPr="001A33FA">
              <w:rPr>
                <w:sz w:val="20"/>
                <w:szCs w:val="20"/>
              </w:rPr>
              <w:t>(self):</w:t>
            </w:r>
          </w:p>
          <w:p w14:paraId="4C83ECA2" w14:textId="77777777" w:rsidR="001A33FA" w:rsidRPr="001A33FA" w:rsidRDefault="001A33FA" w:rsidP="001A33FA">
            <w:pPr>
              <w:spacing w:after="0" w:line="240" w:lineRule="auto"/>
              <w:rPr>
                <w:sz w:val="20"/>
                <w:szCs w:val="20"/>
              </w:rPr>
            </w:pPr>
            <w:r w:rsidRPr="001A33FA">
              <w:rPr>
                <w:sz w:val="20"/>
                <w:szCs w:val="20"/>
              </w:rPr>
              <w:t xml:space="preserve">        yn=self.norm()[value]</w:t>
            </w:r>
          </w:p>
          <w:p w14:paraId="7C19D951" w14:textId="77777777" w:rsidR="001A33FA" w:rsidRPr="001A33FA" w:rsidRDefault="001A33FA" w:rsidP="001A33FA">
            <w:pPr>
              <w:spacing w:after="0" w:line="240" w:lineRule="auto"/>
              <w:rPr>
                <w:sz w:val="20"/>
                <w:szCs w:val="20"/>
              </w:rPr>
            </w:pPr>
            <w:r w:rsidRPr="001A33FA">
              <w:rPr>
                <w:sz w:val="20"/>
                <w:szCs w:val="20"/>
              </w:rPr>
              <w:t xml:space="preserve">        s=np.divide(1,np.std(yn))</w:t>
            </w:r>
          </w:p>
          <w:p w14:paraId="06B2E9CC" w14:textId="77777777" w:rsidR="001A33FA" w:rsidRPr="001A33FA" w:rsidRDefault="001A33FA" w:rsidP="001A33FA">
            <w:pPr>
              <w:spacing w:after="0" w:line="240" w:lineRule="auto"/>
              <w:rPr>
                <w:sz w:val="20"/>
                <w:szCs w:val="20"/>
              </w:rPr>
            </w:pPr>
            <w:r w:rsidRPr="001A33FA">
              <w:rPr>
                <w:sz w:val="20"/>
                <w:szCs w:val="20"/>
              </w:rPr>
              <w:t xml:space="preserve">        </w:t>
            </w:r>
            <w:r w:rsidRPr="001A33FA">
              <w:rPr>
                <w:b/>
                <w:bCs/>
                <w:color w:val="00B050"/>
                <w:sz w:val="20"/>
                <w:szCs w:val="20"/>
                <w:rPrChange w:id="627" w:author="Matteo Zampieri" w:date="2021-03-15T08:54:00Z">
                  <w:rPr>
                    <w:sz w:val="20"/>
                    <w:szCs w:val="20"/>
                  </w:rPr>
                </w:rPrChange>
              </w:rPr>
              <w:t>return</w:t>
            </w:r>
            <w:r w:rsidRPr="001A33FA">
              <w:rPr>
                <w:sz w:val="20"/>
                <w:szCs w:val="20"/>
              </w:rPr>
              <w:t>(s)</w:t>
            </w:r>
          </w:p>
          <w:p w14:paraId="18BFE3D8" w14:textId="77777777" w:rsidR="001A33FA" w:rsidRPr="001A33FA" w:rsidRDefault="001A33FA" w:rsidP="001A33FA">
            <w:pPr>
              <w:spacing w:after="0" w:line="240" w:lineRule="auto"/>
              <w:rPr>
                <w:sz w:val="20"/>
                <w:szCs w:val="20"/>
              </w:rPr>
            </w:pPr>
            <w:r w:rsidRPr="001A33FA">
              <w:rPr>
                <w:sz w:val="20"/>
                <w:szCs w:val="20"/>
              </w:rPr>
              <w:t xml:space="preserve">    </w:t>
            </w:r>
          </w:p>
          <w:p w14:paraId="149499CE" w14:textId="77777777" w:rsidR="001A33FA" w:rsidRPr="001A33FA" w:rsidRDefault="001A33FA" w:rsidP="001A33FA">
            <w:pPr>
              <w:spacing w:after="0" w:line="240" w:lineRule="auto"/>
              <w:rPr>
                <w:sz w:val="20"/>
                <w:szCs w:val="20"/>
              </w:rPr>
            </w:pPr>
            <w:r w:rsidRPr="001A33FA">
              <w:rPr>
                <w:sz w:val="20"/>
                <w:szCs w:val="20"/>
              </w:rPr>
              <w:t xml:space="preserve">    </w:t>
            </w:r>
            <w:r w:rsidRPr="001A33FA">
              <w:rPr>
                <w:color w:val="A7A7A7" w:themeColor="text2"/>
                <w:sz w:val="20"/>
                <w:szCs w:val="20"/>
                <w:rPrChange w:id="628" w:author="Matteo Zampieri" w:date="2021-03-15T08:53:00Z">
                  <w:rPr>
                    <w:sz w:val="20"/>
                    <w:szCs w:val="20"/>
                  </w:rPr>
                </w:rPrChange>
              </w:rPr>
              <w:t># production resilience = stability^2</w:t>
            </w:r>
          </w:p>
          <w:p w14:paraId="23DD407D" w14:textId="77777777" w:rsidR="001A33FA" w:rsidRPr="001A33FA" w:rsidRDefault="001A33FA" w:rsidP="001A33FA">
            <w:pPr>
              <w:spacing w:after="0" w:line="240" w:lineRule="auto"/>
              <w:rPr>
                <w:sz w:val="20"/>
                <w:szCs w:val="20"/>
              </w:rPr>
            </w:pPr>
            <w:r w:rsidRPr="001A33FA">
              <w:rPr>
                <w:sz w:val="20"/>
                <w:szCs w:val="20"/>
              </w:rPr>
              <w:t xml:space="preserve">    </w:t>
            </w:r>
            <w:r w:rsidRPr="001A33FA">
              <w:rPr>
                <w:b/>
                <w:bCs/>
                <w:color w:val="00B050"/>
                <w:sz w:val="20"/>
                <w:szCs w:val="20"/>
                <w:rPrChange w:id="629" w:author="Matteo Zampieri" w:date="2021-03-15T08:54:00Z">
                  <w:rPr>
                    <w:sz w:val="20"/>
                    <w:szCs w:val="20"/>
                  </w:rPr>
                </w:rPrChange>
              </w:rPr>
              <w:t>def</w:t>
            </w:r>
            <w:r w:rsidRPr="001A33FA">
              <w:rPr>
                <w:color w:val="00B050"/>
                <w:sz w:val="20"/>
                <w:szCs w:val="20"/>
                <w:rPrChange w:id="630" w:author="Matteo Zampieri" w:date="2021-03-15T08:53:00Z">
                  <w:rPr>
                    <w:sz w:val="20"/>
                    <w:szCs w:val="20"/>
                  </w:rPr>
                </w:rPrChange>
              </w:rPr>
              <w:t xml:space="preserve"> </w:t>
            </w:r>
            <w:r w:rsidRPr="001A33FA">
              <w:rPr>
                <w:color w:val="0070C0"/>
                <w:sz w:val="20"/>
                <w:szCs w:val="20"/>
                <w:rPrChange w:id="631" w:author="Matteo Zampieri" w:date="2021-03-15T08:54:00Z">
                  <w:rPr>
                    <w:sz w:val="20"/>
                    <w:szCs w:val="20"/>
                  </w:rPr>
                </w:rPrChange>
              </w:rPr>
              <w:t>p_res</w:t>
            </w:r>
            <w:r w:rsidRPr="001A33FA">
              <w:rPr>
                <w:sz w:val="20"/>
                <w:szCs w:val="20"/>
              </w:rPr>
              <w:t>(self):</w:t>
            </w:r>
          </w:p>
          <w:p w14:paraId="79FFCE47" w14:textId="77777777" w:rsidR="001A33FA" w:rsidRPr="001A33FA" w:rsidRDefault="001A33FA" w:rsidP="001A33FA">
            <w:pPr>
              <w:spacing w:after="0" w:line="240" w:lineRule="auto"/>
              <w:rPr>
                <w:sz w:val="20"/>
                <w:szCs w:val="20"/>
              </w:rPr>
            </w:pPr>
            <w:r w:rsidRPr="001A33FA">
              <w:rPr>
                <w:sz w:val="20"/>
                <w:szCs w:val="20"/>
              </w:rPr>
              <w:t xml:space="preserve">        r=np.power(self.p_stab(),2)</w:t>
            </w:r>
          </w:p>
          <w:p w14:paraId="4E0241DF" w14:textId="4B4EC45E" w:rsidR="001A33FA" w:rsidRDefault="001A33FA">
            <w:pPr>
              <w:spacing w:after="0" w:line="240" w:lineRule="auto"/>
              <w:rPr>
                <w:sz w:val="20"/>
                <w:szCs w:val="20"/>
              </w:rPr>
            </w:pPr>
            <w:r w:rsidRPr="001A33FA">
              <w:rPr>
                <w:sz w:val="20"/>
                <w:szCs w:val="20"/>
              </w:rPr>
              <w:t xml:space="preserve">        </w:t>
            </w:r>
            <w:r w:rsidRPr="001A33FA">
              <w:rPr>
                <w:b/>
                <w:bCs/>
                <w:color w:val="00B050"/>
                <w:sz w:val="20"/>
                <w:szCs w:val="20"/>
                <w:rPrChange w:id="632" w:author="Matteo Zampieri" w:date="2021-03-15T08:54:00Z">
                  <w:rPr>
                    <w:sz w:val="20"/>
                    <w:szCs w:val="20"/>
                  </w:rPr>
                </w:rPrChange>
              </w:rPr>
              <w:t>return</w:t>
            </w:r>
            <w:r w:rsidRPr="001A33FA">
              <w:rPr>
                <w:sz w:val="20"/>
                <w:szCs w:val="20"/>
              </w:rPr>
              <w:t>(r)</w:t>
            </w:r>
          </w:p>
          <w:p w14:paraId="0078A455" w14:textId="77777777" w:rsidR="00CA4A5D" w:rsidRDefault="00CA4A5D">
            <w:pPr>
              <w:spacing w:after="0" w:line="240" w:lineRule="auto"/>
              <w:rPr>
                <w:sz w:val="20"/>
                <w:szCs w:val="20"/>
              </w:rPr>
            </w:pPr>
          </w:p>
          <w:p w14:paraId="2F44FC44" w14:textId="2E6D426D" w:rsidR="00CA4A5D" w:rsidRDefault="00283981">
            <w:pPr>
              <w:spacing w:after="0" w:line="240" w:lineRule="auto"/>
              <w:rPr>
                <w:color w:val="808080"/>
                <w:sz w:val="20"/>
                <w:szCs w:val="20"/>
                <w:u w:color="808080"/>
              </w:rPr>
            </w:pPr>
            <w:r>
              <w:rPr>
                <w:color w:val="808080"/>
                <w:sz w:val="20"/>
                <w:szCs w:val="20"/>
                <w:u w:color="808080"/>
              </w:rPr>
              <w:t xml:space="preserve">    # sum </w:t>
            </w:r>
            <w:r w:rsidR="00FA5A39">
              <w:rPr>
                <w:color w:val="808080"/>
                <w:sz w:val="20"/>
                <w:szCs w:val="20"/>
                <w:u w:color="808080"/>
              </w:rPr>
              <w:t xml:space="preserve">production </w:t>
            </w:r>
            <w:r>
              <w:rPr>
                <w:color w:val="808080"/>
                <w:sz w:val="20"/>
                <w:szCs w:val="20"/>
                <w:u w:color="808080"/>
              </w:rPr>
              <w:t>time-series</w:t>
            </w:r>
          </w:p>
          <w:p w14:paraId="048E76B4"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__add__</w:t>
            </w:r>
            <w:r>
              <w:rPr>
                <w:sz w:val="20"/>
                <w:szCs w:val="20"/>
              </w:rPr>
              <w:t>(self,other):</w:t>
            </w:r>
          </w:p>
          <w:p w14:paraId="686C86A1" w14:textId="77777777" w:rsidR="00CA4A5D" w:rsidRDefault="00283981">
            <w:pPr>
              <w:spacing w:after="0" w:line="240" w:lineRule="auto"/>
              <w:rPr>
                <w:sz w:val="20"/>
                <w:szCs w:val="20"/>
              </w:rPr>
            </w:pPr>
            <w:r>
              <w:rPr>
                <w:sz w:val="20"/>
                <w:szCs w:val="20"/>
              </w:rPr>
              <w:t xml:space="preserve">        proc = pd.merge( self.pro, other.pro, on=year)</w:t>
            </w:r>
          </w:p>
          <w:p w14:paraId="2675CFA1" w14:textId="77777777" w:rsidR="00CA4A5D" w:rsidRDefault="00283981">
            <w:pPr>
              <w:spacing w:after="0" w:line="240" w:lineRule="auto"/>
              <w:rPr>
                <w:sz w:val="20"/>
                <w:szCs w:val="20"/>
              </w:rPr>
            </w:pPr>
            <w:r>
              <w:rPr>
                <w:sz w:val="20"/>
                <w:szCs w:val="20"/>
              </w:rPr>
              <w:t xml:space="preserve">        pro2 = proc.drop( year, axis = </w:t>
            </w:r>
            <w:r>
              <w:rPr>
                <w:color w:val="00B050"/>
                <w:sz w:val="20"/>
                <w:szCs w:val="20"/>
                <w:u w:color="00B050"/>
              </w:rPr>
              <w:t>1</w:t>
            </w:r>
            <w:r>
              <w:rPr>
                <w:sz w:val="20"/>
                <w:szCs w:val="20"/>
              </w:rPr>
              <w:t>)</w:t>
            </w:r>
          </w:p>
          <w:p w14:paraId="10AB1C52" w14:textId="77777777" w:rsidR="00CA4A5D" w:rsidRDefault="00283981">
            <w:pPr>
              <w:spacing w:after="0" w:line="240" w:lineRule="auto"/>
              <w:rPr>
                <w:sz w:val="20"/>
                <w:szCs w:val="20"/>
              </w:rPr>
            </w:pPr>
            <w:r>
              <w:rPr>
                <w:sz w:val="20"/>
                <w:szCs w:val="20"/>
              </w:rPr>
              <w:t xml:space="preserve">        pros = pro2.sum( axis = </w:t>
            </w:r>
            <w:r>
              <w:rPr>
                <w:color w:val="00B050"/>
                <w:sz w:val="20"/>
                <w:szCs w:val="20"/>
                <w:u w:color="00B050"/>
              </w:rPr>
              <w:t>1</w:t>
            </w:r>
            <w:r>
              <w:rPr>
                <w:sz w:val="20"/>
                <w:szCs w:val="20"/>
              </w:rPr>
              <w:t>)</w:t>
            </w:r>
          </w:p>
          <w:p w14:paraId="0F6A3E8C" w14:textId="77777777" w:rsidR="00CA4A5D" w:rsidRDefault="00283981">
            <w:pPr>
              <w:spacing w:after="0" w:line="240" w:lineRule="auto"/>
              <w:rPr>
                <w:sz w:val="20"/>
                <w:szCs w:val="20"/>
              </w:rPr>
            </w:pPr>
            <w:r>
              <w:rPr>
                <w:sz w:val="20"/>
                <w:szCs w:val="20"/>
              </w:rPr>
              <w:t xml:space="preserve">        pro = pd.DataFrame( { year: list(proc[year]), value: list(pros) } )</w:t>
            </w:r>
          </w:p>
          <w:p w14:paraId="79EE42A5" w14:textId="77777777" w:rsidR="00CA4A5D" w:rsidRDefault="00283981">
            <w:pPr>
              <w:spacing w:after="0" w:line="240" w:lineRule="auto"/>
              <w:rPr>
                <w:sz w:val="20"/>
                <w:szCs w:val="20"/>
              </w:rPr>
            </w:pPr>
            <w:r>
              <w:rPr>
                <w:sz w:val="20"/>
                <w:szCs w:val="20"/>
              </w:rPr>
              <w:t xml:space="preserve">        names = self.name + </w:t>
            </w:r>
            <w:r>
              <w:rPr>
                <w:color w:val="FF0000"/>
                <w:sz w:val="20"/>
                <w:szCs w:val="20"/>
                <w:u w:color="FF0000"/>
              </w:rPr>
              <w:t xml:space="preserve">' + ' </w:t>
            </w:r>
            <w:r>
              <w:rPr>
                <w:sz w:val="20"/>
                <w:szCs w:val="20"/>
              </w:rPr>
              <w:t>+ other.name</w:t>
            </w:r>
          </w:p>
          <w:p w14:paraId="447FA036"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ProSeries(names,pro)</w:t>
            </w:r>
          </w:p>
          <w:p w14:paraId="6F322396" w14:textId="77777777" w:rsidR="00CA4A5D" w:rsidRDefault="00283981">
            <w:pPr>
              <w:spacing w:after="0" w:line="240" w:lineRule="auto"/>
              <w:rPr>
                <w:sz w:val="20"/>
                <w:szCs w:val="20"/>
              </w:rPr>
            </w:pPr>
            <w:r>
              <w:rPr>
                <w:sz w:val="20"/>
                <w:szCs w:val="20"/>
              </w:rPr>
              <w:t xml:space="preserve">     </w:t>
            </w:r>
          </w:p>
          <w:p w14:paraId="718C27E0" w14:textId="77777777" w:rsidR="00CA4A5D" w:rsidRDefault="00283981">
            <w:pPr>
              <w:spacing w:after="0" w:line="240" w:lineRule="auto"/>
              <w:rPr>
                <w:color w:val="808080"/>
                <w:sz w:val="20"/>
                <w:szCs w:val="20"/>
                <w:u w:color="808080"/>
              </w:rPr>
            </w:pPr>
            <w:r>
              <w:rPr>
                <w:color w:val="808080"/>
                <w:sz w:val="20"/>
                <w:szCs w:val="20"/>
                <w:u w:color="808080"/>
              </w:rPr>
              <w:t xml:space="preserve">    # copy time-series</w:t>
            </w:r>
          </w:p>
          <w:p w14:paraId="28E2BC48" w14:textId="77777777" w:rsidR="00CA4A5D" w:rsidRDefault="00283981">
            <w:pPr>
              <w:spacing w:after="0" w:line="240" w:lineRule="auto"/>
              <w:rPr>
                <w:sz w:val="20"/>
                <w:szCs w:val="20"/>
              </w:rPr>
            </w:pPr>
            <w:r>
              <w:rPr>
                <w:sz w:val="20"/>
                <w:szCs w:val="20"/>
              </w:rPr>
              <w:lastRenderedPageBreak/>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copy</w:t>
            </w:r>
            <w:r>
              <w:rPr>
                <w:sz w:val="20"/>
                <w:szCs w:val="20"/>
              </w:rPr>
              <w:t>(self):</w:t>
            </w:r>
          </w:p>
          <w:p w14:paraId="1D5DCC08"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 xml:space="preserve">ProSeries( self.name, self.pro.copy() )  </w:t>
            </w:r>
          </w:p>
          <w:p w14:paraId="32691963" w14:textId="77777777" w:rsidR="00CA4A5D" w:rsidRDefault="00283981">
            <w:pPr>
              <w:spacing w:after="0" w:line="240" w:lineRule="auto"/>
              <w:rPr>
                <w:sz w:val="20"/>
                <w:szCs w:val="20"/>
              </w:rPr>
            </w:pPr>
            <w:r>
              <w:rPr>
                <w:sz w:val="20"/>
                <w:szCs w:val="20"/>
              </w:rPr>
              <w:t xml:space="preserve">    </w:t>
            </w:r>
          </w:p>
          <w:p w14:paraId="04FFB393" w14:textId="77777777" w:rsidR="00CA4A5D" w:rsidRDefault="00283981">
            <w:pPr>
              <w:spacing w:after="0" w:line="240" w:lineRule="auto"/>
              <w:rPr>
                <w:color w:val="808080"/>
                <w:sz w:val="20"/>
                <w:szCs w:val="20"/>
                <w:u w:color="808080"/>
              </w:rPr>
            </w:pPr>
            <w:r>
              <w:rPr>
                <w:color w:val="808080"/>
                <w:sz w:val="20"/>
                <w:szCs w:val="20"/>
                <w:u w:color="808080"/>
              </w:rPr>
              <w:t xml:space="preserve">    # anomaly correlation between time-series</w:t>
            </w:r>
          </w:p>
          <w:p w14:paraId="6098C240"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acor</w:t>
            </w:r>
            <w:r>
              <w:rPr>
                <w:sz w:val="20"/>
                <w:szCs w:val="20"/>
              </w:rPr>
              <w:t>(self,other):</w:t>
            </w:r>
          </w:p>
          <w:p w14:paraId="5F6105C3" w14:textId="77777777" w:rsidR="00CA4A5D" w:rsidRDefault="00283981">
            <w:pPr>
              <w:spacing w:after="0" w:line="240" w:lineRule="auto"/>
              <w:rPr>
                <w:sz w:val="20"/>
                <w:szCs w:val="20"/>
              </w:rPr>
            </w:pPr>
            <w:r>
              <w:rPr>
                <w:sz w:val="20"/>
                <w:szCs w:val="20"/>
              </w:rPr>
              <w:t xml:space="preserve">        a1 = self.norm()</w:t>
            </w:r>
          </w:p>
          <w:p w14:paraId="2826F4FD" w14:textId="77777777" w:rsidR="00CA4A5D" w:rsidRDefault="00283981">
            <w:pPr>
              <w:spacing w:after="0" w:line="240" w:lineRule="auto"/>
              <w:rPr>
                <w:sz w:val="20"/>
                <w:szCs w:val="20"/>
              </w:rPr>
            </w:pPr>
            <w:r>
              <w:rPr>
                <w:sz w:val="20"/>
                <w:szCs w:val="20"/>
              </w:rPr>
              <w:t xml:space="preserve">        a2 = other.norm()</w:t>
            </w:r>
          </w:p>
          <w:p w14:paraId="79915E01" w14:textId="77777777" w:rsidR="00CA4A5D" w:rsidRDefault="00283981">
            <w:pPr>
              <w:spacing w:after="0" w:line="240" w:lineRule="auto"/>
              <w:rPr>
                <w:sz w:val="20"/>
                <w:szCs w:val="20"/>
              </w:rPr>
            </w:pPr>
            <w:r>
              <w:rPr>
                <w:sz w:val="20"/>
                <w:szCs w:val="20"/>
              </w:rPr>
              <w:t xml:space="preserve">        proc = pd.merge( a1, a2, on = year )</w:t>
            </w:r>
          </w:p>
          <w:p w14:paraId="58D0533C" w14:textId="77777777" w:rsidR="00CA4A5D" w:rsidRDefault="00283981">
            <w:pPr>
              <w:spacing w:after="0" w:line="240" w:lineRule="auto"/>
              <w:rPr>
                <w:sz w:val="20"/>
                <w:szCs w:val="20"/>
              </w:rPr>
            </w:pPr>
            <w:r>
              <w:rPr>
                <w:sz w:val="20"/>
                <w:szCs w:val="20"/>
              </w:rPr>
              <w:t xml:space="preserve">        proc.drop( year, axis = </w:t>
            </w:r>
            <w:r>
              <w:rPr>
                <w:color w:val="00B050"/>
                <w:sz w:val="20"/>
                <w:szCs w:val="20"/>
                <w:u w:color="00B050"/>
              </w:rPr>
              <w:t>1</w:t>
            </w:r>
            <w:r>
              <w:rPr>
                <w:sz w:val="20"/>
                <w:szCs w:val="20"/>
              </w:rPr>
              <w:t xml:space="preserve">, inplace = </w:t>
            </w:r>
            <w:r>
              <w:rPr>
                <w:color w:val="00B050"/>
                <w:sz w:val="20"/>
                <w:szCs w:val="20"/>
                <w:u w:color="00B050"/>
              </w:rPr>
              <w:t xml:space="preserve">True </w:t>
            </w:r>
            <w:r>
              <w:rPr>
                <w:sz w:val="20"/>
                <w:szCs w:val="20"/>
              </w:rPr>
              <w:t>)</w:t>
            </w:r>
          </w:p>
          <w:p w14:paraId="4B15FCD6" w14:textId="77777777" w:rsidR="00CA4A5D" w:rsidRDefault="00283981">
            <w:pPr>
              <w:spacing w:after="0" w:line="240" w:lineRule="auto"/>
              <w:rPr>
                <w:sz w:val="20"/>
                <w:szCs w:val="20"/>
              </w:rPr>
            </w:pPr>
            <w:r>
              <w:rPr>
                <w:sz w:val="20"/>
                <w:szCs w:val="20"/>
              </w:rPr>
              <w:t xml:space="preserve">        r = np.array( proc.corr() )[</w:t>
            </w:r>
            <w:r>
              <w:rPr>
                <w:color w:val="00B050"/>
                <w:sz w:val="20"/>
                <w:szCs w:val="20"/>
                <w:u w:color="00B050"/>
              </w:rPr>
              <w:t>0</w:t>
            </w:r>
            <w:r>
              <w:rPr>
                <w:sz w:val="20"/>
                <w:szCs w:val="20"/>
              </w:rPr>
              <w:t>,</w:t>
            </w:r>
            <w:r>
              <w:rPr>
                <w:color w:val="00B050"/>
                <w:sz w:val="20"/>
                <w:szCs w:val="20"/>
                <w:u w:color="00B050"/>
              </w:rPr>
              <w:t>1</w:t>
            </w:r>
            <w:r>
              <w:rPr>
                <w:sz w:val="20"/>
                <w:szCs w:val="20"/>
              </w:rPr>
              <w:t>]</w:t>
            </w:r>
          </w:p>
          <w:p w14:paraId="259187FE"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r</w:t>
            </w:r>
          </w:p>
          <w:p w14:paraId="5B1AE47A" w14:textId="77777777" w:rsidR="00CA4A5D" w:rsidRDefault="00CA4A5D">
            <w:pPr>
              <w:spacing w:after="0" w:line="240" w:lineRule="auto"/>
              <w:rPr>
                <w:sz w:val="20"/>
                <w:szCs w:val="20"/>
              </w:rPr>
            </w:pPr>
          </w:p>
          <w:p w14:paraId="31BC07EB" w14:textId="519C7ADA" w:rsidR="00CA4A5D" w:rsidRDefault="00283981">
            <w:pPr>
              <w:spacing w:after="0" w:line="240" w:lineRule="auto"/>
              <w:rPr>
                <w:sz w:val="20"/>
                <w:szCs w:val="20"/>
              </w:rPr>
            </w:pPr>
            <w:r>
              <w:rPr>
                <w:sz w:val="20"/>
                <w:szCs w:val="20"/>
              </w:rPr>
              <w:t xml:space="preserve">    </w:t>
            </w:r>
            <w:r>
              <w:rPr>
                <w:color w:val="808080"/>
                <w:sz w:val="20"/>
                <w:szCs w:val="20"/>
                <w:u w:color="808080"/>
              </w:rPr>
              <w:t># plot</w:t>
            </w:r>
            <w:r w:rsidR="001D49A9">
              <w:rPr>
                <w:color w:val="808080"/>
                <w:sz w:val="20"/>
                <w:szCs w:val="20"/>
                <w:u w:color="808080"/>
              </w:rPr>
              <w:t xml:space="preserve"> </w:t>
            </w:r>
            <w:r w:rsidR="00FA5A39">
              <w:rPr>
                <w:color w:val="808080"/>
                <w:sz w:val="20"/>
                <w:szCs w:val="20"/>
                <w:u w:color="808080"/>
              </w:rPr>
              <w:t>time-series</w:t>
            </w:r>
          </w:p>
          <w:p w14:paraId="158895EB"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def</w:t>
            </w:r>
            <w:r>
              <w:rPr>
                <w:color w:val="00B050"/>
                <w:sz w:val="20"/>
                <w:szCs w:val="20"/>
                <w:u w:color="00B050"/>
              </w:rPr>
              <w:t xml:space="preserve"> </w:t>
            </w:r>
            <w:r>
              <w:rPr>
                <w:color w:val="0070C0"/>
                <w:sz w:val="20"/>
                <w:szCs w:val="20"/>
                <w:u w:color="0070C0"/>
              </w:rPr>
              <w:t>plot</w:t>
            </w:r>
            <w:r>
              <w:rPr>
                <w:sz w:val="20"/>
                <w:szCs w:val="20"/>
              </w:rPr>
              <w:t>(self):</w:t>
            </w:r>
          </w:p>
          <w:p w14:paraId="33EC2027" w14:textId="77777777" w:rsidR="00CA4A5D" w:rsidRDefault="00283981">
            <w:pPr>
              <w:spacing w:after="0" w:line="240" w:lineRule="auto"/>
              <w:rPr>
                <w:sz w:val="20"/>
                <w:szCs w:val="20"/>
              </w:rPr>
            </w:pPr>
            <w:r>
              <w:rPr>
                <w:sz w:val="20"/>
                <w:szCs w:val="20"/>
              </w:rPr>
              <w:t xml:space="preserve">        fig = plt.plot( self.x, self.y, label = self.name )</w:t>
            </w:r>
          </w:p>
          <w:p w14:paraId="049A5276" w14:textId="77777777" w:rsidR="00CA4A5D" w:rsidRDefault="00283981">
            <w:pPr>
              <w:spacing w:after="0" w:line="240" w:lineRule="auto"/>
              <w:rPr>
                <w:sz w:val="20"/>
                <w:szCs w:val="20"/>
              </w:rPr>
            </w:pPr>
            <w:r>
              <w:rPr>
                <w:sz w:val="20"/>
                <w:szCs w:val="20"/>
              </w:rPr>
              <w:t xml:space="preserve">        color = fig[-1].get_color()</w:t>
            </w:r>
          </w:p>
          <w:p w14:paraId="2F5A27A0" w14:textId="77777777" w:rsidR="00CA4A5D" w:rsidRDefault="00283981">
            <w:pPr>
              <w:spacing w:after="0" w:line="240" w:lineRule="auto"/>
              <w:rPr>
                <w:sz w:val="20"/>
                <w:szCs w:val="20"/>
              </w:rPr>
            </w:pPr>
            <w:r>
              <w:rPr>
                <w:sz w:val="20"/>
                <w:szCs w:val="20"/>
              </w:rPr>
              <w:t xml:space="preserve">        plt.plot( self.x, self.smooth()[value], label = '', color = color )</w:t>
            </w:r>
          </w:p>
          <w:p w14:paraId="30AEE5CA" w14:textId="77777777" w:rsidR="00CA4A5D" w:rsidRDefault="00283981">
            <w:pPr>
              <w:spacing w:after="0" w:line="240" w:lineRule="auto"/>
              <w:rPr>
                <w:sz w:val="20"/>
                <w:szCs w:val="20"/>
              </w:rPr>
            </w:pPr>
            <w:r>
              <w:rPr>
                <w:sz w:val="20"/>
                <w:szCs w:val="20"/>
              </w:rPr>
              <w:t xml:space="preserve">                </w:t>
            </w:r>
          </w:p>
          <w:p w14:paraId="40B246DB" w14:textId="7B21D6BB" w:rsidR="00CA4A5D" w:rsidRDefault="00283981">
            <w:pPr>
              <w:spacing w:after="0" w:line="240" w:lineRule="auto"/>
              <w:rPr>
                <w:color w:val="808080"/>
                <w:sz w:val="20"/>
                <w:szCs w:val="20"/>
                <w:u w:color="808080"/>
              </w:rPr>
            </w:pPr>
            <w:r>
              <w:rPr>
                <w:color w:val="808080"/>
                <w:sz w:val="20"/>
                <w:szCs w:val="20"/>
                <w:u w:color="808080"/>
              </w:rPr>
              <w:t># compute diversified system resilience</w:t>
            </w:r>
          </w:p>
          <w:p w14:paraId="12551C8C" w14:textId="77777777" w:rsidR="00CA4A5D" w:rsidRDefault="00283981">
            <w:pPr>
              <w:spacing w:after="0" w:line="240" w:lineRule="auto"/>
              <w:rPr>
                <w:sz w:val="20"/>
                <w:szCs w:val="20"/>
              </w:rPr>
            </w:pPr>
            <w:r>
              <w:rPr>
                <w:b/>
                <w:bCs/>
                <w:color w:val="00B050"/>
                <w:sz w:val="20"/>
                <w:szCs w:val="20"/>
                <w:u w:color="00B050"/>
              </w:rPr>
              <w:t>def</w:t>
            </w:r>
            <w:r>
              <w:rPr>
                <w:color w:val="00B050"/>
                <w:sz w:val="20"/>
                <w:szCs w:val="20"/>
                <w:u w:color="00B050"/>
              </w:rPr>
              <w:t xml:space="preserve"> </w:t>
            </w:r>
            <w:r>
              <w:rPr>
                <w:sz w:val="20"/>
                <w:szCs w:val="20"/>
              </w:rPr>
              <w:t>tot_res(name, tss):</w:t>
            </w:r>
          </w:p>
          <w:p w14:paraId="6634EA4B" w14:textId="77777777" w:rsidR="00CA4A5D" w:rsidRDefault="00283981">
            <w:pPr>
              <w:spacing w:after="0" w:line="240" w:lineRule="auto"/>
              <w:rPr>
                <w:color w:val="808080"/>
                <w:sz w:val="20"/>
                <w:szCs w:val="20"/>
                <w:u w:color="808080"/>
              </w:rPr>
            </w:pPr>
            <w:r>
              <w:rPr>
                <w:color w:val="808080"/>
                <w:sz w:val="20"/>
                <w:szCs w:val="20"/>
                <w:u w:color="808080"/>
              </w:rPr>
              <w:t xml:space="preserve">    # tss is a list of ProSeries objects of a production system</w:t>
            </w:r>
          </w:p>
          <w:p w14:paraId="170D2B5F" w14:textId="77777777" w:rsidR="00CA4A5D" w:rsidRDefault="00283981">
            <w:pPr>
              <w:spacing w:after="0" w:line="240" w:lineRule="auto"/>
              <w:rPr>
                <w:sz w:val="20"/>
                <w:szCs w:val="20"/>
              </w:rPr>
            </w:pPr>
            <w:r>
              <w:rPr>
                <w:sz w:val="20"/>
                <w:szCs w:val="20"/>
              </w:rPr>
              <w:t xml:space="preserve">    </w:t>
            </w:r>
          </w:p>
          <w:p w14:paraId="6F45931B" w14:textId="5C37C675" w:rsidR="00CA4A5D" w:rsidRDefault="00283981">
            <w:pPr>
              <w:spacing w:after="0" w:line="240" w:lineRule="auto"/>
              <w:rPr>
                <w:color w:val="808080"/>
                <w:sz w:val="20"/>
                <w:szCs w:val="20"/>
                <w:u w:color="808080"/>
              </w:rPr>
            </w:pPr>
            <w:r>
              <w:rPr>
                <w:color w:val="808080"/>
                <w:sz w:val="20"/>
                <w:szCs w:val="20"/>
                <w:u w:color="808080"/>
              </w:rPr>
              <w:t xml:space="preserve">    # extract list of names</w:t>
            </w:r>
          </w:p>
          <w:p w14:paraId="5B296A78" w14:textId="77777777" w:rsidR="00CA4A5D" w:rsidRDefault="00283981">
            <w:pPr>
              <w:spacing w:after="0" w:line="240" w:lineRule="auto"/>
              <w:rPr>
                <w:sz w:val="20"/>
                <w:szCs w:val="20"/>
              </w:rPr>
            </w:pPr>
            <w:r>
              <w:rPr>
                <w:sz w:val="20"/>
                <w:szCs w:val="20"/>
              </w:rPr>
              <w:t xml:space="preserve">    labels = list(map(</w:t>
            </w:r>
            <w:r>
              <w:rPr>
                <w:color w:val="00B050"/>
                <w:sz w:val="20"/>
                <w:szCs w:val="20"/>
                <w:u w:color="00B050"/>
              </w:rPr>
              <w:t xml:space="preserve">lambda </w:t>
            </w:r>
            <w:r>
              <w:rPr>
                <w:sz w:val="20"/>
                <w:szCs w:val="20"/>
              </w:rPr>
              <w:t>x : x.name, tss))</w:t>
            </w:r>
          </w:p>
          <w:p w14:paraId="5EE65A94" w14:textId="77777777" w:rsidR="00CA4A5D" w:rsidRDefault="00283981">
            <w:pPr>
              <w:spacing w:after="0" w:line="240" w:lineRule="auto"/>
              <w:rPr>
                <w:sz w:val="20"/>
                <w:szCs w:val="20"/>
              </w:rPr>
            </w:pPr>
            <w:r>
              <w:rPr>
                <w:sz w:val="20"/>
                <w:szCs w:val="20"/>
              </w:rPr>
              <w:t xml:space="preserve">    </w:t>
            </w:r>
          </w:p>
          <w:p w14:paraId="462DC990" w14:textId="62C56087" w:rsidR="00CA4A5D" w:rsidRDefault="00283981">
            <w:pPr>
              <w:spacing w:after="0" w:line="240" w:lineRule="auto"/>
              <w:rPr>
                <w:color w:val="808080"/>
                <w:sz w:val="20"/>
                <w:szCs w:val="20"/>
                <w:u w:color="808080"/>
              </w:rPr>
            </w:pPr>
            <w:r>
              <w:rPr>
                <w:color w:val="808080"/>
                <w:sz w:val="20"/>
                <w:szCs w:val="20"/>
                <w:u w:color="808080"/>
              </w:rPr>
              <w:t xml:space="preserve">    # compute mean individual productions</w:t>
            </w:r>
          </w:p>
          <w:p w14:paraId="659A856F" w14:textId="77777777" w:rsidR="00CA4A5D" w:rsidRDefault="00283981">
            <w:pPr>
              <w:spacing w:after="0" w:line="240" w:lineRule="auto"/>
              <w:rPr>
                <w:sz w:val="20"/>
                <w:szCs w:val="20"/>
              </w:rPr>
            </w:pPr>
            <w:r>
              <w:rPr>
                <w:sz w:val="20"/>
                <w:szCs w:val="20"/>
              </w:rPr>
              <w:t xml:space="preserve">    imeans = list(map(</w:t>
            </w:r>
            <w:r>
              <w:rPr>
                <w:color w:val="00B050"/>
                <w:sz w:val="20"/>
                <w:szCs w:val="20"/>
                <w:u w:color="00B050"/>
              </w:rPr>
              <w:t xml:space="preserve">lambda </w:t>
            </w:r>
            <w:r>
              <w:rPr>
                <w:sz w:val="20"/>
                <w:szCs w:val="20"/>
              </w:rPr>
              <w:t>x : x.mean(), tss))</w:t>
            </w:r>
          </w:p>
          <w:p w14:paraId="73FDD148" w14:textId="77777777" w:rsidR="00CA4A5D" w:rsidRDefault="00283981">
            <w:pPr>
              <w:spacing w:after="0" w:line="240" w:lineRule="auto"/>
              <w:rPr>
                <w:sz w:val="20"/>
                <w:szCs w:val="20"/>
              </w:rPr>
            </w:pPr>
            <w:r>
              <w:rPr>
                <w:sz w:val="20"/>
                <w:szCs w:val="20"/>
              </w:rPr>
              <w:t xml:space="preserve">    </w:t>
            </w:r>
          </w:p>
          <w:p w14:paraId="6B52AED0" w14:textId="77777777" w:rsidR="00CA4A5D" w:rsidRDefault="00283981">
            <w:pPr>
              <w:spacing w:after="0" w:line="240" w:lineRule="auto"/>
              <w:rPr>
                <w:color w:val="808080"/>
                <w:sz w:val="20"/>
                <w:szCs w:val="20"/>
                <w:u w:color="808080"/>
              </w:rPr>
            </w:pPr>
            <w:r>
              <w:rPr>
                <w:color w:val="808080"/>
                <w:sz w:val="20"/>
                <w:szCs w:val="20"/>
                <w:u w:color="808080"/>
              </w:rPr>
              <w:t xml:space="preserve">    # computes individual time-series resilience</w:t>
            </w:r>
          </w:p>
          <w:p w14:paraId="5E0964E9" w14:textId="77777777" w:rsidR="00CA4A5D" w:rsidRDefault="00283981">
            <w:pPr>
              <w:spacing w:after="0" w:line="240" w:lineRule="auto"/>
              <w:rPr>
                <w:sz w:val="20"/>
                <w:szCs w:val="20"/>
              </w:rPr>
            </w:pPr>
            <w:r>
              <w:rPr>
                <w:sz w:val="20"/>
                <w:szCs w:val="20"/>
              </w:rPr>
              <w:t xml:space="preserve">    ip_res = list(map(</w:t>
            </w:r>
            <w:r>
              <w:rPr>
                <w:color w:val="00B050"/>
                <w:sz w:val="20"/>
                <w:szCs w:val="20"/>
                <w:u w:color="00B050"/>
              </w:rPr>
              <w:t xml:space="preserve">lambda </w:t>
            </w:r>
            <w:r>
              <w:rPr>
                <w:sz w:val="20"/>
                <w:szCs w:val="20"/>
              </w:rPr>
              <w:t>x : x.p_res(), tss))</w:t>
            </w:r>
          </w:p>
          <w:p w14:paraId="29712885" w14:textId="77777777" w:rsidR="00CA4A5D" w:rsidRDefault="00283981">
            <w:pPr>
              <w:spacing w:after="0" w:line="240" w:lineRule="auto"/>
              <w:rPr>
                <w:sz w:val="20"/>
                <w:szCs w:val="20"/>
              </w:rPr>
            </w:pPr>
            <w:r>
              <w:rPr>
                <w:sz w:val="20"/>
                <w:szCs w:val="20"/>
              </w:rPr>
              <w:t xml:space="preserve">    ip_len = list(map(</w:t>
            </w:r>
            <w:r>
              <w:rPr>
                <w:color w:val="00B050"/>
                <w:sz w:val="20"/>
                <w:szCs w:val="20"/>
                <w:u w:color="00B050"/>
              </w:rPr>
              <w:t xml:space="preserve">lambda </w:t>
            </w:r>
            <w:r>
              <w:rPr>
                <w:sz w:val="20"/>
                <w:szCs w:val="20"/>
              </w:rPr>
              <w:t>x : x.length(), tss))</w:t>
            </w:r>
          </w:p>
          <w:p w14:paraId="752C430A" w14:textId="77777777" w:rsidR="00CA4A5D" w:rsidRDefault="00283981">
            <w:pPr>
              <w:spacing w:after="0" w:line="240" w:lineRule="auto"/>
              <w:rPr>
                <w:sz w:val="20"/>
                <w:szCs w:val="20"/>
              </w:rPr>
            </w:pPr>
            <w:r>
              <w:rPr>
                <w:sz w:val="20"/>
                <w:szCs w:val="20"/>
              </w:rPr>
              <w:t xml:space="preserve">    </w:t>
            </w:r>
          </w:p>
          <w:p w14:paraId="3E14D6D6" w14:textId="4914F5B5" w:rsidR="00CA4A5D" w:rsidRDefault="00283981">
            <w:pPr>
              <w:spacing w:after="0" w:line="240" w:lineRule="auto"/>
              <w:rPr>
                <w:color w:val="808080"/>
                <w:sz w:val="20"/>
                <w:szCs w:val="20"/>
                <w:u w:color="808080"/>
              </w:rPr>
            </w:pPr>
            <w:r>
              <w:rPr>
                <w:color w:val="808080"/>
                <w:sz w:val="20"/>
                <w:szCs w:val="20"/>
                <w:u w:color="808080"/>
              </w:rPr>
              <w:t xml:space="preserve">    # compute progressively aggregated time-series</w:t>
            </w:r>
          </w:p>
          <w:p w14:paraId="4082A17D" w14:textId="77777777" w:rsidR="00CA4A5D" w:rsidRPr="00475251" w:rsidRDefault="00283981">
            <w:pPr>
              <w:spacing w:after="0" w:line="240" w:lineRule="auto"/>
              <w:rPr>
                <w:sz w:val="20"/>
                <w:szCs w:val="20"/>
              </w:rPr>
            </w:pPr>
            <w:r>
              <w:rPr>
                <w:sz w:val="20"/>
                <w:szCs w:val="20"/>
              </w:rPr>
              <w:t xml:space="preserve">    </w:t>
            </w:r>
            <w:r w:rsidRPr="00475251">
              <w:rPr>
                <w:sz w:val="20"/>
                <w:szCs w:val="20"/>
              </w:rPr>
              <w:t xml:space="preserve">atss = list(it.accumulate(tss, </w:t>
            </w:r>
            <w:r w:rsidRPr="00475251">
              <w:rPr>
                <w:color w:val="00B050"/>
                <w:sz w:val="20"/>
                <w:szCs w:val="20"/>
                <w:u w:color="00B050"/>
              </w:rPr>
              <w:t xml:space="preserve">lambda </w:t>
            </w:r>
            <w:r w:rsidRPr="00475251">
              <w:rPr>
                <w:sz w:val="20"/>
                <w:szCs w:val="20"/>
              </w:rPr>
              <w:t>x , y : x + y))</w:t>
            </w:r>
          </w:p>
          <w:p w14:paraId="6E7A18C4" w14:textId="77777777" w:rsidR="00CA4A5D" w:rsidRPr="00475251" w:rsidRDefault="00283981">
            <w:pPr>
              <w:spacing w:after="0" w:line="240" w:lineRule="auto"/>
              <w:rPr>
                <w:sz w:val="20"/>
                <w:szCs w:val="20"/>
              </w:rPr>
            </w:pPr>
            <w:r w:rsidRPr="00475251">
              <w:rPr>
                <w:sz w:val="20"/>
                <w:szCs w:val="20"/>
              </w:rPr>
              <w:t xml:space="preserve">    </w:t>
            </w:r>
          </w:p>
          <w:p w14:paraId="5D1507AB" w14:textId="4171954E" w:rsidR="00CA4A5D" w:rsidRDefault="00283981">
            <w:pPr>
              <w:spacing w:after="0" w:line="240" w:lineRule="auto"/>
              <w:rPr>
                <w:color w:val="808080"/>
                <w:sz w:val="20"/>
                <w:szCs w:val="20"/>
                <w:u w:color="808080"/>
              </w:rPr>
            </w:pPr>
            <w:r w:rsidRPr="00475251">
              <w:rPr>
                <w:color w:val="808080"/>
                <w:sz w:val="20"/>
                <w:szCs w:val="20"/>
                <w:u w:color="808080"/>
              </w:rPr>
              <w:t xml:space="preserve">    </w:t>
            </w:r>
            <w:r>
              <w:rPr>
                <w:color w:val="808080"/>
                <w:sz w:val="20"/>
                <w:szCs w:val="20"/>
                <w:u w:color="808080"/>
              </w:rPr>
              <w:t># compute progressively aggregate</w:t>
            </w:r>
            <w:r w:rsidR="009A5001">
              <w:rPr>
                <w:color w:val="808080"/>
                <w:sz w:val="20"/>
                <w:szCs w:val="20"/>
                <w:u w:color="808080"/>
              </w:rPr>
              <w:t>d</w:t>
            </w:r>
            <w:r>
              <w:rPr>
                <w:color w:val="808080"/>
                <w:sz w:val="20"/>
                <w:szCs w:val="20"/>
                <w:u w:color="808080"/>
              </w:rPr>
              <w:t xml:space="preserve"> time-series resilience</w:t>
            </w:r>
          </w:p>
          <w:p w14:paraId="0AD41DB1" w14:textId="77777777" w:rsidR="00CA4A5D" w:rsidRDefault="00283981">
            <w:pPr>
              <w:spacing w:after="0" w:line="240" w:lineRule="auto"/>
              <w:rPr>
                <w:sz w:val="20"/>
                <w:szCs w:val="20"/>
              </w:rPr>
            </w:pPr>
            <w:r>
              <w:rPr>
                <w:sz w:val="20"/>
                <w:szCs w:val="20"/>
              </w:rPr>
              <w:t xml:space="preserve">    ap_res = list(map(</w:t>
            </w:r>
            <w:r>
              <w:rPr>
                <w:color w:val="00B050"/>
                <w:sz w:val="20"/>
                <w:szCs w:val="20"/>
                <w:u w:color="00B050"/>
              </w:rPr>
              <w:t xml:space="preserve">lambda </w:t>
            </w:r>
            <w:r>
              <w:rPr>
                <w:sz w:val="20"/>
                <w:szCs w:val="20"/>
              </w:rPr>
              <w:t>x : x.p_res(), atss))</w:t>
            </w:r>
          </w:p>
          <w:p w14:paraId="0683B85E" w14:textId="77777777" w:rsidR="00CA4A5D" w:rsidRDefault="00283981">
            <w:pPr>
              <w:spacing w:after="0" w:line="240" w:lineRule="auto"/>
              <w:rPr>
                <w:sz w:val="20"/>
                <w:szCs w:val="20"/>
              </w:rPr>
            </w:pPr>
            <w:r>
              <w:rPr>
                <w:sz w:val="20"/>
                <w:szCs w:val="20"/>
              </w:rPr>
              <w:t xml:space="preserve">    ap_len = list(map(</w:t>
            </w:r>
            <w:r>
              <w:rPr>
                <w:color w:val="00B050"/>
                <w:sz w:val="20"/>
                <w:szCs w:val="20"/>
                <w:u w:color="00B050"/>
              </w:rPr>
              <w:t xml:space="preserve">lambda </w:t>
            </w:r>
            <w:r>
              <w:rPr>
                <w:sz w:val="20"/>
                <w:szCs w:val="20"/>
              </w:rPr>
              <w:t>x : x.length(), atss))</w:t>
            </w:r>
          </w:p>
          <w:p w14:paraId="06448FF2" w14:textId="77777777" w:rsidR="00CA4A5D" w:rsidRDefault="00283981">
            <w:pPr>
              <w:spacing w:after="0" w:line="240" w:lineRule="auto"/>
              <w:rPr>
                <w:sz w:val="20"/>
                <w:szCs w:val="20"/>
              </w:rPr>
            </w:pPr>
            <w:r>
              <w:rPr>
                <w:sz w:val="20"/>
                <w:szCs w:val="20"/>
              </w:rPr>
              <w:t xml:space="preserve">    </w:t>
            </w:r>
          </w:p>
          <w:p w14:paraId="0F52E752" w14:textId="0900D360" w:rsidR="00CA4A5D" w:rsidRDefault="00283981">
            <w:pPr>
              <w:spacing w:after="0" w:line="240" w:lineRule="auto"/>
              <w:rPr>
                <w:color w:val="808080"/>
                <w:sz w:val="20"/>
                <w:szCs w:val="20"/>
                <w:u w:color="808080"/>
              </w:rPr>
            </w:pPr>
            <w:r>
              <w:rPr>
                <w:color w:val="808080"/>
                <w:sz w:val="20"/>
                <w:szCs w:val="20"/>
                <w:u w:color="808080"/>
              </w:rPr>
              <w:t xml:space="preserve">    # compute </w:t>
            </w:r>
            <w:r w:rsidR="009A5001">
              <w:rPr>
                <w:color w:val="808080"/>
                <w:sz w:val="20"/>
                <w:szCs w:val="20"/>
                <w:u w:color="808080"/>
              </w:rPr>
              <w:t xml:space="preserve">incremental </w:t>
            </w:r>
            <w:r>
              <w:rPr>
                <w:color w:val="808080"/>
                <w:sz w:val="20"/>
                <w:szCs w:val="20"/>
                <w:u w:color="808080"/>
              </w:rPr>
              <w:t>anomaly correlation (Pearson)</w:t>
            </w:r>
            <w:r w:rsidR="009A5001">
              <w:rPr>
                <w:color w:val="808080"/>
                <w:sz w:val="20"/>
                <w:szCs w:val="20"/>
                <w:u w:color="808080"/>
              </w:rPr>
              <w:t xml:space="preserve"> of the progressively accumulated time-series</w:t>
            </w:r>
          </w:p>
          <w:p w14:paraId="7A80F54D" w14:textId="77777777" w:rsidR="00CA4A5D" w:rsidRDefault="00283981">
            <w:pPr>
              <w:spacing w:after="0" w:line="240" w:lineRule="auto"/>
              <w:rPr>
                <w:sz w:val="20"/>
                <w:szCs w:val="20"/>
              </w:rPr>
            </w:pPr>
            <w:r>
              <w:rPr>
                <w:sz w:val="20"/>
                <w:szCs w:val="20"/>
              </w:rPr>
              <w:t xml:space="preserve">    pa_cor = list(x.acor(y) for x, y in zip(atss[:-1], tss[1:])) </w:t>
            </w:r>
          </w:p>
          <w:p w14:paraId="404F73DF" w14:textId="77777777" w:rsidR="00CA4A5D" w:rsidRDefault="00283981">
            <w:pPr>
              <w:spacing w:after="0" w:line="240" w:lineRule="auto"/>
              <w:rPr>
                <w:sz w:val="20"/>
                <w:szCs w:val="20"/>
              </w:rPr>
            </w:pPr>
            <w:r>
              <w:rPr>
                <w:sz w:val="20"/>
                <w:szCs w:val="20"/>
              </w:rPr>
              <w:t xml:space="preserve">    pa_cor.insert(</w:t>
            </w:r>
            <w:r>
              <w:rPr>
                <w:color w:val="00B050"/>
                <w:sz w:val="20"/>
                <w:szCs w:val="20"/>
                <w:u w:color="00B050"/>
              </w:rPr>
              <w:t>0</w:t>
            </w:r>
            <w:r>
              <w:rPr>
                <w:sz w:val="20"/>
                <w:szCs w:val="20"/>
              </w:rPr>
              <w:t>,</w:t>
            </w:r>
            <w:r>
              <w:rPr>
                <w:color w:val="00B050"/>
                <w:sz w:val="20"/>
                <w:szCs w:val="20"/>
                <w:u w:color="00B050"/>
              </w:rPr>
              <w:t>0.</w:t>
            </w:r>
            <w:r>
              <w:rPr>
                <w:sz w:val="20"/>
                <w:szCs w:val="20"/>
              </w:rPr>
              <w:t>)</w:t>
            </w:r>
          </w:p>
          <w:p w14:paraId="431D173D" w14:textId="77777777" w:rsidR="00CA4A5D" w:rsidRDefault="00283981">
            <w:pPr>
              <w:spacing w:after="0" w:line="240" w:lineRule="auto"/>
              <w:rPr>
                <w:sz w:val="20"/>
                <w:szCs w:val="20"/>
              </w:rPr>
            </w:pPr>
            <w:r>
              <w:rPr>
                <w:sz w:val="20"/>
                <w:szCs w:val="20"/>
              </w:rPr>
              <w:t xml:space="preserve">    </w:t>
            </w:r>
          </w:p>
          <w:p w14:paraId="4E116836" w14:textId="77777777" w:rsidR="00CA4A5D" w:rsidRDefault="00283981">
            <w:pPr>
              <w:spacing w:after="0" w:line="240" w:lineRule="auto"/>
              <w:rPr>
                <w:sz w:val="20"/>
                <w:szCs w:val="20"/>
              </w:rPr>
            </w:pPr>
            <w:r>
              <w:rPr>
                <w:sz w:val="20"/>
                <w:szCs w:val="20"/>
              </w:rPr>
              <w:t xml:space="preserve">    </w:t>
            </w:r>
            <w:r>
              <w:rPr>
                <w:b/>
                <w:bCs/>
                <w:color w:val="00B050"/>
                <w:sz w:val="20"/>
                <w:szCs w:val="20"/>
                <w:u w:color="00B050"/>
              </w:rPr>
              <w:t>return</w:t>
            </w:r>
            <w:r>
              <w:rPr>
                <w:color w:val="00B050"/>
                <w:sz w:val="20"/>
                <w:szCs w:val="20"/>
                <w:u w:color="00B050"/>
              </w:rPr>
              <w:t xml:space="preserve"> </w:t>
            </w:r>
            <w:r>
              <w:rPr>
                <w:sz w:val="20"/>
                <w:szCs w:val="20"/>
              </w:rPr>
              <w:t>labels,imeans,ip_res,ap_res,pa_cor,ip_len,ap_len</w:t>
            </w:r>
          </w:p>
          <w:p w14:paraId="0CD7AC6C" w14:textId="77777777" w:rsidR="00CA4A5D" w:rsidRDefault="00CA4A5D">
            <w:pPr>
              <w:spacing w:after="0" w:line="240" w:lineRule="auto"/>
              <w:rPr>
                <w:sz w:val="20"/>
                <w:szCs w:val="20"/>
              </w:rPr>
            </w:pPr>
          </w:p>
          <w:p w14:paraId="48FE65AE" w14:textId="77777777" w:rsidR="00CA4A5D" w:rsidRDefault="00283981">
            <w:pPr>
              <w:spacing w:after="0" w:line="240" w:lineRule="auto"/>
              <w:rPr>
                <w:color w:val="808080"/>
                <w:sz w:val="20"/>
                <w:szCs w:val="20"/>
                <w:u w:color="808080"/>
              </w:rPr>
            </w:pPr>
            <w:r>
              <w:rPr>
                <w:color w:val="808080"/>
                <w:sz w:val="20"/>
                <w:szCs w:val="20"/>
                <w:u w:color="808080"/>
              </w:rPr>
              <w:t xml:space="preserve"># resilience-diversity plot </w:t>
            </w:r>
          </w:p>
          <w:p w14:paraId="628F91C3" w14:textId="77777777" w:rsidR="00CA4A5D" w:rsidRDefault="00283981">
            <w:pPr>
              <w:spacing w:after="0" w:line="240" w:lineRule="auto"/>
              <w:rPr>
                <w:sz w:val="20"/>
                <w:szCs w:val="20"/>
              </w:rPr>
            </w:pPr>
            <w:r>
              <w:rPr>
                <w:b/>
                <w:bCs/>
                <w:color w:val="00B050"/>
                <w:sz w:val="20"/>
                <w:szCs w:val="20"/>
                <w:u w:color="00B050"/>
              </w:rPr>
              <w:t>def</w:t>
            </w:r>
            <w:r>
              <w:rPr>
                <w:color w:val="00B050"/>
                <w:sz w:val="20"/>
                <w:szCs w:val="20"/>
                <w:u w:color="00B050"/>
              </w:rPr>
              <w:t xml:space="preserve"> </w:t>
            </w:r>
            <w:r>
              <w:rPr>
                <w:sz w:val="20"/>
                <w:szCs w:val="20"/>
              </w:rPr>
              <w:t>res_plot(totres,moreinfo=</w:t>
            </w:r>
            <w:r>
              <w:rPr>
                <w:color w:val="00B050"/>
                <w:sz w:val="20"/>
                <w:szCs w:val="20"/>
                <w:u w:color="00B050"/>
              </w:rPr>
              <w:t>False</w:t>
            </w:r>
            <w:r>
              <w:rPr>
                <w:sz w:val="20"/>
                <w:szCs w:val="20"/>
              </w:rPr>
              <w:t>, ylabel=</w:t>
            </w:r>
            <w:r>
              <w:rPr>
                <w:color w:val="FF0000"/>
                <w:sz w:val="20"/>
                <w:szCs w:val="20"/>
                <w:u w:color="FF0000"/>
              </w:rPr>
              <w:t>'mean production'</w:t>
            </w:r>
            <w:r>
              <w:rPr>
                <w:sz w:val="20"/>
                <w:szCs w:val="20"/>
              </w:rPr>
              <w:t>):</w:t>
            </w:r>
          </w:p>
          <w:p w14:paraId="38D7BF9B" w14:textId="77777777" w:rsidR="00CA4A5D" w:rsidRDefault="00283981">
            <w:pPr>
              <w:spacing w:after="0" w:line="240" w:lineRule="auto"/>
              <w:rPr>
                <w:color w:val="808080"/>
                <w:sz w:val="20"/>
                <w:szCs w:val="20"/>
                <w:u w:color="808080"/>
              </w:rPr>
            </w:pPr>
            <w:r>
              <w:rPr>
                <w:color w:val="808080"/>
                <w:sz w:val="20"/>
                <w:szCs w:val="20"/>
                <w:u w:color="808080"/>
              </w:rPr>
              <w:t xml:space="preserve">    # unpack variables</w:t>
            </w:r>
          </w:p>
          <w:p w14:paraId="47DE6803" w14:textId="77777777" w:rsidR="00CA4A5D" w:rsidRDefault="00283981">
            <w:pPr>
              <w:spacing w:after="0" w:line="240" w:lineRule="auto"/>
              <w:rPr>
                <w:sz w:val="20"/>
                <w:szCs w:val="20"/>
              </w:rPr>
            </w:pPr>
            <w:r>
              <w:rPr>
                <w:sz w:val="20"/>
                <w:szCs w:val="20"/>
              </w:rPr>
              <w:t xml:space="preserve">    labels = totres[</w:t>
            </w:r>
            <w:r>
              <w:rPr>
                <w:color w:val="00B050"/>
                <w:sz w:val="20"/>
                <w:szCs w:val="20"/>
                <w:u w:color="00B050"/>
              </w:rPr>
              <w:t>0</w:t>
            </w:r>
            <w:r>
              <w:rPr>
                <w:sz w:val="20"/>
                <w:szCs w:val="20"/>
              </w:rPr>
              <w:t>]</w:t>
            </w:r>
          </w:p>
          <w:p w14:paraId="3A49189A" w14:textId="77777777" w:rsidR="00CA4A5D" w:rsidRDefault="00283981">
            <w:pPr>
              <w:spacing w:after="0" w:line="240" w:lineRule="auto"/>
              <w:rPr>
                <w:sz w:val="20"/>
                <w:szCs w:val="20"/>
              </w:rPr>
            </w:pPr>
            <w:r>
              <w:rPr>
                <w:sz w:val="20"/>
                <w:szCs w:val="20"/>
              </w:rPr>
              <w:t xml:space="preserve">    imeans = totres[</w:t>
            </w:r>
            <w:r>
              <w:rPr>
                <w:color w:val="00B050"/>
                <w:sz w:val="20"/>
                <w:szCs w:val="20"/>
                <w:u w:color="00B050"/>
              </w:rPr>
              <w:t>1</w:t>
            </w:r>
            <w:r>
              <w:rPr>
                <w:sz w:val="20"/>
                <w:szCs w:val="20"/>
              </w:rPr>
              <w:t>]</w:t>
            </w:r>
          </w:p>
          <w:p w14:paraId="214199CC" w14:textId="77777777" w:rsidR="00CA4A5D" w:rsidRDefault="00283981">
            <w:pPr>
              <w:spacing w:after="0" w:line="240" w:lineRule="auto"/>
              <w:rPr>
                <w:sz w:val="20"/>
                <w:szCs w:val="20"/>
              </w:rPr>
            </w:pPr>
            <w:r>
              <w:rPr>
                <w:sz w:val="20"/>
                <w:szCs w:val="20"/>
              </w:rPr>
              <w:t xml:space="preserve">    ip_res = totres[</w:t>
            </w:r>
            <w:r>
              <w:rPr>
                <w:color w:val="00B050"/>
                <w:sz w:val="20"/>
                <w:szCs w:val="20"/>
                <w:u w:color="00B050"/>
              </w:rPr>
              <w:t>2</w:t>
            </w:r>
            <w:r>
              <w:rPr>
                <w:sz w:val="20"/>
                <w:szCs w:val="20"/>
              </w:rPr>
              <w:t>]</w:t>
            </w:r>
          </w:p>
          <w:p w14:paraId="6CB5F662" w14:textId="77777777" w:rsidR="00CA4A5D" w:rsidRPr="00475251" w:rsidRDefault="00283981">
            <w:pPr>
              <w:spacing w:after="0" w:line="240" w:lineRule="auto"/>
              <w:rPr>
                <w:sz w:val="20"/>
                <w:szCs w:val="20"/>
              </w:rPr>
            </w:pPr>
            <w:r>
              <w:rPr>
                <w:sz w:val="20"/>
                <w:szCs w:val="20"/>
              </w:rPr>
              <w:t xml:space="preserve">    </w:t>
            </w:r>
            <w:r w:rsidRPr="00475251">
              <w:rPr>
                <w:sz w:val="20"/>
                <w:szCs w:val="20"/>
              </w:rPr>
              <w:t>ap_res = totres[</w:t>
            </w:r>
            <w:r w:rsidRPr="00475251">
              <w:rPr>
                <w:color w:val="00B050"/>
                <w:sz w:val="20"/>
                <w:szCs w:val="20"/>
                <w:u w:color="00B050"/>
              </w:rPr>
              <w:t>3</w:t>
            </w:r>
            <w:r w:rsidRPr="00475251">
              <w:rPr>
                <w:sz w:val="20"/>
                <w:szCs w:val="20"/>
              </w:rPr>
              <w:t>]</w:t>
            </w:r>
          </w:p>
          <w:p w14:paraId="1BB9EE30" w14:textId="77777777" w:rsidR="00CA4A5D" w:rsidRPr="00475251" w:rsidRDefault="00283981">
            <w:pPr>
              <w:spacing w:after="0" w:line="240" w:lineRule="auto"/>
              <w:rPr>
                <w:sz w:val="20"/>
                <w:szCs w:val="20"/>
              </w:rPr>
            </w:pPr>
            <w:r w:rsidRPr="00475251">
              <w:rPr>
                <w:sz w:val="20"/>
                <w:szCs w:val="20"/>
              </w:rPr>
              <w:t xml:space="preserve">    pa_cor = totres[</w:t>
            </w:r>
            <w:r w:rsidRPr="00475251">
              <w:rPr>
                <w:color w:val="00B050"/>
                <w:sz w:val="20"/>
                <w:szCs w:val="20"/>
                <w:u w:color="00B050"/>
              </w:rPr>
              <w:t>4</w:t>
            </w:r>
            <w:r w:rsidRPr="00475251">
              <w:rPr>
                <w:sz w:val="20"/>
                <w:szCs w:val="20"/>
              </w:rPr>
              <w:t>]</w:t>
            </w:r>
          </w:p>
          <w:p w14:paraId="46F36028" w14:textId="77777777" w:rsidR="00CA4A5D" w:rsidRDefault="00283981">
            <w:pPr>
              <w:spacing w:after="0" w:line="240" w:lineRule="auto"/>
              <w:rPr>
                <w:sz w:val="20"/>
                <w:szCs w:val="20"/>
              </w:rPr>
            </w:pPr>
            <w:r w:rsidRPr="00475251">
              <w:rPr>
                <w:sz w:val="20"/>
                <w:szCs w:val="20"/>
              </w:rPr>
              <w:t xml:space="preserve">    </w:t>
            </w:r>
            <w:r>
              <w:rPr>
                <w:sz w:val="20"/>
                <w:szCs w:val="20"/>
              </w:rPr>
              <w:t>ip_len = totres[</w:t>
            </w:r>
            <w:r>
              <w:rPr>
                <w:color w:val="00B050"/>
                <w:sz w:val="20"/>
                <w:szCs w:val="20"/>
                <w:u w:color="00B050"/>
              </w:rPr>
              <w:t>5</w:t>
            </w:r>
            <w:r>
              <w:rPr>
                <w:sz w:val="20"/>
                <w:szCs w:val="20"/>
              </w:rPr>
              <w:t>]</w:t>
            </w:r>
          </w:p>
          <w:p w14:paraId="01BCCBA2" w14:textId="77777777" w:rsidR="00CA4A5D" w:rsidRDefault="00283981">
            <w:pPr>
              <w:spacing w:after="0" w:line="240" w:lineRule="auto"/>
              <w:rPr>
                <w:sz w:val="20"/>
                <w:szCs w:val="20"/>
              </w:rPr>
            </w:pPr>
            <w:r>
              <w:rPr>
                <w:sz w:val="20"/>
                <w:szCs w:val="20"/>
              </w:rPr>
              <w:t xml:space="preserve">    ap_len = totres[</w:t>
            </w:r>
            <w:r>
              <w:rPr>
                <w:color w:val="00B050"/>
                <w:sz w:val="20"/>
                <w:szCs w:val="20"/>
                <w:u w:color="00B050"/>
              </w:rPr>
              <w:t>6</w:t>
            </w:r>
            <w:r>
              <w:rPr>
                <w:sz w:val="20"/>
                <w:szCs w:val="20"/>
              </w:rPr>
              <w:t>]</w:t>
            </w:r>
          </w:p>
          <w:p w14:paraId="42DCA4F2" w14:textId="77777777" w:rsidR="00CA4A5D" w:rsidRDefault="00283981">
            <w:pPr>
              <w:spacing w:after="0" w:line="240" w:lineRule="auto"/>
              <w:rPr>
                <w:sz w:val="20"/>
                <w:szCs w:val="20"/>
              </w:rPr>
            </w:pPr>
            <w:r>
              <w:rPr>
                <w:sz w:val="20"/>
                <w:szCs w:val="20"/>
              </w:rPr>
              <w:t xml:space="preserve">    </w:t>
            </w:r>
          </w:p>
          <w:p w14:paraId="25B0C05E" w14:textId="77777777" w:rsidR="00CA4A5D" w:rsidRDefault="00283981">
            <w:pPr>
              <w:spacing w:after="0" w:line="240" w:lineRule="auto"/>
              <w:rPr>
                <w:sz w:val="20"/>
                <w:szCs w:val="20"/>
              </w:rPr>
            </w:pPr>
            <w:r>
              <w:rPr>
                <w:sz w:val="20"/>
                <w:szCs w:val="20"/>
              </w:rPr>
              <w:t xml:space="preserve">    fig, ax = plt.subplots(figsize=(</w:t>
            </w:r>
            <w:r>
              <w:rPr>
                <w:color w:val="00B050"/>
                <w:sz w:val="20"/>
                <w:szCs w:val="20"/>
                <w:u w:color="00B050"/>
              </w:rPr>
              <w:t>8</w:t>
            </w:r>
            <w:r>
              <w:rPr>
                <w:sz w:val="20"/>
                <w:szCs w:val="20"/>
              </w:rPr>
              <w:t>,</w:t>
            </w:r>
            <w:r>
              <w:rPr>
                <w:color w:val="00B050"/>
                <w:sz w:val="20"/>
                <w:szCs w:val="20"/>
                <w:u w:color="00B050"/>
              </w:rPr>
              <w:t>6</w:t>
            </w:r>
            <w:r>
              <w:rPr>
                <w:sz w:val="20"/>
                <w:szCs w:val="20"/>
              </w:rPr>
              <w:t>))</w:t>
            </w:r>
          </w:p>
          <w:p w14:paraId="08D0A893" w14:textId="77777777" w:rsidR="00CA4A5D" w:rsidRDefault="00283981">
            <w:pPr>
              <w:spacing w:after="0" w:line="240" w:lineRule="auto"/>
              <w:rPr>
                <w:sz w:val="20"/>
                <w:szCs w:val="20"/>
              </w:rPr>
            </w:pPr>
            <w:r>
              <w:rPr>
                <w:sz w:val="20"/>
                <w:szCs w:val="20"/>
              </w:rPr>
              <w:lastRenderedPageBreak/>
              <w:t xml:space="preserve">            </w:t>
            </w:r>
          </w:p>
          <w:p w14:paraId="47DFBB63" w14:textId="77777777" w:rsidR="00CA4A5D" w:rsidRDefault="00283981">
            <w:pPr>
              <w:spacing w:after="0" w:line="240" w:lineRule="auto"/>
              <w:rPr>
                <w:color w:val="808080"/>
                <w:sz w:val="20"/>
                <w:szCs w:val="20"/>
                <w:u w:color="808080"/>
              </w:rPr>
            </w:pPr>
            <w:r>
              <w:rPr>
                <w:color w:val="808080"/>
                <w:sz w:val="20"/>
                <w:szCs w:val="20"/>
                <w:u w:color="808080"/>
              </w:rPr>
              <w:t xml:space="preserve">    #plot mean productions and pairwise correlations</w:t>
            </w:r>
          </w:p>
          <w:p w14:paraId="6D249057" w14:textId="77777777" w:rsidR="00CA4A5D" w:rsidRDefault="00283981">
            <w:pPr>
              <w:spacing w:after="0" w:line="240" w:lineRule="auto"/>
              <w:rPr>
                <w:sz w:val="20"/>
                <w:szCs w:val="20"/>
              </w:rPr>
            </w:pPr>
            <w:r>
              <w:rPr>
                <w:sz w:val="20"/>
                <w:szCs w:val="20"/>
              </w:rPr>
              <w:t xml:space="preserve">    color = (</w:t>
            </w:r>
            <w:r>
              <w:rPr>
                <w:color w:val="00B050"/>
                <w:sz w:val="20"/>
                <w:szCs w:val="20"/>
                <w:u w:color="00B050"/>
              </w:rPr>
              <w:t>0.</w:t>
            </w:r>
            <w:r>
              <w:rPr>
                <w:sz w:val="20"/>
                <w:szCs w:val="20"/>
              </w:rPr>
              <w:t xml:space="preserve">, </w:t>
            </w:r>
            <w:r>
              <w:rPr>
                <w:color w:val="00B050"/>
                <w:sz w:val="20"/>
                <w:szCs w:val="20"/>
                <w:u w:color="00B050"/>
              </w:rPr>
              <w:t>1.</w:t>
            </w:r>
            <w:r>
              <w:rPr>
                <w:sz w:val="20"/>
                <w:szCs w:val="20"/>
              </w:rPr>
              <w:t xml:space="preserve">, </w:t>
            </w:r>
            <w:r>
              <w:rPr>
                <w:color w:val="00B050"/>
                <w:sz w:val="20"/>
                <w:szCs w:val="20"/>
                <w:u w:color="00B050"/>
              </w:rPr>
              <w:t>0.</w:t>
            </w:r>
            <w:r>
              <w:rPr>
                <w:sz w:val="20"/>
                <w:szCs w:val="20"/>
              </w:rPr>
              <w:t xml:space="preserve">, </w:t>
            </w:r>
            <w:r>
              <w:rPr>
                <w:color w:val="00B050"/>
                <w:sz w:val="20"/>
                <w:szCs w:val="20"/>
                <w:u w:color="00B050"/>
              </w:rPr>
              <w:t>1.</w:t>
            </w:r>
            <w:r>
              <w:rPr>
                <w:sz w:val="20"/>
                <w:szCs w:val="20"/>
              </w:rPr>
              <w:t>)</w:t>
            </w:r>
          </w:p>
          <w:p w14:paraId="2EC24F78" w14:textId="77777777" w:rsidR="00CA4A5D" w:rsidRDefault="00283981">
            <w:pPr>
              <w:spacing w:after="0" w:line="240" w:lineRule="auto"/>
              <w:rPr>
                <w:sz w:val="20"/>
                <w:szCs w:val="20"/>
              </w:rPr>
            </w:pPr>
            <w:r>
              <w:rPr>
                <w:sz w:val="20"/>
                <w:szCs w:val="20"/>
              </w:rPr>
              <w:t xml:space="preserve">    </w:t>
            </w:r>
            <w:r>
              <w:rPr>
                <w:color w:val="00B050"/>
                <w:sz w:val="20"/>
                <w:szCs w:val="20"/>
                <w:u w:color="00B050"/>
              </w:rPr>
              <w:t xml:space="preserve">if </w:t>
            </w:r>
            <w:r>
              <w:rPr>
                <w:sz w:val="20"/>
                <w:szCs w:val="20"/>
              </w:rPr>
              <w:t>moreinfo:</w:t>
            </w:r>
          </w:p>
          <w:p w14:paraId="6F6F7DCA" w14:textId="77777777" w:rsidR="00CA4A5D" w:rsidRDefault="00283981">
            <w:pPr>
              <w:spacing w:after="0" w:line="240" w:lineRule="auto"/>
              <w:rPr>
                <w:sz w:val="20"/>
                <w:szCs w:val="20"/>
              </w:rPr>
            </w:pPr>
            <w:r>
              <w:rPr>
                <w:sz w:val="20"/>
                <w:szCs w:val="20"/>
              </w:rPr>
              <w:t xml:space="preserve">        llabels = list(it.starmap(lambda x, y, z : x + </w:t>
            </w:r>
            <w:r>
              <w:rPr>
                <w:color w:val="FF0000"/>
                <w:sz w:val="20"/>
                <w:szCs w:val="20"/>
                <w:u w:color="FF0000"/>
              </w:rPr>
              <w:t xml:space="preserve">' (' </w:t>
            </w:r>
            <w:r>
              <w:rPr>
                <w:sz w:val="20"/>
                <w:szCs w:val="20"/>
              </w:rPr>
              <w:t xml:space="preserve">+ str(y) + </w:t>
            </w:r>
            <w:r>
              <w:rPr>
                <w:color w:val="FF0000"/>
                <w:sz w:val="20"/>
                <w:szCs w:val="20"/>
                <w:u w:color="FF0000"/>
              </w:rPr>
              <w:t xml:space="preserve">',' </w:t>
            </w:r>
            <w:r>
              <w:rPr>
                <w:sz w:val="20"/>
                <w:szCs w:val="20"/>
              </w:rPr>
              <w:t xml:space="preserve">+ str(z) + </w:t>
            </w:r>
            <w:r>
              <w:rPr>
                <w:color w:val="FF0000"/>
                <w:sz w:val="20"/>
                <w:szCs w:val="20"/>
                <w:u w:color="FF0000"/>
              </w:rPr>
              <w:t>')'</w:t>
            </w:r>
            <w:r>
              <w:rPr>
                <w:sz w:val="20"/>
                <w:szCs w:val="20"/>
              </w:rPr>
              <w:t>, zip(labels,ip_len,ap_len)))</w:t>
            </w:r>
          </w:p>
          <w:p w14:paraId="2339AE5D" w14:textId="77777777" w:rsidR="00CA4A5D" w:rsidRDefault="00283981">
            <w:pPr>
              <w:spacing w:after="0" w:line="240" w:lineRule="auto"/>
              <w:rPr>
                <w:color w:val="808080"/>
                <w:sz w:val="20"/>
                <w:szCs w:val="20"/>
                <w:u w:color="808080"/>
              </w:rPr>
            </w:pPr>
            <w:r>
              <w:rPr>
                <w:color w:val="808080"/>
                <w:sz w:val="20"/>
                <w:szCs w:val="20"/>
                <w:u w:color="808080"/>
              </w:rPr>
              <w:t xml:space="preserve">        # provides a list of colors for correlations</w:t>
            </w:r>
          </w:p>
          <w:p w14:paraId="76E2E28D" w14:textId="77777777" w:rsidR="00CA4A5D" w:rsidRDefault="00283981">
            <w:pPr>
              <w:spacing w:after="0" w:line="240" w:lineRule="auto"/>
              <w:rPr>
                <w:sz w:val="20"/>
                <w:szCs w:val="20"/>
              </w:rPr>
            </w:pPr>
            <w:r>
              <w:rPr>
                <w:sz w:val="20"/>
                <w:szCs w:val="20"/>
              </w:rPr>
              <w:t xml:space="preserve">        cmap = mpl.cm.get_cmap(</w:t>
            </w:r>
            <w:r>
              <w:rPr>
                <w:color w:val="FF0000"/>
                <w:sz w:val="20"/>
                <w:szCs w:val="20"/>
                <w:u w:color="FF0000"/>
              </w:rPr>
              <w:t>'jet'</w:t>
            </w:r>
            <w:r>
              <w:rPr>
                <w:sz w:val="20"/>
                <w:szCs w:val="20"/>
              </w:rPr>
              <w:t>)</w:t>
            </w:r>
          </w:p>
          <w:p w14:paraId="791A20F9" w14:textId="77777777" w:rsidR="00CA4A5D" w:rsidRPr="00F00C1D" w:rsidRDefault="00283981">
            <w:pPr>
              <w:spacing w:after="0" w:line="240" w:lineRule="auto"/>
              <w:rPr>
                <w:sz w:val="20"/>
                <w:szCs w:val="20"/>
                <w:lang w:val="it-IT"/>
              </w:rPr>
            </w:pPr>
            <w:r>
              <w:rPr>
                <w:sz w:val="20"/>
                <w:szCs w:val="20"/>
              </w:rPr>
              <w:t xml:space="preserve">        </w:t>
            </w:r>
            <w:r>
              <w:rPr>
                <w:sz w:val="20"/>
                <w:szCs w:val="20"/>
                <w:lang w:val="it-IT"/>
              </w:rPr>
              <w:t>pa_col = list(map(</w:t>
            </w:r>
            <w:r>
              <w:rPr>
                <w:color w:val="00B050"/>
                <w:sz w:val="20"/>
                <w:szCs w:val="20"/>
                <w:u w:color="00B050"/>
                <w:lang w:val="it-IT"/>
              </w:rPr>
              <w:t xml:space="preserve">lambda </w:t>
            </w:r>
            <w:r>
              <w:rPr>
                <w:sz w:val="20"/>
                <w:szCs w:val="20"/>
                <w:lang w:val="it-IT"/>
              </w:rPr>
              <w:t>x : cmap((x+</w:t>
            </w:r>
            <w:r>
              <w:rPr>
                <w:color w:val="00B050"/>
                <w:sz w:val="20"/>
                <w:szCs w:val="20"/>
                <w:u w:color="00B050"/>
                <w:lang w:val="it-IT"/>
              </w:rPr>
              <w:t>1</w:t>
            </w:r>
            <w:r>
              <w:rPr>
                <w:sz w:val="20"/>
                <w:szCs w:val="20"/>
                <w:lang w:val="it-IT"/>
              </w:rPr>
              <w:t>)/</w:t>
            </w:r>
            <w:r>
              <w:rPr>
                <w:color w:val="00B050"/>
                <w:sz w:val="20"/>
                <w:szCs w:val="20"/>
                <w:u w:color="00B050"/>
                <w:lang w:val="it-IT"/>
              </w:rPr>
              <w:t>2</w:t>
            </w:r>
            <w:r>
              <w:rPr>
                <w:sz w:val="20"/>
                <w:szCs w:val="20"/>
                <w:lang w:val="it-IT"/>
              </w:rPr>
              <w:t>), pa_cor))</w:t>
            </w:r>
          </w:p>
          <w:p w14:paraId="7A6FE411" w14:textId="77777777" w:rsidR="00CA4A5D" w:rsidRDefault="00283981">
            <w:pPr>
              <w:spacing w:after="0" w:line="240" w:lineRule="auto"/>
              <w:rPr>
                <w:sz w:val="20"/>
                <w:szCs w:val="20"/>
              </w:rPr>
            </w:pPr>
            <w:r>
              <w:rPr>
                <w:sz w:val="20"/>
                <w:szCs w:val="20"/>
                <w:lang w:val="it-IT"/>
              </w:rPr>
              <w:t xml:space="preserve">        </w:t>
            </w:r>
            <w:r>
              <w:rPr>
                <w:sz w:val="20"/>
                <w:szCs w:val="20"/>
              </w:rPr>
              <w:t>pa_col[0] = color</w:t>
            </w:r>
          </w:p>
          <w:p w14:paraId="318D6ADF" w14:textId="38918580" w:rsidR="00CA4A5D" w:rsidRDefault="00283981">
            <w:pPr>
              <w:spacing w:after="0" w:line="240" w:lineRule="auto"/>
              <w:rPr>
                <w:sz w:val="20"/>
                <w:szCs w:val="20"/>
              </w:rPr>
            </w:pPr>
            <w:r>
              <w:rPr>
                <w:sz w:val="20"/>
                <w:szCs w:val="20"/>
              </w:rPr>
              <w:t xml:space="preserve">        ax.bar(llabels,imeans, color=pa_col, label=</w:t>
            </w:r>
            <w:r>
              <w:rPr>
                <w:color w:val="FF0000"/>
                <w:sz w:val="20"/>
                <w:szCs w:val="20"/>
                <w:u w:color="FF0000"/>
              </w:rPr>
              <w:t>'mean prod</w:t>
            </w:r>
            <w:r w:rsidR="001A33FA">
              <w:rPr>
                <w:color w:val="FF0000"/>
                <w:sz w:val="20"/>
                <w:szCs w:val="20"/>
                <w:u w:color="FF0000"/>
              </w:rPr>
              <w:t>uction</w:t>
            </w:r>
            <w:r>
              <w:rPr>
                <w:color w:val="FF0000"/>
                <w:sz w:val="20"/>
                <w:szCs w:val="20"/>
                <w:u w:color="FF0000"/>
              </w:rPr>
              <w:t>'</w:t>
            </w:r>
            <w:r>
              <w:rPr>
                <w:sz w:val="20"/>
                <w:szCs w:val="20"/>
              </w:rPr>
              <w:t>)</w:t>
            </w:r>
          </w:p>
          <w:p w14:paraId="1949A8E2" w14:textId="77777777" w:rsidR="00CA4A5D" w:rsidRDefault="00283981">
            <w:pPr>
              <w:spacing w:after="0" w:line="240" w:lineRule="auto"/>
              <w:rPr>
                <w:sz w:val="20"/>
                <w:szCs w:val="20"/>
              </w:rPr>
            </w:pPr>
            <w:r>
              <w:rPr>
                <w:sz w:val="20"/>
                <w:szCs w:val="20"/>
              </w:rPr>
              <w:t xml:space="preserve">    </w:t>
            </w:r>
            <w:r>
              <w:rPr>
                <w:color w:val="00B050"/>
                <w:sz w:val="20"/>
                <w:szCs w:val="20"/>
                <w:u w:color="00B050"/>
              </w:rPr>
              <w:t>else</w:t>
            </w:r>
            <w:r>
              <w:rPr>
                <w:sz w:val="20"/>
                <w:szCs w:val="20"/>
              </w:rPr>
              <w:t>:</w:t>
            </w:r>
          </w:p>
          <w:p w14:paraId="39E09E99" w14:textId="77777777" w:rsidR="00CA4A5D" w:rsidRDefault="00283981">
            <w:pPr>
              <w:spacing w:after="0" w:line="240" w:lineRule="auto"/>
              <w:rPr>
                <w:sz w:val="20"/>
                <w:szCs w:val="20"/>
              </w:rPr>
            </w:pPr>
            <w:r>
              <w:rPr>
                <w:sz w:val="20"/>
                <w:szCs w:val="20"/>
              </w:rPr>
              <w:t xml:space="preserve">        llabels = labels</w:t>
            </w:r>
          </w:p>
          <w:p w14:paraId="79312BC5" w14:textId="77777777" w:rsidR="00CA4A5D" w:rsidRDefault="00283981">
            <w:pPr>
              <w:spacing w:after="0" w:line="240" w:lineRule="auto"/>
              <w:rPr>
                <w:sz w:val="20"/>
                <w:szCs w:val="20"/>
              </w:rPr>
            </w:pPr>
            <w:r>
              <w:rPr>
                <w:sz w:val="20"/>
                <w:szCs w:val="20"/>
              </w:rPr>
              <w:t xml:space="preserve">        ax.bar(llabels,imeans, color=color, label=</w:t>
            </w:r>
            <w:r>
              <w:rPr>
                <w:color w:val="FF0000"/>
                <w:sz w:val="20"/>
                <w:szCs w:val="20"/>
                <w:u w:color="FF0000"/>
              </w:rPr>
              <w:t>'mean production'</w:t>
            </w:r>
            <w:r>
              <w:rPr>
                <w:sz w:val="20"/>
                <w:szCs w:val="20"/>
              </w:rPr>
              <w:t>)</w:t>
            </w:r>
          </w:p>
          <w:p w14:paraId="6E691CC0" w14:textId="77777777" w:rsidR="00CA4A5D" w:rsidRDefault="00283981">
            <w:pPr>
              <w:spacing w:after="0" w:line="240" w:lineRule="auto"/>
              <w:rPr>
                <w:sz w:val="20"/>
                <w:szCs w:val="20"/>
              </w:rPr>
            </w:pPr>
            <w:r>
              <w:rPr>
                <w:sz w:val="20"/>
                <w:szCs w:val="20"/>
              </w:rPr>
              <w:t xml:space="preserve">    ax.set_ylabel(ylabel)</w:t>
            </w:r>
          </w:p>
          <w:p w14:paraId="5180D913" w14:textId="77777777" w:rsidR="00CA4A5D" w:rsidRDefault="00283981">
            <w:pPr>
              <w:spacing w:after="0" w:line="240" w:lineRule="auto"/>
              <w:rPr>
                <w:sz w:val="20"/>
                <w:szCs w:val="20"/>
              </w:rPr>
            </w:pPr>
            <w:r>
              <w:rPr>
                <w:sz w:val="20"/>
                <w:szCs w:val="20"/>
              </w:rPr>
              <w:t xml:space="preserve">    </w:t>
            </w:r>
          </w:p>
          <w:p w14:paraId="57149A53" w14:textId="77777777" w:rsidR="00CA4A5D" w:rsidRDefault="00283981">
            <w:pPr>
              <w:spacing w:after="0" w:line="240" w:lineRule="auto"/>
              <w:rPr>
                <w:color w:val="808080"/>
                <w:sz w:val="20"/>
                <w:szCs w:val="20"/>
                <w:u w:color="808080"/>
              </w:rPr>
            </w:pPr>
            <w:r>
              <w:rPr>
                <w:color w:val="808080"/>
                <w:sz w:val="20"/>
                <w:szCs w:val="20"/>
                <w:u w:color="808080"/>
              </w:rPr>
              <w:t xml:space="preserve">    # plot production resilience</w:t>
            </w:r>
          </w:p>
          <w:p w14:paraId="4C71359F" w14:textId="77777777" w:rsidR="00CA4A5D" w:rsidRDefault="00283981">
            <w:pPr>
              <w:spacing w:after="0" w:line="240" w:lineRule="auto"/>
              <w:rPr>
                <w:sz w:val="20"/>
                <w:szCs w:val="20"/>
              </w:rPr>
            </w:pPr>
            <w:r>
              <w:rPr>
                <w:sz w:val="20"/>
                <w:szCs w:val="20"/>
              </w:rPr>
              <w:t xml:space="preserve">    ax2 = ax.twinx()</w:t>
            </w:r>
          </w:p>
          <w:p w14:paraId="2E22FBF0" w14:textId="77777777" w:rsidR="00CA4A5D" w:rsidRDefault="00283981">
            <w:pPr>
              <w:spacing w:after="0" w:line="240" w:lineRule="auto"/>
              <w:rPr>
                <w:sz w:val="20"/>
                <w:szCs w:val="20"/>
              </w:rPr>
            </w:pPr>
            <w:r>
              <w:rPr>
                <w:sz w:val="20"/>
                <w:szCs w:val="20"/>
              </w:rPr>
              <w:t xml:space="preserve">    ax2.plot(llabels,ip_res,</w:t>
            </w:r>
            <w:r>
              <w:rPr>
                <w:color w:val="FF0000"/>
                <w:sz w:val="20"/>
                <w:szCs w:val="20"/>
                <w:u w:color="FF0000"/>
              </w:rPr>
              <w:t>'ko'</w:t>
            </w:r>
            <w:r>
              <w:rPr>
                <w:sz w:val="20"/>
                <w:szCs w:val="20"/>
              </w:rPr>
              <w:t>,label=</w:t>
            </w:r>
            <w:r>
              <w:rPr>
                <w:color w:val="FF0000"/>
                <w:sz w:val="20"/>
                <w:szCs w:val="20"/>
                <w:u w:color="FF0000"/>
              </w:rPr>
              <w:t>'individual resilience'</w:t>
            </w:r>
            <w:r>
              <w:rPr>
                <w:sz w:val="20"/>
                <w:szCs w:val="20"/>
              </w:rPr>
              <w:t>)</w:t>
            </w:r>
          </w:p>
          <w:p w14:paraId="0F28049A" w14:textId="136889B0" w:rsidR="00CA4A5D" w:rsidRDefault="00283981">
            <w:pPr>
              <w:spacing w:after="0" w:line="240" w:lineRule="auto"/>
              <w:rPr>
                <w:sz w:val="20"/>
                <w:szCs w:val="20"/>
              </w:rPr>
            </w:pPr>
            <w:r>
              <w:rPr>
                <w:sz w:val="20"/>
                <w:szCs w:val="20"/>
              </w:rPr>
              <w:t xml:space="preserve">    ax2.plot(llabels,ap_res,</w:t>
            </w:r>
            <w:r>
              <w:rPr>
                <w:color w:val="FF0000"/>
                <w:sz w:val="20"/>
                <w:szCs w:val="20"/>
                <w:u w:color="FF0000"/>
              </w:rPr>
              <w:t>'r-'</w:t>
            </w:r>
            <w:r>
              <w:rPr>
                <w:sz w:val="20"/>
                <w:szCs w:val="20"/>
              </w:rPr>
              <w:t>,label=</w:t>
            </w:r>
            <w:r>
              <w:rPr>
                <w:color w:val="FF0000"/>
                <w:sz w:val="20"/>
                <w:szCs w:val="20"/>
                <w:u w:color="FF0000"/>
              </w:rPr>
              <w:t>'</w:t>
            </w:r>
            <w:r w:rsidR="00424FE3">
              <w:rPr>
                <w:color w:val="FF0000"/>
                <w:sz w:val="20"/>
                <w:szCs w:val="20"/>
                <w:u w:color="FF0000"/>
              </w:rPr>
              <w:t>incremental</w:t>
            </w:r>
            <w:r>
              <w:rPr>
                <w:color w:val="FF0000"/>
                <w:sz w:val="20"/>
                <w:szCs w:val="20"/>
                <w:u w:color="FF0000"/>
              </w:rPr>
              <w:t xml:space="preserve"> resilience'</w:t>
            </w:r>
            <w:r>
              <w:rPr>
                <w:sz w:val="20"/>
                <w:szCs w:val="20"/>
              </w:rPr>
              <w:t>)</w:t>
            </w:r>
          </w:p>
          <w:p w14:paraId="0D453654" w14:textId="77777777" w:rsidR="00CA4A5D" w:rsidRDefault="00283981">
            <w:pPr>
              <w:spacing w:after="0" w:line="240" w:lineRule="auto"/>
              <w:rPr>
                <w:sz w:val="20"/>
                <w:szCs w:val="20"/>
              </w:rPr>
            </w:pPr>
            <w:r>
              <w:rPr>
                <w:sz w:val="20"/>
                <w:szCs w:val="20"/>
              </w:rPr>
              <w:t xml:space="preserve">        </w:t>
            </w:r>
          </w:p>
          <w:p w14:paraId="3341F8B4" w14:textId="77777777" w:rsidR="00CA4A5D" w:rsidRDefault="00283981">
            <w:pPr>
              <w:spacing w:after="0" w:line="240" w:lineRule="auto"/>
              <w:rPr>
                <w:sz w:val="20"/>
                <w:szCs w:val="20"/>
              </w:rPr>
            </w:pPr>
            <w:r>
              <w:rPr>
                <w:sz w:val="20"/>
                <w:szCs w:val="20"/>
              </w:rPr>
              <w:t xml:space="preserve">    plt.setp(ax.xaxis.get_majorticklabels(), rotation=</w:t>
            </w:r>
            <w:r>
              <w:rPr>
                <w:color w:val="00B050"/>
                <w:sz w:val="20"/>
                <w:szCs w:val="20"/>
                <w:u w:color="00B050"/>
              </w:rPr>
              <w:t>90</w:t>
            </w:r>
            <w:r>
              <w:rPr>
                <w:sz w:val="20"/>
                <w:szCs w:val="20"/>
              </w:rPr>
              <w:t>)</w:t>
            </w:r>
          </w:p>
          <w:p w14:paraId="04EED01C" w14:textId="77777777" w:rsidR="00CA4A5D" w:rsidRDefault="00283981">
            <w:pPr>
              <w:spacing w:after="0" w:line="240" w:lineRule="auto"/>
              <w:rPr>
                <w:color w:val="808080"/>
                <w:sz w:val="20"/>
                <w:szCs w:val="20"/>
                <w:u w:color="808080"/>
              </w:rPr>
            </w:pPr>
            <w:r>
              <w:rPr>
                <w:color w:val="808080"/>
                <w:sz w:val="20"/>
                <w:szCs w:val="20"/>
                <w:u w:color="808080"/>
              </w:rPr>
              <w:t xml:space="preserve">    # ask matplotlib for the plotted objects and their labels</w:t>
            </w:r>
          </w:p>
          <w:p w14:paraId="58B276EC" w14:textId="77777777" w:rsidR="00CA4A5D" w:rsidRDefault="00283981">
            <w:pPr>
              <w:spacing w:after="0" w:line="240" w:lineRule="auto"/>
              <w:rPr>
                <w:sz w:val="20"/>
                <w:szCs w:val="20"/>
              </w:rPr>
            </w:pPr>
            <w:r>
              <w:rPr>
                <w:sz w:val="20"/>
                <w:szCs w:val="20"/>
              </w:rPr>
              <w:t xml:space="preserve">    lines, labs = ax.get_legend_handles_labels()</w:t>
            </w:r>
          </w:p>
          <w:p w14:paraId="518910C7" w14:textId="77777777" w:rsidR="00CA4A5D" w:rsidRDefault="00283981">
            <w:pPr>
              <w:spacing w:after="0" w:line="240" w:lineRule="auto"/>
              <w:rPr>
                <w:sz w:val="20"/>
                <w:szCs w:val="20"/>
              </w:rPr>
            </w:pPr>
            <w:r>
              <w:rPr>
                <w:sz w:val="20"/>
                <w:szCs w:val="20"/>
              </w:rPr>
              <w:t xml:space="preserve">    lines2, labs2 = ax2.get_legend_handles_labels()</w:t>
            </w:r>
          </w:p>
          <w:p w14:paraId="1255825B" w14:textId="77777777" w:rsidR="00CA4A5D" w:rsidRDefault="00283981">
            <w:pPr>
              <w:spacing w:after="0" w:line="240" w:lineRule="auto"/>
              <w:rPr>
                <w:sz w:val="20"/>
                <w:szCs w:val="20"/>
              </w:rPr>
            </w:pPr>
            <w:r>
              <w:rPr>
                <w:sz w:val="20"/>
                <w:szCs w:val="20"/>
              </w:rPr>
              <w:t xml:space="preserve">    ax2.legend(lines + lines2, labs + labs2, loc=</w:t>
            </w:r>
            <w:r>
              <w:rPr>
                <w:color w:val="00B050"/>
                <w:sz w:val="20"/>
                <w:szCs w:val="20"/>
                <w:u w:color="00B050"/>
              </w:rPr>
              <w:t>0</w:t>
            </w:r>
            <w:r>
              <w:rPr>
                <w:sz w:val="20"/>
                <w:szCs w:val="20"/>
              </w:rPr>
              <w:t>)</w:t>
            </w:r>
          </w:p>
          <w:p w14:paraId="75768B49" w14:textId="77777777" w:rsidR="00CA4A5D" w:rsidRDefault="00283981">
            <w:pPr>
              <w:spacing w:after="0" w:line="240" w:lineRule="auto"/>
              <w:rPr>
                <w:sz w:val="20"/>
                <w:szCs w:val="20"/>
              </w:rPr>
            </w:pPr>
            <w:r>
              <w:rPr>
                <w:sz w:val="20"/>
                <w:szCs w:val="20"/>
              </w:rPr>
              <w:t xml:space="preserve">    </w:t>
            </w:r>
          </w:p>
          <w:p w14:paraId="5FCA727E" w14:textId="77777777" w:rsidR="00CA4A5D" w:rsidRDefault="00283981">
            <w:pPr>
              <w:spacing w:after="0" w:line="240" w:lineRule="auto"/>
              <w:rPr>
                <w:sz w:val="20"/>
                <w:szCs w:val="20"/>
              </w:rPr>
            </w:pPr>
            <w:r>
              <w:rPr>
                <w:sz w:val="20"/>
                <w:szCs w:val="20"/>
              </w:rPr>
              <w:t xml:space="preserve">    ax2.set_ylabel(</w:t>
            </w:r>
            <w:r>
              <w:rPr>
                <w:color w:val="FF0000"/>
                <w:sz w:val="20"/>
                <w:szCs w:val="20"/>
                <w:u w:color="FF0000"/>
              </w:rPr>
              <w:t>'annual production resilience'</w:t>
            </w:r>
            <w:r>
              <w:rPr>
                <w:sz w:val="20"/>
                <w:szCs w:val="20"/>
              </w:rPr>
              <w:t>)</w:t>
            </w:r>
          </w:p>
          <w:p w14:paraId="74973917" w14:textId="77777777" w:rsidR="00CA4A5D" w:rsidRDefault="00283981">
            <w:pPr>
              <w:spacing w:after="0" w:line="240" w:lineRule="auto"/>
              <w:rPr>
                <w:sz w:val="20"/>
                <w:szCs w:val="20"/>
              </w:rPr>
            </w:pPr>
            <w:r>
              <w:rPr>
                <w:sz w:val="20"/>
                <w:szCs w:val="20"/>
              </w:rPr>
              <w:t xml:space="preserve">        </w:t>
            </w:r>
          </w:p>
          <w:p w14:paraId="68762815" w14:textId="77777777" w:rsidR="00CA4A5D" w:rsidRDefault="00283981">
            <w:pPr>
              <w:spacing w:after="0" w:line="240" w:lineRule="auto"/>
              <w:rPr>
                <w:sz w:val="20"/>
                <w:szCs w:val="20"/>
              </w:rPr>
            </w:pPr>
            <w:r>
              <w:rPr>
                <w:sz w:val="20"/>
                <w:szCs w:val="20"/>
              </w:rPr>
              <w:t xml:space="preserve">    </w:t>
            </w:r>
            <w:r>
              <w:rPr>
                <w:color w:val="00B050"/>
                <w:sz w:val="20"/>
                <w:szCs w:val="20"/>
                <w:u w:color="00B050"/>
              </w:rPr>
              <w:t xml:space="preserve">if </w:t>
            </w:r>
            <w:r>
              <w:rPr>
                <w:sz w:val="20"/>
                <w:szCs w:val="20"/>
              </w:rPr>
              <w:t>moreinfo:</w:t>
            </w:r>
          </w:p>
          <w:p w14:paraId="17EC89DE" w14:textId="77777777" w:rsidR="00CA4A5D" w:rsidRDefault="00283981">
            <w:pPr>
              <w:spacing w:after="0" w:line="240" w:lineRule="auto"/>
              <w:rPr>
                <w:sz w:val="20"/>
                <w:szCs w:val="20"/>
              </w:rPr>
            </w:pPr>
            <w:r>
              <w:rPr>
                <w:sz w:val="20"/>
                <w:szCs w:val="20"/>
              </w:rPr>
              <w:t xml:space="preserve">        fig.tight_layout(rect=[</w:t>
            </w:r>
            <w:r>
              <w:rPr>
                <w:color w:val="00B050"/>
                <w:sz w:val="20"/>
                <w:szCs w:val="20"/>
                <w:u w:color="00B050"/>
              </w:rPr>
              <w:t>0</w:t>
            </w:r>
            <w:r>
              <w:rPr>
                <w:sz w:val="20"/>
                <w:szCs w:val="20"/>
              </w:rPr>
              <w:t xml:space="preserve">, </w:t>
            </w:r>
            <w:r>
              <w:rPr>
                <w:color w:val="00B050"/>
                <w:sz w:val="20"/>
                <w:szCs w:val="20"/>
                <w:u w:color="00B050"/>
              </w:rPr>
              <w:t>0.03</w:t>
            </w:r>
            <w:r>
              <w:rPr>
                <w:sz w:val="20"/>
                <w:szCs w:val="20"/>
              </w:rPr>
              <w:t xml:space="preserve">, </w:t>
            </w:r>
            <w:r>
              <w:rPr>
                <w:color w:val="00B050"/>
                <w:sz w:val="20"/>
                <w:szCs w:val="20"/>
                <w:u w:color="00B050"/>
              </w:rPr>
              <w:t>0.85</w:t>
            </w:r>
            <w:r>
              <w:rPr>
                <w:sz w:val="20"/>
                <w:szCs w:val="20"/>
              </w:rPr>
              <w:t xml:space="preserve">, </w:t>
            </w:r>
            <w:r>
              <w:rPr>
                <w:color w:val="00B050"/>
                <w:sz w:val="20"/>
                <w:szCs w:val="20"/>
                <w:u w:color="00B050"/>
              </w:rPr>
              <w:t>0.95</w:t>
            </w:r>
            <w:r>
              <w:rPr>
                <w:sz w:val="20"/>
                <w:szCs w:val="20"/>
              </w:rPr>
              <w:t>])</w:t>
            </w:r>
          </w:p>
          <w:p w14:paraId="6871D420" w14:textId="77777777" w:rsidR="00CA4A5D" w:rsidRDefault="00283981">
            <w:pPr>
              <w:spacing w:after="0" w:line="240" w:lineRule="auto"/>
              <w:rPr>
                <w:sz w:val="20"/>
                <w:szCs w:val="20"/>
              </w:rPr>
            </w:pPr>
            <w:r>
              <w:rPr>
                <w:sz w:val="20"/>
                <w:szCs w:val="20"/>
              </w:rPr>
              <w:t xml:space="preserve">        ax3 = fig.add_axes([</w:t>
            </w:r>
            <w:r>
              <w:rPr>
                <w:color w:val="00B050"/>
                <w:sz w:val="20"/>
                <w:szCs w:val="20"/>
                <w:u w:color="00B050"/>
              </w:rPr>
              <w:t>.875</w:t>
            </w:r>
            <w:r>
              <w:rPr>
                <w:sz w:val="20"/>
                <w:szCs w:val="20"/>
              </w:rPr>
              <w:t xml:space="preserve">, </w:t>
            </w:r>
            <w:r>
              <w:rPr>
                <w:color w:val="00B050"/>
                <w:sz w:val="20"/>
                <w:szCs w:val="20"/>
                <w:u w:color="00B050"/>
              </w:rPr>
              <w:t>0.5</w:t>
            </w:r>
            <w:r>
              <w:rPr>
                <w:sz w:val="20"/>
                <w:szCs w:val="20"/>
              </w:rPr>
              <w:t xml:space="preserve">, </w:t>
            </w:r>
            <w:r>
              <w:rPr>
                <w:color w:val="00B050"/>
                <w:sz w:val="20"/>
                <w:szCs w:val="20"/>
                <w:u w:color="00B050"/>
              </w:rPr>
              <w:t>0.025</w:t>
            </w:r>
            <w:r>
              <w:rPr>
                <w:sz w:val="20"/>
                <w:szCs w:val="20"/>
              </w:rPr>
              <w:t xml:space="preserve">, </w:t>
            </w:r>
            <w:r>
              <w:rPr>
                <w:color w:val="00B050"/>
                <w:sz w:val="20"/>
                <w:szCs w:val="20"/>
                <w:u w:color="00B050"/>
              </w:rPr>
              <w:t>0.4</w:t>
            </w:r>
            <w:r>
              <w:rPr>
                <w:sz w:val="20"/>
                <w:szCs w:val="20"/>
              </w:rPr>
              <w:t>])</w:t>
            </w:r>
          </w:p>
          <w:p w14:paraId="71E3BE97" w14:textId="77777777" w:rsidR="00CA4A5D" w:rsidRDefault="00283981">
            <w:pPr>
              <w:spacing w:after="0" w:line="240" w:lineRule="auto"/>
              <w:rPr>
                <w:sz w:val="20"/>
                <w:szCs w:val="20"/>
              </w:rPr>
            </w:pPr>
            <w:r>
              <w:rPr>
                <w:sz w:val="20"/>
                <w:szCs w:val="20"/>
              </w:rPr>
              <w:t xml:space="preserve">        norm = mpl.colors.Normalize(vmin=</w:t>
            </w:r>
            <w:r>
              <w:rPr>
                <w:color w:val="00B050"/>
                <w:sz w:val="20"/>
                <w:szCs w:val="20"/>
                <w:u w:color="00B050"/>
              </w:rPr>
              <w:t>-1</w:t>
            </w:r>
            <w:r>
              <w:rPr>
                <w:sz w:val="20"/>
                <w:szCs w:val="20"/>
              </w:rPr>
              <w:t>, vmax=</w:t>
            </w:r>
            <w:r>
              <w:rPr>
                <w:color w:val="00B050"/>
                <w:sz w:val="20"/>
                <w:szCs w:val="20"/>
                <w:u w:color="00B050"/>
              </w:rPr>
              <w:t>1</w:t>
            </w:r>
            <w:r>
              <w:rPr>
                <w:sz w:val="20"/>
                <w:szCs w:val="20"/>
              </w:rPr>
              <w:t>)</w:t>
            </w:r>
          </w:p>
          <w:p w14:paraId="4913A76F" w14:textId="77777777" w:rsidR="00CA4A5D" w:rsidRDefault="00283981">
            <w:pPr>
              <w:spacing w:after="0" w:line="240" w:lineRule="auto"/>
              <w:rPr>
                <w:sz w:val="20"/>
                <w:szCs w:val="20"/>
              </w:rPr>
            </w:pPr>
            <w:r>
              <w:rPr>
                <w:sz w:val="20"/>
                <w:szCs w:val="20"/>
              </w:rPr>
              <w:t xml:space="preserve">        cb1 = mpl.colorbar.ColorbarBase(ax3, cmap=cmap, norm=norm, orientation=</w:t>
            </w:r>
            <w:r>
              <w:rPr>
                <w:color w:val="FF0000"/>
                <w:sz w:val="20"/>
                <w:szCs w:val="20"/>
                <w:u w:color="FF0000"/>
              </w:rPr>
              <w:t>'vertical'</w:t>
            </w:r>
            <w:r>
              <w:rPr>
                <w:sz w:val="20"/>
                <w:szCs w:val="20"/>
              </w:rPr>
              <w:t>)</w:t>
            </w:r>
          </w:p>
          <w:p w14:paraId="120B1B7A" w14:textId="78DE767D" w:rsidR="00CA4A5D" w:rsidRDefault="00283981">
            <w:pPr>
              <w:spacing w:after="0" w:line="240" w:lineRule="auto"/>
              <w:rPr>
                <w:sz w:val="20"/>
                <w:szCs w:val="20"/>
              </w:rPr>
            </w:pPr>
            <w:r>
              <w:rPr>
                <w:sz w:val="20"/>
                <w:szCs w:val="20"/>
              </w:rPr>
              <w:t xml:space="preserve">        cb1.set_label(</w:t>
            </w:r>
            <w:r>
              <w:rPr>
                <w:color w:val="FF0000"/>
                <w:sz w:val="20"/>
                <w:szCs w:val="20"/>
                <w:u w:color="FF0000"/>
              </w:rPr>
              <w:t>'</w:t>
            </w:r>
            <w:r w:rsidR="00DD0800">
              <w:rPr>
                <w:color w:val="FF0000"/>
                <w:sz w:val="20"/>
                <w:szCs w:val="20"/>
                <w:u w:color="FF0000"/>
              </w:rPr>
              <w:t>incremental</w:t>
            </w:r>
            <w:r>
              <w:rPr>
                <w:color w:val="FF0000"/>
                <w:sz w:val="20"/>
                <w:szCs w:val="20"/>
                <w:u w:color="FF0000"/>
              </w:rPr>
              <w:t xml:space="preserve"> anomaly correlation'</w:t>
            </w:r>
            <w:r>
              <w:rPr>
                <w:sz w:val="20"/>
                <w:szCs w:val="20"/>
              </w:rPr>
              <w:t>)</w:t>
            </w:r>
          </w:p>
          <w:p w14:paraId="4F29DC1B" w14:textId="77777777" w:rsidR="00CA4A5D" w:rsidRDefault="00283981">
            <w:pPr>
              <w:spacing w:after="0" w:line="240" w:lineRule="auto"/>
              <w:rPr>
                <w:sz w:val="20"/>
                <w:szCs w:val="20"/>
              </w:rPr>
            </w:pPr>
            <w:r>
              <w:rPr>
                <w:sz w:val="20"/>
                <w:szCs w:val="20"/>
              </w:rPr>
              <w:t xml:space="preserve">    </w:t>
            </w:r>
            <w:r>
              <w:rPr>
                <w:color w:val="00B050"/>
                <w:sz w:val="20"/>
                <w:szCs w:val="20"/>
                <w:u w:color="00B050"/>
              </w:rPr>
              <w:t>else</w:t>
            </w:r>
            <w:r>
              <w:rPr>
                <w:sz w:val="20"/>
                <w:szCs w:val="20"/>
              </w:rPr>
              <w:t>:</w:t>
            </w:r>
          </w:p>
          <w:p w14:paraId="13EDC7E9" w14:textId="77777777" w:rsidR="00CA4A5D" w:rsidRDefault="00283981">
            <w:pPr>
              <w:spacing w:after="0" w:line="240" w:lineRule="auto"/>
              <w:rPr>
                <w:sz w:val="20"/>
                <w:szCs w:val="20"/>
              </w:rPr>
            </w:pPr>
            <w:r>
              <w:rPr>
                <w:sz w:val="20"/>
                <w:szCs w:val="20"/>
              </w:rPr>
              <w:t xml:space="preserve">        fig.tight_layout(rect=[</w:t>
            </w:r>
            <w:r>
              <w:rPr>
                <w:color w:val="00B050"/>
                <w:sz w:val="20"/>
                <w:szCs w:val="20"/>
                <w:u w:color="00B050"/>
              </w:rPr>
              <w:t>0</w:t>
            </w:r>
            <w:r>
              <w:rPr>
                <w:sz w:val="20"/>
                <w:szCs w:val="20"/>
              </w:rPr>
              <w:t xml:space="preserve">, </w:t>
            </w:r>
            <w:r>
              <w:rPr>
                <w:color w:val="00B050"/>
                <w:sz w:val="20"/>
                <w:szCs w:val="20"/>
                <w:u w:color="00B050"/>
              </w:rPr>
              <w:t>0.03</w:t>
            </w:r>
            <w:r>
              <w:rPr>
                <w:sz w:val="20"/>
                <w:szCs w:val="20"/>
              </w:rPr>
              <w:t xml:space="preserve">, </w:t>
            </w:r>
            <w:r>
              <w:rPr>
                <w:color w:val="00B050"/>
                <w:sz w:val="20"/>
                <w:szCs w:val="20"/>
                <w:u w:color="00B050"/>
              </w:rPr>
              <w:t>1</w:t>
            </w:r>
            <w:r>
              <w:rPr>
                <w:sz w:val="20"/>
                <w:szCs w:val="20"/>
              </w:rPr>
              <w:t xml:space="preserve">, </w:t>
            </w:r>
            <w:r>
              <w:rPr>
                <w:color w:val="00B050"/>
                <w:sz w:val="20"/>
                <w:szCs w:val="20"/>
                <w:u w:color="00B050"/>
              </w:rPr>
              <w:t>0.95</w:t>
            </w:r>
            <w:r>
              <w:rPr>
                <w:sz w:val="20"/>
                <w:szCs w:val="20"/>
              </w:rPr>
              <w:t>])</w:t>
            </w:r>
          </w:p>
          <w:p w14:paraId="241AEFCA" w14:textId="77777777" w:rsidR="00CA4A5D" w:rsidRDefault="00CA4A5D">
            <w:pPr>
              <w:spacing w:after="0" w:line="240" w:lineRule="auto"/>
              <w:rPr>
                <w:sz w:val="20"/>
                <w:szCs w:val="20"/>
              </w:rPr>
            </w:pPr>
          </w:p>
          <w:p w14:paraId="386DF06D" w14:textId="77777777" w:rsidR="00CA4A5D" w:rsidRDefault="00283981">
            <w:pPr>
              <w:spacing w:after="0" w:line="240" w:lineRule="auto"/>
            </w:pPr>
            <w:r>
              <w:rPr>
                <w:sz w:val="20"/>
                <w:szCs w:val="20"/>
              </w:rPr>
              <w:t xml:space="preserve">    </w:t>
            </w:r>
            <w:r>
              <w:rPr>
                <w:color w:val="00B050"/>
                <w:sz w:val="20"/>
                <w:szCs w:val="20"/>
                <w:u w:color="00B050"/>
              </w:rPr>
              <w:t xml:space="preserve">return </w:t>
            </w:r>
            <w:r>
              <w:rPr>
                <w:sz w:val="20"/>
                <w:szCs w:val="20"/>
              </w:rPr>
              <w:t>fig</w:t>
            </w:r>
          </w:p>
        </w:tc>
      </w:tr>
    </w:tbl>
    <w:p w14:paraId="4EE8E340" w14:textId="36EB2E71" w:rsidR="00CA4A5D" w:rsidRDefault="00666E3F">
      <w:pPr>
        <w:widowControl w:val="0"/>
        <w:spacing w:line="240" w:lineRule="auto"/>
      </w:pPr>
      <w:r w:rsidRPr="002927C1">
        <w:rPr>
          <w:b/>
        </w:rPr>
        <w:lastRenderedPageBreak/>
        <w:t>Scripting details:</w:t>
      </w:r>
    </w:p>
    <w:p w14:paraId="5762F9EC" w14:textId="77777777" w:rsidR="00CA4A5D" w:rsidRDefault="00CA4A5D">
      <w:pPr>
        <w:jc w:val="both"/>
      </w:pPr>
    </w:p>
    <w:p w14:paraId="2922D817" w14:textId="77777777" w:rsidR="00C04A56" w:rsidRDefault="00283981">
      <w:pPr>
        <w:jc w:val="both"/>
      </w:pPr>
      <w:r>
        <w:rPr>
          <w:i/>
          <w:iCs/>
        </w:rPr>
        <w:t>ProSeries</w:t>
      </w:r>
      <w:r>
        <w:t xml:space="preserve"> class consists of the time-series object creation with a label name and production time-series, which is passed through a pandas </w:t>
      </w:r>
      <w:r>
        <w:rPr>
          <w:i/>
          <w:iCs/>
        </w:rPr>
        <w:t>DataFrame</w:t>
      </w:r>
      <w:r>
        <w:t>, and includes several methods</w:t>
      </w:r>
      <w:r w:rsidR="00C04A56">
        <w:t>:</w:t>
      </w:r>
      <w:r>
        <w:t xml:space="preserve"> </w:t>
      </w:r>
    </w:p>
    <w:p w14:paraId="0B5E4051" w14:textId="1A928381" w:rsidR="00C04A56" w:rsidRDefault="00283981" w:rsidP="00C04A56">
      <w:pPr>
        <w:pStyle w:val="Paragrafoelenco"/>
        <w:numPr>
          <w:ilvl w:val="0"/>
          <w:numId w:val="5"/>
        </w:numPr>
        <w:jc w:val="both"/>
      </w:pPr>
      <w:del w:id="633" w:author="Andrea Toreti" w:date="2021-04-01T16:18:00Z">
        <w:r w:rsidDel="007969A0">
          <w:delText xml:space="preserve">The </w:delText>
        </w:r>
      </w:del>
      <w:r w:rsidRPr="00C04A56">
        <w:rPr>
          <w:i/>
          <w:iCs/>
        </w:rPr>
        <w:t>length</w:t>
      </w:r>
      <w:ins w:id="634" w:author="Andrea Toreti" w:date="2021-04-01T16:18:00Z">
        <w:r w:rsidR="007969A0">
          <w:rPr>
            <w:i/>
            <w:iCs/>
          </w:rPr>
          <w:t xml:space="preserve">: </w:t>
        </w:r>
      </w:ins>
      <w:del w:id="635" w:author="Andrea Toreti" w:date="2021-04-01T16:18:00Z">
        <w:r w:rsidDel="007969A0">
          <w:delText xml:space="preserve"> meth</w:delText>
        </w:r>
      </w:del>
      <w:del w:id="636" w:author="Andrea Toreti" w:date="2021-04-01T16:17:00Z">
        <w:r w:rsidDel="007969A0">
          <w:delText xml:space="preserve">od </w:delText>
        </w:r>
      </w:del>
      <w:ins w:id="637" w:author="Andrea Toreti" w:date="2021-04-01T16:18:00Z">
        <w:r w:rsidR="007969A0">
          <w:t xml:space="preserve">it </w:t>
        </w:r>
      </w:ins>
      <w:r>
        <w:t xml:space="preserve">returns the number of years of the time-series. </w:t>
      </w:r>
    </w:p>
    <w:p w14:paraId="6314664A" w14:textId="5786E8B6" w:rsidR="00C04A56" w:rsidRDefault="00283981" w:rsidP="00C04A56">
      <w:pPr>
        <w:pStyle w:val="Paragrafoelenco"/>
        <w:numPr>
          <w:ilvl w:val="0"/>
          <w:numId w:val="5"/>
        </w:numPr>
        <w:jc w:val="both"/>
      </w:pPr>
      <w:del w:id="638" w:author="Andrea Toreti" w:date="2021-04-01T16:18:00Z">
        <w:r w:rsidDel="007969A0">
          <w:delText xml:space="preserve">The </w:delText>
        </w:r>
      </w:del>
      <w:r w:rsidRPr="00C04A56">
        <w:rPr>
          <w:i/>
          <w:iCs/>
        </w:rPr>
        <w:t>mean</w:t>
      </w:r>
      <w:ins w:id="639" w:author="Andrea Toreti" w:date="2021-04-01T16:18:00Z">
        <w:r w:rsidR="007969A0">
          <w:rPr>
            <w:i/>
            <w:iCs/>
          </w:rPr>
          <w:t>:</w:t>
        </w:r>
      </w:ins>
      <w:r>
        <w:t xml:space="preserve"> </w:t>
      </w:r>
      <w:del w:id="640" w:author="Andrea Toreti" w:date="2021-04-01T16:18:00Z">
        <w:r w:rsidDel="007969A0">
          <w:delText xml:space="preserve">method </w:delText>
        </w:r>
      </w:del>
      <w:ins w:id="641" w:author="Andrea Toreti" w:date="2021-04-01T16:18:00Z">
        <w:r w:rsidR="007969A0">
          <w:t xml:space="preserve">it </w:t>
        </w:r>
      </w:ins>
      <w:r>
        <w:t xml:space="preserve">returns the production average of the time-series. </w:t>
      </w:r>
    </w:p>
    <w:p w14:paraId="06FE43C2" w14:textId="7D3AD05A" w:rsidR="00C04A56" w:rsidRDefault="00283981" w:rsidP="00C04A56">
      <w:pPr>
        <w:pStyle w:val="Paragrafoelenco"/>
        <w:numPr>
          <w:ilvl w:val="0"/>
          <w:numId w:val="5"/>
        </w:numPr>
        <w:jc w:val="both"/>
      </w:pPr>
      <w:del w:id="642" w:author="Andrea Toreti" w:date="2021-04-01T16:18:00Z">
        <w:r w:rsidDel="007969A0">
          <w:delText xml:space="preserve">The </w:delText>
        </w:r>
      </w:del>
      <w:r w:rsidRPr="00C04A56">
        <w:rPr>
          <w:i/>
          <w:iCs/>
        </w:rPr>
        <w:t>smooth</w:t>
      </w:r>
      <w:ins w:id="643" w:author="Andrea Toreti" w:date="2021-04-01T16:18:00Z">
        <w:r w:rsidR="007969A0">
          <w:t xml:space="preserve">: it </w:t>
        </w:r>
      </w:ins>
      <w:del w:id="644" w:author="Andrea Toreti" w:date="2021-04-01T16:18:00Z">
        <w:r w:rsidDel="007969A0">
          <w:delText xml:space="preserve"> method </w:delText>
        </w:r>
      </w:del>
      <w:r>
        <w:t xml:space="preserve">returns the smoothed time-series </w:t>
      </w:r>
      <w:r w:rsidR="00C04A56">
        <w:t xml:space="preserve">through </w:t>
      </w:r>
      <w:r>
        <w:t>eq</w:t>
      </w:r>
      <w:ins w:id="645" w:author="Andrea Toreti" w:date="2021-04-01T16:18:00Z">
        <w:r w:rsidR="007969A0">
          <w:t>.</w:t>
        </w:r>
      </w:ins>
      <w:del w:id="646" w:author="Andrea Toreti" w:date="2021-04-01T16:18:00Z">
        <w:r w:rsidDel="007969A0">
          <w:delText>uation</w:delText>
        </w:r>
      </w:del>
      <w:r>
        <w:t xml:space="preserve"> </w:t>
      </w:r>
      <w:ins w:id="647" w:author="Andrea Toreti" w:date="2021-04-01T16:18:00Z">
        <w:r w:rsidR="007969A0" w:rsidRPr="007969A0">
          <w:rPr>
            <w:i/>
            <w:rPrChange w:id="648" w:author="Andrea Toreti" w:date="2021-04-01T16:18:00Z">
              <w:rPr/>
            </w:rPrChange>
          </w:rPr>
          <w:t>(</w:t>
        </w:r>
      </w:ins>
      <w:r w:rsidRPr="007969A0">
        <w:rPr>
          <w:i/>
          <w:rPrChange w:id="649" w:author="Andrea Toreti" w:date="2021-04-01T16:18:00Z">
            <w:rPr/>
          </w:rPrChange>
        </w:rPr>
        <w:t>2</w:t>
      </w:r>
      <w:ins w:id="650" w:author="Andrea Toreti" w:date="2021-04-01T16:18:00Z">
        <w:r w:rsidR="007969A0" w:rsidRPr="007969A0">
          <w:rPr>
            <w:i/>
            <w:rPrChange w:id="651" w:author="Andrea Toreti" w:date="2021-04-01T16:18:00Z">
              <w:rPr/>
            </w:rPrChange>
          </w:rPr>
          <w:t>)</w:t>
        </w:r>
      </w:ins>
      <w:r>
        <w:t xml:space="preserve">. The </w:t>
      </w:r>
      <w:r w:rsidRPr="00D23C17">
        <w:rPr>
          <w:i/>
          <w:rPrChange w:id="652" w:author="Andrea Toreti" w:date="2021-04-01T16:23:00Z">
            <w:rPr/>
          </w:rPrChange>
        </w:rPr>
        <w:t>span</w:t>
      </w:r>
      <w:r>
        <w:t xml:space="preserve"> parameter of LOESS smoothing corresponds to 20 years, which is hardcoded in this initial version of the software. This value has been calibrated in previous studies </w:t>
      </w:r>
      <w:r w:rsidR="00712FFC">
        <w:fldChar w:fldCharType="begin" w:fldLock="1"/>
      </w:r>
      <w:r w:rsidR="00DC57A5">
        <w:instrText>ADDIN CSL_CITATION {"citationItems":[{"id":"ITEM-1","itemData":{"DOI":"10.1088/1748-9326/aa723b","ISSN":"17489326","abstract":"© 2017 IOP Publishing Ltd. Heat waves and drought are often considered the most damaging climatic stressors for wheat. In this study, we characterize and attribute the effects of these climate extremes on wheat yield anomalies (at global and national scales) from 1980 to 2010. Using a combination of up-to-date heat wave and drought indexes (the latter capturing both excessively dry and wet conditions), we have developed a composite indicator that is able to capture the spatio-temporal characteristics of the underlying physical processes in the different agro-climatic regions of the world. At the global level, our diagnostic explains a significant portion (more than 40%) of the inter-annual production variability. By quantifying the contribution of national yield anomalies to global fluctuations, we have found that just two concurrent yield anomalies affecting the larger producers of the world could be responsible for more than half of the global annual fluctuations. The relative importance of heat stress and drought in determining the yield anomalies depends on the region. Moreover, in contrast to common perception, water excess affects wheat production more than drought in several countries. We have also performed the same analysis at the subnational level for France, which is the largest wheat producer of the European Union, and home to a range of climatic zones. Large subnational variability of inter-annual wheat yield is mostly captured by the heat and water stress indicators, consistently with the country-level result.","author":[{"dropping-particle":"","family":"Zampieri","given":"M.","non-dropping-particle":"","parse-names":false,"suffix":""},{"dropping-particle":"","family":"Ceglar","given":"A.","non-dropping-particle":"","parse-names":false,"suffix":""},{"dropping-particle":"","family":"Dentener","given":"F.","non-dropping-particle":"","parse-names":false,"suffix":""},{"dropping-particle":"","family":"Toreti","given":"A.","non-dropping-particle":"","parse-names":false,"suffix":""}],"container-title":"Environmental Research Letters","id":"ITEM-1","issue":"6","issued":{"date-parts":[["2017"]]},"title":"Wheat yield loss attributable to heat waves, drought and water excess at the global, national and subnational scales","type":"article-journal","volume":"12"},"uris":["http://www.mendeley.com/documents/?uuid=5b2840cb-7a71-3d20-9ace-64363f3e22ec"]},{"id":"ITEM-2","itemData":{"DOI":"10.1029/2018EF000995","ISSN":"2328-4277","abstract":"Abstract We estimate the effects of climate anomalies (heat stress and drought) on annual maize production, variability, and trend from the country level to the global scale using a statistical model. Moderate climate anomalies and extremes are diagnosed with two indicators of heat stress and drought computed over maize growing regions during the most relevant period of maize growth. The calibrated model linearly combines these two indicators into a single Combined Stress Index. The Combined Stress Index explains 50% of the observed global production variability in the period 1980?2010. We apply the model on an ensemble of high-resolution global climate model simulations. Global maize losses, due to extreme climate events with 10-year return times during the period 1980?2010, will become the new normal already at 1.5 °C global warming levels (approximately 2020s). At 2 °C warming (late 2030s), maize areas will be affected by heat stress and drought never experienced before, affecting many major and minor production regions.","author":[{"dropping-particle":"","family":"Zampieri","given":"M","non-dropping-particle":"","parse-names":false,"suffix":""},{"dropping-particle":"","family":"Ceglar","given":"A","non-dropping-particle":"","parse-names":false,"suffix":""},{"dropping-particle":"","family":"Dentener","given":"F","non-dropping-particle":"","parse-names":false,"suffix":""},{"dropping-particle":"","family":"Dosio","given":"A","non-dropping-particle":"","parse-names":false,"suffix":""},{"dropping-particle":"","family":"Naumann","given":"G","non-dropping-particle":"","parse-names":false,"suffix":""},{"dropping-particle":"","family":"Berg","given":"M","non-dropping-particle":"van den","parse-names":false,"suffix":""},{"dropping-particle":"","family":"Toreti","given":"A","non-dropping-particle":"","parse-names":false,"suffix":""}],"container-title":"Earth's Future","id":"ITEM-2","issue":"2","issued":{"date-parts":[["2019","2"]]},"page":"113-122","publisher":"John Wiley &amp; Sons, Ltd","title":"When Will Current Climate Extremes Affecting Maize Production Become the Norm?","type":"article-journal","volume":"7"},"uris":["http://www.mendeley.com/documents/?uuid=5dfd47ee-1f0b-4203-b4a2-922f64a47b5d"]}],"mendeley":{"formattedCitation":"[11,44]","plainTextFormattedCitation":"[11,44]","previouslyFormattedCitation":"[11,44]"},"properties":{"noteIndex":0},"schema":"https://github.com/citation-style-language/schema/raw/master/csl-citation.json"}</w:instrText>
      </w:r>
      <w:r w:rsidR="00712FFC">
        <w:fldChar w:fldCharType="separate"/>
      </w:r>
      <w:r w:rsidR="009707B1" w:rsidRPr="009707B1">
        <w:rPr>
          <w:noProof/>
        </w:rPr>
        <w:t>[11,44]</w:t>
      </w:r>
      <w:r w:rsidR="00712FFC">
        <w:fldChar w:fldCharType="end"/>
      </w:r>
      <w:r>
        <w:t xml:space="preserve">. </w:t>
      </w:r>
    </w:p>
    <w:p w14:paraId="5FE92079" w14:textId="23180630" w:rsidR="00C04A56" w:rsidRDefault="00283981" w:rsidP="00C04A56">
      <w:pPr>
        <w:pStyle w:val="Paragrafoelenco"/>
        <w:numPr>
          <w:ilvl w:val="0"/>
          <w:numId w:val="5"/>
        </w:numPr>
        <w:jc w:val="both"/>
        <w:rPr>
          <w:ins w:id="653" w:author="Matteo Zampieri" w:date="2021-03-15T10:35:00Z"/>
        </w:rPr>
      </w:pPr>
      <w:del w:id="654" w:author="Andrea Toreti" w:date="2021-04-01T16:19:00Z">
        <w:r w:rsidDel="00D23C17">
          <w:delText xml:space="preserve">The </w:delText>
        </w:r>
      </w:del>
      <w:r w:rsidRPr="00C04A56">
        <w:rPr>
          <w:i/>
          <w:iCs/>
        </w:rPr>
        <w:t>norm</w:t>
      </w:r>
      <w:ins w:id="655" w:author="Andrea Toreti" w:date="2021-04-01T16:19:00Z">
        <w:r w:rsidR="00D23C17">
          <w:rPr>
            <w:i/>
            <w:iCs/>
          </w:rPr>
          <w:t>:</w:t>
        </w:r>
      </w:ins>
      <w:r>
        <w:t xml:space="preserve"> </w:t>
      </w:r>
      <w:del w:id="656" w:author="Andrea Toreti" w:date="2021-04-01T16:19:00Z">
        <w:r w:rsidDel="00D23C17">
          <w:delText xml:space="preserve">method </w:delText>
        </w:r>
      </w:del>
      <w:ins w:id="657" w:author="Andrea Toreti" w:date="2021-04-01T16:19:00Z">
        <w:r w:rsidR="00D23C17">
          <w:t xml:space="preserve">it </w:t>
        </w:r>
      </w:ins>
      <w:r>
        <w:t>normalizes the production time-series</w:t>
      </w:r>
      <w:ins w:id="658" w:author="Andrea Toreti" w:date="2021-04-01T16:19:00Z">
        <w:r w:rsidR="00D23C17">
          <w:t xml:space="preserve">, </w:t>
        </w:r>
      </w:ins>
      <w:del w:id="659" w:author="Andrea Toreti" w:date="2021-04-01T16:19:00Z">
        <w:r w:rsidDel="00D23C17">
          <w:delText xml:space="preserve"> (</w:delText>
        </w:r>
      </w:del>
      <w:r>
        <w:t>eq</w:t>
      </w:r>
      <w:ins w:id="660" w:author="Andrea Toreti" w:date="2021-04-01T16:19:00Z">
        <w:r w:rsidR="00D23C17">
          <w:t>s.</w:t>
        </w:r>
      </w:ins>
      <w:del w:id="661" w:author="Andrea Toreti" w:date="2021-04-01T16:19:00Z">
        <w:r w:rsidDel="00D23C17">
          <w:delText>uation</w:delText>
        </w:r>
      </w:del>
      <w:r>
        <w:t xml:space="preserve"> </w:t>
      </w:r>
      <w:ins w:id="662" w:author="Andrea Toreti" w:date="2021-04-01T16:19:00Z">
        <w:r w:rsidR="00D23C17" w:rsidRPr="00D23C17">
          <w:rPr>
            <w:i/>
            <w:rPrChange w:id="663" w:author="Andrea Toreti" w:date="2021-04-01T16:19:00Z">
              <w:rPr/>
            </w:rPrChange>
          </w:rPr>
          <w:t>(</w:t>
        </w:r>
      </w:ins>
      <w:r w:rsidRPr="00D23C17">
        <w:rPr>
          <w:i/>
          <w:rPrChange w:id="664" w:author="Andrea Toreti" w:date="2021-04-01T16:19:00Z">
            <w:rPr/>
          </w:rPrChange>
        </w:rPr>
        <w:t>3</w:t>
      </w:r>
      <w:ins w:id="665" w:author="Andrea Toreti" w:date="2021-04-01T16:19:00Z">
        <w:r w:rsidR="00D23C17" w:rsidRPr="00D23C17">
          <w:rPr>
            <w:i/>
            <w:rPrChange w:id="666" w:author="Andrea Toreti" w:date="2021-04-01T16:19:00Z">
              <w:rPr/>
            </w:rPrChange>
          </w:rPr>
          <w:t>)</w:t>
        </w:r>
      </w:ins>
      <w:ins w:id="667" w:author="Matteo Zampieri" w:date="2021-03-22T11:30:00Z">
        <w:r w:rsidR="00CB1CBB" w:rsidRPr="00D23C17">
          <w:rPr>
            <w:i/>
            <w:rPrChange w:id="668" w:author="Andrea Toreti" w:date="2021-04-01T16:19:00Z">
              <w:rPr/>
            </w:rPrChange>
          </w:rPr>
          <w:t>-</w:t>
        </w:r>
      </w:ins>
      <w:ins w:id="669" w:author="Andrea Toreti" w:date="2021-04-01T16:19:00Z">
        <w:r w:rsidR="00D23C17" w:rsidRPr="00D23C17">
          <w:rPr>
            <w:i/>
            <w:rPrChange w:id="670" w:author="Andrea Toreti" w:date="2021-04-01T16:19:00Z">
              <w:rPr/>
            </w:rPrChange>
          </w:rPr>
          <w:t>(</w:t>
        </w:r>
      </w:ins>
      <w:ins w:id="671" w:author="Matteo Zampieri" w:date="2021-03-22T11:30:00Z">
        <w:r w:rsidR="00CB1CBB" w:rsidRPr="00D23C17">
          <w:rPr>
            <w:i/>
            <w:rPrChange w:id="672" w:author="Andrea Toreti" w:date="2021-04-01T16:19:00Z">
              <w:rPr/>
            </w:rPrChange>
          </w:rPr>
          <w:t>5</w:t>
        </w:r>
      </w:ins>
      <w:r w:rsidRPr="00D23C17">
        <w:rPr>
          <w:i/>
          <w:rPrChange w:id="673" w:author="Andrea Toreti" w:date="2021-04-01T16:19:00Z">
            <w:rPr/>
          </w:rPrChange>
        </w:rPr>
        <w:t>)</w:t>
      </w:r>
      <w:r>
        <w:t xml:space="preserve">. </w:t>
      </w:r>
    </w:p>
    <w:p w14:paraId="543B55D3" w14:textId="550515B7" w:rsidR="00366AD7" w:rsidRDefault="00366AD7" w:rsidP="00C04A56">
      <w:pPr>
        <w:pStyle w:val="Paragrafoelenco"/>
        <w:numPr>
          <w:ilvl w:val="0"/>
          <w:numId w:val="5"/>
        </w:numPr>
        <w:jc w:val="both"/>
      </w:pPr>
      <w:ins w:id="674" w:author="Matteo Zampieri" w:date="2021-03-15T10:35:00Z">
        <w:del w:id="675" w:author="Andrea Toreti" w:date="2021-04-01T16:20:00Z">
          <w:r w:rsidDel="00D23C17">
            <w:delText xml:space="preserve">The </w:delText>
          </w:r>
        </w:del>
        <w:r>
          <w:t>p_</w:t>
        </w:r>
      </w:ins>
      <w:ins w:id="676" w:author="Matteo Zampieri" w:date="2021-03-15T10:36:00Z">
        <w:r>
          <w:t>stab</w:t>
        </w:r>
      </w:ins>
      <w:ins w:id="677" w:author="Andrea Toreti" w:date="2021-04-01T16:19:00Z">
        <w:r w:rsidR="00D23C17">
          <w:t xml:space="preserve">: it </w:t>
        </w:r>
      </w:ins>
      <w:ins w:id="678" w:author="Matteo Zampieri" w:date="2021-03-15T10:36:00Z">
        <w:del w:id="679" w:author="Andrea Toreti" w:date="2021-04-01T16:19:00Z">
          <w:r w:rsidDel="00D23C17">
            <w:delText xml:space="preserve"> method </w:delText>
          </w:r>
        </w:del>
        <w:r>
          <w:t>computes production stability according to eq</w:t>
        </w:r>
      </w:ins>
      <w:ins w:id="680" w:author="Andrea Toreti" w:date="2021-04-01T16:20:00Z">
        <w:r w:rsidR="00D23C17">
          <w:t>.</w:t>
        </w:r>
      </w:ins>
      <w:ins w:id="681" w:author="Matteo Zampieri" w:date="2021-03-15T10:36:00Z">
        <w:del w:id="682" w:author="Andrea Toreti" w:date="2021-04-01T16:20:00Z">
          <w:r w:rsidDel="00D23C17">
            <w:delText>uation</w:delText>
          </w:r>
        </w:del>
        <w:r>
          <w:t xml:space="preserve"> </w:t>
        </w:r>
      </w:ins>
      <w:ins w:id="683" w:author="Andrea Toreti" w:date="2021-04-01T16:20:00Z">
        <w:r w:rsidR="00D23C17" w:rsidRPr="00D23C17">
          <w:rPr>
            <w:i/>
            <w:rPrChange w:id="684" w:author="Andrea Toreti" w:date="2021-04-01T16:20:00Z">
              <w:rPr/>
            </w:rPrChange>
          </w:rPr>
          <w:t>(</w:t>
        </w:r>
      </w:ins>
      <w:ins w:id="685" w:author="Matteo Zampieri" w:date="2021-03-22T11:30:00Z">
        <w:r w:rsidR="00CB1CBB" w:rsidRPr="00D23C17">
          <w:rPr>
            <w:i/>
            <w:rPrChange w:id="686" w:author="Andrea Toreti" w:date="2021-04-01T16:20:00Z">
              <w:rPr/>
            </w:rPrChange>
          </w:rPr>
          <w:t>6</w:t>
        </w:r>
      </w:ins>
      <w:ins w:id="687" w:author="Andrea Toreti" w:date="2021-04-01T16:20:00Z">
        <w:r w:rsidR="00D23C17" w:rsidRPr="00D23C17">
          <w:rPr>
            <w:i/>
            <w:rPrChange w:id="688" w:author="Andrea Toreti" w:date="2021-04-01T16:20:00Z">
              <w:rPr/>
            </w:rPrChange>
          </w:rPr>
          <w:t>)</w:t>
        </w:r>
      </w:ins>
      <w:ins w:id="689" w:author="Matteo Zampieri" w:date="2021-03-15T10:36:00Z">
        <w:r>
          <w:t>.</w:t>
        </w:r>
      </w:ins>
    </w:p>
    <w:p w14:paraId="5C2FF20F" w14:textId="2321B138" w:rsidR="00C04A56" w:rsidRDefault="00283981" w:rsidP="00C04A56">
      <w:pPr>
        <w:pStyle w:val="Paragrafoelenco"/>
        <w:numPr>
          <w:ilvl w:val="0"/>
          <w:numId w:val="5"/>
        </w:numPr>
        <w:jc w:val="both"/>
      </w:pPr>
      <w:del w:id="690" w:author="Andrea Toreti" w:date="2021-04-01T16:20:00Z">
        <w:r w:rsidDel="00D23C17">
          <w:delText xml:space="preserve">The </w:delText>
        </w:r>
      </w:del>
      <w:r w:rsidRPr="00C04A56">
        <w:rPr>
          <w:i/>
          <w:iCs/>
        </w:rPr>
        <w:t>p</w:t>
      </w:r>
      <w:ins w:id="691" w:author="Matteo Zampieri" w:date="2021-03-15T10:36:00Z">
        <w:r w:rsidR="00366AD7">
          <w:rPr>
            <w:i/>
            <w:iCs/>
          </w:rPr>
          <w:t>_</w:t>
        </w:r>
      </w:ins>
      <w:del w:id="692" w:author="Matteo Zampieri" w:date="2021-03-15T10:36:00Z">
        <w:r w:rsidRPr="00C04A56" w:rsidDel="00366AD7">
          <w:rPr>
            <w:i/>
            <w:iCs/>
          </w:rPr>
          <w:delText>-</w:delText>
        </w:r>
      </w:del>
      <w:r w:rsidRPr="00C04A56">
        <w:rPr>
          <w:i/>
          <w:iCs/>
        </w:rPr>
        <w:t>res</w:t>
      </w:r>
      <w:ins w:id="693" w:author="Andrea Toreti" w:date="2021-04-01T16:20:00Z">
        <w:r w:rsidR="00D23C17">
          <w:t xml:space="preserve">: </w:t>
        </w:r>
      </w:ins>
      <w:del w:id="694" w:author="Andrea Toreti" w:date="2021-04-01T16:20:00Z">
        <w:r w:rsidDel="00D23C17">
          <w:delText xml:space="preserve"> method</w:delText>
        </w:r>
      </w:del>
      <w:ins w:id="695" w:author="Andrea Toreti" w:date="2021-04-01T16:20:00Z">
        <w:r w:rsidR="00D23C17">
          <w:t>it</w:t>
        </w:r>
      </w:ins>
      <w:r>
        <w:t xml:space="preserve"> computes the resilience indicator </w:t>
      </w:r>
      <w:del w:id="696" w:author="Matteo Zampieri" w:date="2021-03-15T10:37:00Z">
        <w:r w:rsidDel="00366AD7">
          <w:delText xml:space="preserve">using </w:delText>
        </w:r>
      </w:del>
      <w:ins w:id="697" w:author="Matteo Zampieri" w:date="2021-03-15T10:37:00Z">
        <w:r w:rsidR="00366AD7">
          <w:t xml:space="preserve">according to </w:t>
        </w:r>
      </w:ins>
      <w:r>
        <w:t>eq</w:t>
      </w:r>
      <w:ins w:id="698" w:author="Andrea Toreti" w:date="2021-04-01T16:20:00Z">
        <w:r w:rsidR="00D23C17">
          <w:t>.</w:t>
        </w:r>
      </w:ins>
      <w:del w:id="699" w:author="Andrea Toreti" w:date="2021-04-01T16:20:00Z">
        <w:r w:rsidDel="00D23C17">
          <w:delText>uation</w:delText>
        </w:r>
      </w:del>
      <w:del w:id="700" w:author="Matteo Zampieri" w:date="2021-03-15T10:37:00Z">
        <w:r w:rsidDel="00366AD7">
          <w:delText>s</w:delText>
        </w:r>
      </w:del>
      <w:ins w:id="701" w:author="Matteo Zampieri" w:date="2021-03-15T10:37:00Z">
        <w:r w:rsidR="00366AD7">
          <w:t xml:space="preserve"> </w:t>
        </w:r>
      </w:ins>
      <w:ins w:id="702" w:author="Andrea Toreti" w:date="2021-04-01T16:20:00Z">
        <w:r w:rsidR="00D23C17" w:rsidRPr="00D23C17">
          <w:rPr>
            <w:i/>
            <w:rPrChange w:id="703" w:author="Andrea Toreti" w:date="2021-04-01T16:20:00Z">
              <w:rPr/>
            </w:rPrChange>
          </w:rPr>
          <w:t>(</w:t>
        </w:r>
      </w:ins>
      <w:ins w:id="704" w:author="Matteo Zampieri" w:date="2021-03-22T11:30:00Z">
        <w:r w:rsidR="00CB1CBB" w:rsidRPr="00D23C17">
          <w:rPr>
            <w:i/>
            <w:rPrChange w:id="705" w:author="Andrea Toreti" w:date="2021-04-01T16:20:00Z">
              <w:rPr/>
            </w:rPrChange>
          </w:rPr>
          <w:t>7</w:t>
        </w:r>
      </w:ins>
      <w:ins w:id="706" w:author="Andrea Toreti" w:date="2021-04-01T16:20:00Z">
        <w:r w:rsidR="00D23C17" w:rsidRPr="00D23C17">
          <w:rPr>
            <w:i/>
            <w:rPrChange w:id="707" w:author="Andrea Toreti" w:date="2021-04-01T16:20:00Z">
              <w:rPr/>
            </w:rPrChange>
          </w:rPr>
          <w:t>)</w:t>
        </w:r>
      </w:ins>
      <w:r>
        <w:t xml:space="preserve"> </w:t>
      </w:r>
      <w:del w:id="708" w:author="Matteo Zampieri" w:date="2021-03-15T10:36:00Z">
        <w:r w:rsidDel="00366AD7">
          <w:delText>4 and 5</w:delText>
        </w:r>
      </w:del>
      <w:r>
        <w:t xml:space="preserve">. </w:t>
      </w:r>
    </w:p>
    <w:p w14:paraId="0741E9E3" w14:textId="0BF661EE" w:rsidR="00C04A56" w:rsidRDefault="00283981" w:rsidP="00C04A56">
      <w:pPr>
        <w:pStyle w:val="Paragrafoelenco"/>
        <w:numPr>
          <w:ilvl w:val="0"/>
          <w:numId w:val="5"/>
        </w:numPr>
        <w:jc w:val="both"/>
      </w:pPr>
      <w:del w:id="709" w:author="Andrea Toreti" w:date="2021-04-01T16:20:00Z">
        <w:r w:rsidDel="00D23C17">
          <w:delText xml:space="preserve">The </w:delText>
        </w:r>
      </w:del>
      <w:r w:rsidRPr="00C04A56">
        <w:rPr>
          <w:i/>
          <w:iCs/>
        </w:rPr>
        <w:t>__add__</w:t>
      </w:r>
      <w:ins w:id="710" w:author="Andrea Toreti" w:date="2021-04-01T16:21:00Z">
        <w:r w:rsidR="00D23C17">
          <w:t>:</w:t>
        </w:r>
      </w:ins>
      <w:del w:id="711" w:author="Andrea Toreti" w:date="2021-04-01T16:21:00Z">
        <w:r w:rsidDel="00D23C17">
          <w:delText xml:space="preserve"> method</w:delText>
        </w:r>
      </w:del>
      <w:del w:id="712" w:author="Matteo Zampieri" w:date="2021-03-15T10:37:00Z">
        <w:r w:rsidDel="00366AD7">
          <w:delText>s</w:delText>
        </w:r>
      </w:del>
      <w:r>
        <w:t xml:space="preserve"> </w:t>
      </w:r>
      <w:ins w:id="713" w:author="Andrea Toreti" w:date="2021-04-01T16:21:00Z">
        <w:r w:rsidR="00D23C17">
          <w:t>it</w:t>
        </w:r>
      </w:ins>
      <w:del w:id="714" w:author="Andrea Toreti" w:date="2021-04-01T16:21:00Z">
        <w:r w:rsidDel="00D23C17">
          <w:delText>allows</w:delText>
        </w:r>
      </w:del>
      <w:r>
        <w:t xml:space="preserve"> aggreg</w:t>
      </w:r>
      <w:ins w:id="715" w:author="Andrea Toreti" w:date="2021-04-01T16:21:00Z">
        <w:r w:rsidR="00D23C17">
          <w:t>ates</w:t>
        </w:r>
      </w:ins>
      <w:del w:id="716" w:author="Andrea Toreti" w:date="2021-04-01T16:21:00Z">
        <w:r w:rsidDel="00D23C17">
          <w:delText>ating</w:delText>
        </w:r>
      </w:del>
      <w:r>
        <w:t xml:space="preserve"> two </w:t>
      </w:r>
      <w:del w:id="717" w:author="Andrea Toreti" w:date="2021-04-01T16:21:00Z">
        <w:r w:rsidDel="00D23C17">
          <w:delText xml:space="preserve">individual </w:delText>
        </w:r>
      </w:del>
      <w:r>
        <w:t xml:space="preserve">time-series. The result is a time-series defined by the sum of the production in </w:t>
      </w:r>
      <w:del w:id="718" w:author="Andrea Toreti" w:date="2021-04-01T16:21:00Z">
        <w:r w:rsidDel="00D23C17">
          <w:delText xml:space="preserve">the </w:delText>
        </w:r>
      </w:del>
      <w:r>
        <w:t xml:space="preserve">years when both individual time-series are defined. </w:t>
      </w:r>
    </w:p>
    <w:p w14:paraId="1F712032" w14:textId="04A93AF1" w:rsidR="00C04A56" w:rsidRDefault="00283981" w:rsidP="00C04A56">
      <w:pPr>
        <w:pStyle w:val="Paragrafoelenco"/>
        <w:numPr>
          <w:ilvl w:val="0"/>
          <w:numId w:val="5"/>
        </w:numPr>
        <w:jc w:val="both"/>
      </w:pPr>
      <w:del w:id="719" w:author="Andrea Toreti" w:date="2021-04-01T16:20:00Z">
        <w:r w:rsidDel="00D23C17">
          <w:delText xml:space="preserve">The </w:delText>
        </w:r>
      </w:del>
      <w:r w:rsidRPr="00C04A56">
        <w:rPr>
          <w:i/>
          <w:iCs/>
        </w:rPr>
        <w:t>copy</w:t>
      </w:r>
      <w:ins w:id="720" w:author="Andrea Toreti" w:date="2021-04-01T16:21:00Z">
        <w:r w:rsidR="00D23C17">
          <w:t xml:space="preserve">: it </w:t>
        </w:r>
      </w:ins>
      <w:del w:id="721" w:author="Andrea Toreti" w:date="2021-04-01T16:21:00Z">
        <w:r w:rsidDel="00D23C17">
          <w:delText xml:space="preserve"> method </w:delText>
        </w:r>
      </w:del>
      <w:r>
        <w:t xml:space="preserve">returns a shallow copy of the time-series. </w:t>
      </w:r>
    </w:p>
    <w:p w14:paraId="128AFA93" w14:textId="5BDD35A1" w:rsidR="00C04A56" w:rsidRDefault="00283981" w:rsidP="00C04A56">
      <w:pPr>
        <w:pStyle w:val="Paragrafoelenco"/>
        <w:numPr>
          <w:ilvl w:val="0"/>
          <w:numId w:val="5"/>
        </w:numPr>
        <w:jc w:val="both"/>
      </w:pPr>
      <w:del w:id="722" w:author="Andrea Toreti" w:date="2021-04-01T16:20:00Z">
        <w:r w:rsidDel="00D23C17">
          <w:delText xml:space="preserve">The </w:delText>
        </w:r>
      </w:del>
      <w:r w:rsidRPr="00C04A56">
        <w:rPr>
          <w:i/>
          <w:iCs/>
        </w:rPr>
        <w:t>acor</w:t>
      </w:r>
      <w:ins w:id="723" w:author="Andrea Toreti" w:date="2021-04-01T16:21:00Z">
        <w:r w:rsidR="00D23C17">
          <w:t xml:space="preserve">: it </w:t>
        </w:r>
      </w:ins>
      <w:del w:id="724" w:author="Andrea Toreti" w:date="2021-04-01T16:21:00Z">
        <w:r w:rsidDel="00D23C17">
          <w:delText xml:space="preserve"> method </w:delText>
        </w:r>
      </w:del>
      <w:r>
        <w:t xml:space="preserve">computes the correlation coefficient between two </w:t>
      </w:r>
      <w:del w:id="725" w:author="Matteo Zampieri" w:date="2021-03-29T10:07:00Z">
        <w:r w:rsidDel="005B1F63">
          <w:delText>individual</w:delText>
        </w:r>
      </w:del>
      <w:r>
        <w:t xml:space="preserve"> time-series. </w:t>
      </w:r>
    </w:p>
    <w:p w14:paraId="0B1AAD40" w14:textId="64323945" w:rsidR="00CA4A5D" w:rsidRDefault="00283981" w:rsidP="00C04A56">
      <w:pPr>
        <w:pStyle w:val="Paragrafoelenco"/>
        <w:numPr>
          <w:ilvl w:val="0"/>
          <w:numId w:val="5"/>
        </w:numPr>
        <w:jc w:val="both"/>
      </w:pPr>
      <w:del w:id="726" w:author="Andrea Toreti" w:date="2021-04-01T16:20:00Z">
        <w:r w:rsidDel="00D23C17">
          <w:delText xml:space="preserve">The </w:delText>
        </w:r>
      </w:del>
      <w:r w:rsidRPr="00C04A56">
        <w:rPr>
          <w:i/>
          <w:iCs/>
        </w:rPr>
        <w:t>plot</w:t>
      </w:r>
      <w:ins w:id="727" w:author="Andrea Toreti" w:date="2021-04-01T16:22:00Z">
        <w:r w:rsidR="00D23C17">
          <w:t xml:space="preserve">: it </w:t>
        </w:r>
      </w:ins>
      <w:del w:id="728" w:author="Andrea Toreti" w:date="2021-04-01T16:22:00Z">
        <w:r w:rsidDel="00D23C17">
          <w:delText xml:space="preserve"> method </w:delText>
        </w:r>
      </w:del>
      <w:r>
        <w:t xml:space="preserve">produces a plot of the original time-series and the smoothed one, both with the same colour. </w:t>
      </w:r>
    </w:p>
    <w:p w14:paraId="5E6F6AA2" w14:textId="334F3E57" w:rsidR="00366AD7" w:rsidDel="005B1F63" w:rsidRDefault="00283981" w:rsidP="00366AD7">
      <w:pPr>
        <w:jc w:val="both"/>
        <w:rPr>
          <w:del w:id="729" w:author="Matteo Zampieri" w:date="2021-03-29T10:09:00Z"/>
        </w:rPr>
      </w:pPr>
      <w:r>
        <w:t xml:space="preserve">The functions included in </w:t>
      </w:r>
      <w:r w:rsidR="00946B21">
        <w:rPr>
          <w:i/>
          <w:iCs/>
        </w:rPr>
        <w:t>Re</w:t>
      </w:r>
      <w:ins w:id="730" w:author="Matteo Zampieri" w:date="2021-03-29T10:08:00Z">
        <w:r w:rsidR="005B1F63">
          <w:rPr>
            <w:i/>
            <w:iCs/>
          </w:rPr>
          <w:t>s</w:t>
        </w:r>
      </w:ins>
      <w:del w:id="731" w:author="Matteo Zampieri" w:date="2021-03-29T10:08:00Z">
        <w:r w:rsidR="00946B21" w:rsidDel="005B1F63">
          <w:rPr>
            <w:i/>
            <w:iCs/>
          </w:rPr>
          <w:delText>c</w:delText>
        </w:r>
      </w:del>
      <w:r w:rsidR="00946B21">
        <w:rPr>
          <w:i/>
          <w:iCs/>
        </w:rPr>
        <w:t>iPy</w:t>
      </w:r>
      <w:r>
        <w:t xml:space="preserve"> are useful to anal</w:t>
      </w:r>
      <w:commentRangeStart w:id="732"/>
      <w:r>
        <w:t>y</w:t>
      </w:r>
      <w:ins w:id="733" w:author="Andrea Toreti" w:date="2021-04-01T16:22:00Z">
        <w:r w:rsidR="00D23C17">
          <w:t>z</w:t>
        </w:r>
      </w:ins>
      <w:del w:id="734" w:author="Andrea Toreti" w:date="2021-04-01T16:22:00Z">
        <w:r w:rsidDel="00D23C17">
          <w:delText>s</w:delText>
        </w:r>
      </w:del>
      <w:commentRangeEnd w:id="732"/>
      <w:r w:rsidR="00D23C17">
        <w:rPr>
          <w:rStyle w:val="Rimandocommento"/>
        </w:rPr>
        <w:commentReference w:id="732"/>
      </w:r>
      <w:r>
        <w:t xml:space="preserve">e groups of time-series. Given a list of time-series, the function </w:t>
      </w:r>
      <w:r>
        <w:rPr>
          <w:i/>
          <w:iCs/>
        </w:rPr>
        <w:t>tot_res</w:t>
      </w:r>
      <w:r>
        <w:t xml:space="preserve"> returns </w:t>
      </w:r>
      <w:del w:id="735" w:author="Andrea Toreti" w:date="2021-04-01T16:23:00Z">
        <w:r w:rsidDel="00D23C17">
          <w:delText>wi</w:delText>
        </w:r>
      </w:del>
      <w:del w:id="736" w:author="Andrea Toreti" w:date="2021-04-01T16:22:00Z">
        <w:r w:rsidDel="00D23C17">
          <w:delText xml:space="preserve">th </w:delText>
        </w:r>
      </w:del>
      <w:r>
        <w:t>all necessary information to characterize the total resilience of a diversified production system</w:t>
      </w:r>
      <w:r w:rsidR="00496DC4">
        <w:t xml:space="preserve">. These </w:t>
      </w:r>
      <w:r>
        <w:t>are the name</w:t>
      </w:r>
      <w:ins w:id="737" w:author="Matteo Zampieri" w:date="2021-03-15T10:44:00Z">
        <w:r w:rsidR="00366AD7">
          <w:t>s</w:t>
        </w:r>
      </w:ins>
      <w:r>
        <w:t xml:space="preserve">, the </w:t>
      </w:r>
      <w:r w:rsidR="00BB2033">
        <w:t>(</w:t>
      </w:r>
      <w:r>
        <w:t>average</w:t>
      </w:r>
      <w:r w:rsidR="00BB2033">
        <w:t>)</w:t>
      </w:r>
      <w:r>
        <w:t xml:space="preserve"> productions and the resilience of the individual time-series, the </w:t>
      </w:r>
      <w:del w:id="738" w:author="Matteo Zampieri" w:date="2021-03-29T10:08:00Z">
        <w:r w:rsidR="00542612" w:rsidDel="005B1F63">
          <w:delText xml:space="preserve">cumulative </w:delText>
        </w:r>
      </w:del>
      <w:ins w:id="739" w:author="Matteo Zampieri" w:date="2021-03-29T10:08:00Z">
        <w:r w:rsidR="005B1F63">
          <w:t xml:space="preserve">incremental </w:t>
        </w:r>
      </w:ins>
      <w:r>
        <w:t xml:space="preserve">resilience of the time-series obtained </w:t>
      </w:r>
      <w:r w:rsidR="00496DC4">
        <w:t xml:space="preserve">progressively </w:t>
      </w:r>
      <w:r>
        <w:t>summing the individual time-series</w:t>
      </w:r>
      <w:ins w:id="740" w:author="Matteo Zampieri" w:date="2021-03-15T10:43:00Z">
        <w:r w:rsidR="00366AD7">
          <w:t xml:space="preserve"> (s</w:t>
        </w:r>
      </w:ins>
      <w:ins w:id="741" w:author="Matteo Zampieri" w:date="2021-03-15T10:44:00Z">
        <w:r w:rsidR="00366AD7">
          <w:t>orted by decreasing mean production</w:t>
        </w:r>
      </w:ins>
      <w:ins w:id="742" w:author="Matteo Zampieri" w:date="2021-03-15T10:43:00Z">
        <w:r w:rsidR="00366AD7">
          <w:t>)</w:t>
        </w:r>
      </w:ins>
      <w:r>
        <w:t xml:space="preserve">, the </w:t>
      </w:r>
      <w:del w:id="743" w:author="Matteo Zampieri" w:date="2021-03-29T10:08:00Z">
        <w:r w:rsidDel="005B1F63">
          <w:delText xml:space="preserve">pairwise </w:delText>
        </w:r>
      </w:del>
      <w:ins w:id="744" w:author="Matteo Zampieri" w:date="2021-03-29T10:08:00Z">
        <w:r w:rsidR="005B1F63">
          <w:t xml:space="preserve">incremental anomaly </w:t>
        </w:r>
      </w:ins>
      <w:r>
        <w:t xml:space="preserve">correlations between the time-series, the length of the individual and of the aggregated time-series. </w:t>
      </w:r>
    </w:p>
    <w:p w14:paraId="197533EA" w14:textId="577376AB" w:rsidR="00CA4A5D" w:rsidRDefault="00283981">
      <w:pPr>
        <w:jc w:val="both"/>
      </w:pPr>
      <w:r>
        <w:t xml:space="preserve">The function </w:t>
      </w:r>
      <w:r>
        <w:rPr>
          <w:i/>
          <w:iCs/>
        </w:rPr>
        <w:t>res_plot</w:t>
      </w:r>
      <w:r>
        <w:t xml:space="preserve"> produce</w:t>
      </w:r>
      <w:r w:rsidR="0056019C">
        <w:t>s</w:t>
      </w:r>
      <w:r>
        <w:t xml:space="preserve"> a plot </w:t>
      </w:r>
      <w:ins w:id="745" w:author="Andrea Toreti" w:date="2021-04-01T16:23:00Z">
        <w:r w:rsidR="00D23C17">
          <w:t>with</w:t>
        </w:r>
      </w:ins>
      <w:del w:id="746" w:author="Andrea Toreti" w:date="2021-04-01T16:23:00Z">
        <w:r w:rsidDel="00D23C17">
          <w:delText>of</w:delText>
        </w:r>
      </w:del>
      <w:r>
        <w:t xml:space="preserve"> all</w:t>
      </w:r>
      <w:ins w:id="747" w:author="Andrea Toreti" w:date="2021-04-01T16:23:00Z">
        <w:r w:rsidR="00D23C17">
          <w:t xml:space="preserve"> the</w:t>
        </w:r>
      </w:ins>
      <w:r>
        <w:t xml:space="preserve"> information computed by </w:t>
      </w:r>
      <w:r>
        <w:rPr>
          <w:i/>
          <w:iCs/>
        </w:rPr>
        <w:t>tot_res</w:t>
      </w:r>
      <w:r>
        <w:t xml:space="preserve"> (if </w:t>
      </w:r>
      <w:r w:rsidRPr="00D23C17">
        <w:rPr>
          <w:i/>
          <w:rPrChange w:id="748" w:author="Andrea Toreti" w:date="2021-04-01T16:23:00Z">
            <w:rPr/>
          </w:rPrChange>
        </w:rPr>
        <w:t>moreinfo</w:t>
      </w:r>
      <w:r>
        <w:t xml:space="preserve"> is set to true) or just the average production and the resilience of the individual and aggregated time-series (if </w:t>
      </w:r>
      <w:r w:rsidRPr="00D23C17">
        <w:rPr>
          <w:i/>
          <w:rPrChange w:id="749" w:author="Andrea Toreti" w:date="2021-04-01T16:23:00Z">
            <w:rPr/>
          </w:rPrChange>
        </w:rPr>
        <w:t>moreinfo</w:t>
      </w:r>
      <w:r>
        <w:t xml:space="preserve"> is left false).</w:t>
      </w:r>
    </w:p>
    <w:p w14:paraId="40554C4F" w14:textId="77777777" w:rsidR="00CA4A5D" w:rsidRDefault="00CA4A5D">
      <w:pPr>
        <w:jc w:val="both"/>
        <w:rPr>
          <w:u w:val="single"/>
        </w:rPr>
      </w:pPr>
    </w:p>
    <w:p w14:paraId="235D444C" w14:textId="77777777" w:rsidR="00CA4A5D" w:rsidRDefault="00283981">
      <w:pPr>
        <w:jc w:val="both"/>
        <w:rPr>
          <w:b/>
          <w:bCs/>
        </w:rPr>
      </w:pPr>
      <w:r>
        <w:rPr>
          <w:b/>
          <w:bCs/>
        </w:rPr>
        <w:t>3.  Examples analyses</w:t>
      </w:r>
    </w:p>
    <w:p w14:paraId="4C11EA08" w14:textId="77777777" w:rsidR="00CA4A5D" w:rsidRDefault="00283981">
      <w:pPr>
        <w:jc w:val="both"/>
        <w:rPr>
          <w:b/>
          <w:bCs/>
        </w:rPr>
      </w:pPr>
      <w:r>
        <w:rPr>
          <w:b/>
          <w:bCs/>
        </w:rPr>
        <w:t>3.1 Data</w:t>
      </w:r>
    </w:p>
    <w:p w14:paraId="664C0740" w14:textId="5D52F13C" w:rsidR="00CA4A5D" w:rsidRDefault="00283981">
      <w:pPr>
        <w:jc w:val="both"/>
      </w:pPr>
      <w:r>
        <w:t xml:space="preserve">The </w:t>
      </w:r>
      <w:ins w:id="750" w:author="Andrea Toreti" w:date="2021-04-01T16:24:00Z">
        <w:r w:rsidR="00D23C17">
          <w:t xml:space="preserve">case studies </w:t>
        </w:r>
      </w:ins>
      <w:del w:id="751" w:author="Matteo Zampieri" w:date="2021-03-16T10:45:00Z">
        <w:r w:rsidDel="005C08A9">
          <w:delText xml:space="preserve">examples </w:delText>
        </w:r>
      </w:del>
      <w:ins w:id="752" w:author="Matteo Zampieri" w:date="2021-03-16T10:45:00Z">
        <w:del w:id="753" w:author="Andrea Toreti" w:date="2021-04-01T16:24:00Z">
          <w:r w:rsidR="005C08A9" w:rsidDel="00D23C17">
            <w:delText xml:space="preserve">procedure </w:delText>
          </w:r>
        </w:del>
      </w:ins>
      <w:r>
        <w:t>illustrated in this section are based o</w:t>
      </w:r>
      <w:ins w:id="754" w:author="Andrea Toreti" w:date="2021-04-01T16:24:00Z">
        <w:r w:rsidR="00D23C17">
          <w:t>n</w:t>
        </w:r>
      </w:ins>
      <w:del w:id="755" w:author="Andrea Toreti" w:date="2021-04-01T16:24:00Z">
        <w:r w:rsidDel="00D23C17">
          <w:delText>f</w:delText>
        </w:r>
      </w:del>
      <w:r>
        <w:t xml:space="preserve"> the freely available FAOSTAT data named ‘Value of Agricultural Production’. </w:t>
      </w:r>
      <w:ins w:id="756" w:author="Matteo Zampieri" w:date="2021-03-16T10:46:00Z">
        <w:r w:rsidR="005C08A9">
          <w:t>As an example, we use t</w:t>
        </w:r>
      </w:ins>
      <w:del w:id="757" w:author="Matteo Zampieri" w:date="2021-03-16T10:46:00Z">
        <w:r w:rsidDel="005C08A9">
          <w:delText>T</w:delText>
        </w:r>
      </w:del>
      <w:r>
        <w:t xml:space="preserve">he csv file downloaded from the FAOSTAT website (www.fao.org/faostat/en) selecting the values of gross production </w:t>
      </w:r>
      <w:del w:id="758" w:author="Matteo Zampieri" w:date="2021-03-16T10:44:00Z">
        <w:r w:rsidDel="005C08A9">
          <w:delText xml:space="preserve">of </w:delText>
        </w:r>
      </w:del>
      <w:ins w:id="759" w:author="Matteo Zampieri" w:date="2021-03-16T10:44:00Z">
        <w:r w:rsidR="005C08A9">
          <w:t xml:space="preserve">for </w:t>
        </w:r>
      </w:ins>
      <w:r>
        <w:t>all crop</w:t>
      </w:r>
      <w:r w:rsidR="00542612">
        <w:t>s</w:t>
      </w:r>
      <w:r>
        <w:t xml:space="preserve"> in </w:t>
      </w:r>
      <w:ins w:id="760" w:author="Andrea Toreti" w:date="2021-04-01T16:24:00Z">
        <w:r w:rsidR="00D23C17">
          <w:t xml:space="preserve">the </w:t>
        </w:r>
      </w:ins>
      <w:r>
        <w:t xml:space="preserve">European countries </w:t>
      </w:r>
      <w:del w:id="761" w:author="Matteo Zampieri" w:date="2021-03-16T10:46:00Z">
        <w:r w:rsidDel="005C08A9">
          <w:delText>is used in the sample codes</w:delText>
        </w:r>
      </w:del>
      <w:r>
        <w:t xml:space="preserve">. According to the FAOSTAT </w:t>
      </w:r>
      <w:del w:id="762" w:author="Andrea Toreti" w:date="2021-04-01T16:25:00Z">
        <w:r w:rsidDel="00D23C17">
          <w:delText>database</w:delText>
        </w:r>
      </w:del>
      <w:ins w:id="763" w:author="Andrea Toreti" w:date="2021-04-01T16:25:00Z">
        <w:r w:rsidR="00D23C17">
          <w:t xml:space="preserve"> grouping rule</w:t>
        </w:r>
      </w:ins>
      <w:r>
        <w:t xml:space="preserve">, </w:t>
      </w:r>
      <w:ins w:id="764" w:author="Andrea Toreti" w:date="2021-04-01T16:25:00Z">
        <w:r w:rsidR="00D23C17">
          <w:t xml:space="preserve">the </w:t>
        </w:r>
      </w:ins>
      <w:r>
        <w:t xml:space="preserve">European countries </w:t>
      </w:r>
      <w:ins w:id="765" w:author="Andrea Toreti" w:date="2021-04-01T16:25:00Z">
        <w:r w:rsidR="00D23C17">
          <w:t>set contains:</w:t>
        </w:r>
      </w:ins>
      <w:del w:id="766" w:author="Andrea Toreti" w:date="2021-04-01T16:25:00Z">
        <w:r w:rsidDel="00D23C17">
          <w:delText>are</w:delText>
        </w:r>
      </w:del>
      <w:r>
        <w:t xml:space="preserve"> Albania, Austria, Belarus, Belgium, Bosnia and Herzegovina, Bulgaria, Croatia, Czechia, Denmark, Estonia, Finland, France, Germany, Greece, Hungary, Ireland, Italy, Latvia, Lithuania, Luxembourg, Malta, </w:t>
      </w:r>
      <w:ins w:id="767" w:author="Andrea Toreti" w:date="2021-04-01T16:25:00Z">
        <w:r w:rsidR="00D23C17">
          <w:t xml:space="preserve">the </w:t>
        </w:r>
      </w:ins>
      <w:r>
        <w:t xml:space="preserve">Netherlands, </w:t>
      </w:r>
      <w:ins w:id="768" w:author="Andrea Toreti" w:date="2021-04-01T16:26:00Z">
        <w:r w:rsidR="00D23C17">
          <w:t xml:space="preserve">the Republic of </w:t>
        </w:r>
      </w:ins>
      <w:r>
        <w:t xml:space="preserve">North Macedonia, Norway, Poland, Portugal, Republic of Moldova, Romania, Russian Federation, Serbia, Serbia and Montenegro, Slovakia, Slovenia, Spain, Sweden, Switzerland, Ukraine, and </w:t>
      </w:r>
      <w:ins w:id="769" w:author="Andrea Toreti" w:date="2021-04-01T16:27:00Z">
        <w:r w:rsidR="00D23C17">
          <w:t xml:space="preserve">the </w:t>
        </w:r>
      </w:ins>
      <w:r>
        <w:t xml:space="preserve">United Kingdom. </w:t>
      </w:r>
    </w:p>
    <w:p w14:paraId="27BE0F19" w14:textId="77777777" w:rsidR="00797154" w:rsidRDefault="00283981">
      <w:pPr>
        <w:jc w:val="both"/>
      </w:pPr>
      <w:r>
        <w:lastRenderedPageBreak/>
        <w:t xml:space="preserve">Paraphrasing the FAOSTAT documentation (http://fenixservices.fao.org/faostat/static/documents/QV/QV_e.pdf), the 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w:t>
      </w:r>
    </w:p>
    <w:p w14:paraId="67CCEB7A" w14:textId="09EBE383" w:rsidR="00C04A56" w:rsidRDefault="00283981">
      <w:pPr>
        <w:jc w:val="both"/>
      </w:pPr>
      <w:r>
        <w:t>The unit of measure of the data</w:t>
      </w:r>
      <w:r w:rsidR="00FA5A39">
        <w:t xml:space="preserve"> provided by FAO</w:t>
      </w:r>
      <w:r>
        <w:t xml:space="preserve"> is </w:t>
      </w:r>
      <w:r w:rsidRPr="00FA5A39">
        <w:t>in</w:t>
      </w:r>
      <w:r>
        <w:t xml:space="preserve"> millions of USD, taking years 20</w:t>
      </w:r>
      <w:ins w:id="770" w:author="Matteo Zampieri" w:date="2021-03-15T09:46:00Z">
        <w:r w:rsidR="00AA62F5">
          <w:t>1</w:t>
        </w:r>
      </w:ins>
      <w:del w:id="771" w:author="Matteo Zampieri" w:date="2021-03-15T09:46:00Z">
        <w:r w:rsidDel="00AA62F5">
          <w:delText>0</w:delText>
        </w:r>
      </w:del>
      <w:r>
        <w:t>4-20</w:t>
      </w:r>
      <w:ins w:id="772" w:author="Matteo Zampieri" w:date="2021-03-15T09:46:00Z">
        <w:r w:rsidR="00AA62F5">
          <w:t>1</w:t>
        </w:r>
      </w:ins>
      <w:del w:id="773" w:author="Matteo Zampieri" w:date="2021-03-15T09:46:00Z">
        <w:r w:rsidDel="00AA62F5">
          <w:delText>0</w:delText>
        </w:r>
      </w:del>
      <w:r>
        <w:t>6 as a reference.</w:t>
      </w:r>
      <w:r w:rsidR="00C04A56">
        <w:t xml:space="preserve"> This implies</w:t>
      </w:r>
      <w:r w:rsidR="00C04A56" w:rsidRPr="00C04A56">
        <w:t xml:space="preserve"> </w:t>
      </w:r>
      <w:r w:rsidR="00FA2751">
        <w:t>that</w:t>
      </w:r>
      <w:r w:rsidR="00C04A56" w:rsidRPr="00C04A56">
        <w:t xml:space="preserve"> joint macroeconomic variability (i.e., the variability of all</w:t>
      </w:r>
      <w:r w:rsidR="00C04A56">
        <w:t xml:space="preserve"> local</w:t>
      </w:r>
      <w:r w:rsidR="00C04A56" w:rsidRPr="00C04A56">
        <w:t xml:space="preserve"> exchange rates w.r.t. the USD) is subsumed into the European time series</w:t>
      </w:r>
      <w:r w:rsidR="00C04A56">
        <w:t xml:space="preserve"> of agricultural production values. However, the </w:t>
      </w:r>
      <w:r w:rsidR="00C04A56" w:rsidRPr="00C04A56">
        <w:rPr>
          <w:i/>
          <w:iCs/>
        </w:rPr>
        <w:t>smooth</w:t>
      </w:r>
      <w:r w:rsidR="00C04A56">
        <w:t xml:space="preserve"> function</w:t>
      </w:r>
      <w:ins w:id="774" w:author="Matteo Zampieri" w:date="2021-03-29T10:12:00Z">
        <w:r w:rsidR="00036A9D">
          <w:t xml:space="preserve"> would also contribute</w:t>
        </w:r>
      </w:ins>
      <w:r w:rsidR="00C04A56">
        <w:t xml:space="preserve"> filter</w:t>
      </w:r>
      <w:ins w:id="775" w:author="Matteo Zampieri" w:date="2021-03-29T10:12:00Z">
        <w:r w:rsidR="00036A9D">
          <w:t>ing</w:t>
        </w:r>
      </w:ins>
      <w:del w:id="776" w:author="Matteo Zampieri" w:date="2021-03-29T10:12:00Z">
        <w:r w:rsidR="00C04A56" w:rsidDel="00036A9D">
          <w:delText>s</w:delText>
        </w:r>
      </w:del>
      <w:r w:rsidR="00C04A56">
        <w:t xml:space="preserve"> out the low frequency variability of this effect</w:t>
      </w:r>
      <w:ins w:id="777" w:author="Matteo Zampieri" w:date="2021-03-29T10:12:00Z">
        <w:r w:rsidR="00036A9D">
          <w:t xml:space="preserve"> anyway</w:t>
        </w:r>
      </w:ins>
      <w:r w:rsidR="00C04A56">
        <w:t xml:space="preserve">. Future analysis could consider the Eurozone </w:t>
      </w:r>
      <w:del w:id="778" w:author="Matteo Zampieri" w:date="2021-03-16T10:43:00Z">
        <w:r w:rsidR="00C04A56" w:rsidDel="005C08A9">
          <w:delText>only,</w:delText>
        </w:r>
      </w:del>
      <w:ins w:id="779" w:author="Matteo Zampieri" w:date="2021-03-16T10:43:00Z">
        <w:r w:rsidR="005C08A9">
          <w:t>more coherently by</w:t>
        </w:r>
      </w:ins>
      <w:r w:rsidR="00C04A56">
        <w:t xml:space="preserve"> converting the time series in EUR. </w:t>
      </w:r>
      <w:ins w:id="780" w:author="Matteo Zampieri" w:date="2021-03-22T11:37:00Z">
        <w:r w:rsidR="00E45EAD">
          <w:t>Alternative</w:t>
        </w:r>
      </w:ins>
      <w:ins w:id="781" w:author="Matteo Zampieri" w:date="2021-03-22T11:36:00Z">
        <w:r w:rsidR="00E45EAD">
          <w:t xml:space="preserve"> useful conversion</w:t>
        </w:r>
      </w:ins>
      <w:ins w:id="782" w:author="Matteo Zampieri" w:date="2021-03-22T11:37:00Z">
        <w:r w:rsidR="00E45EAD">
          <w:t>s</w:t>
        </w:r>
      </w:ins>
      <w:ins w:id="783" w:author="Andrea Toreti" w:date="2021-04-01T16:30:00Z">
        <w:r w:rsidR="008B2DEF">
          <w:t>,</w:t>
        </w:r>
      </w:ins>
      <w:ins w:id="784" w:author="Matteo Zampieri" w:date="2021-03-22T11:36:00Z">
        <w:r w:rsidR="00E45EAD">
          <w:t xml:space="preserve"> </w:t>
        </w:r>
        <w:del w:id="785" w:author="Andrea Toreti" w:date="2021-04-01T16:30:00Z">
          <w:r w:rsidR="00E45EAD" w:rsidDel="008B2DEF">
            <w:delText>to</w:delText>
          </w:r>
        </w:del>
      </w:ins>
      <w:ins w:id="786" w:author="Matteo Zampieri" w:date="2021-03-22T11:37:00Z">
        <w:del w:id="787" w:author="Andrea Toreti" w:date="2021-04-01T16:30:00Z">
          <w:r w:rsidR="00E45EAD" w:rsidDel="008B2DEF">
            <w:delText xml:space="preserve"> allow </w:delText>
          </w:r>
        </w:del>
      </w:ins>
      <w:ins w:id="788" w:author="Matteo Zampieri" w:date="2021-03-22T11:36:00Z">
        <w:del w:id="789" w:author="Andrea Toreti" w:date="2021-04-01T16:30:00Z">
          <w:r w:rsidR="00E45EAD" w:rsidDel="008B2DEF">
            <w:delText xml:space="preserve"> </w:delText>
          </w:r>
        </w:del>
        <w:r w:rsidR="00E45EAD">
          <w:t>consider</w:t>
        </w:r>
      </w:ins>
      <w:ins w:id="790" w:author="Matteo Zampieri" w:date="2021-03-22T11:37:00Z">
        <w:r w:rsidR="00E45EAD">
          <w:t>ing</w:t>
        </w:r>
      </w:ins>
      <w:ins w:id="791" w:author="Matteo Zampieri" w:date="2021-03-22T11:36:00Z">
        <w:r w:rsidR="00E45EAD">
          <w:t xml:space="preserve"> </w:t>
        </w:r>
      </w:ins>
      <w:ins w:id="792" w:author="Matteo Zampieri" w:date="2021-03-22T11:37:00Z">
        <w:r w:rsidR="00E45EAD">
          <w:t>different crops</w:t>
        </w:r>
      </w:ins>
      <w:ins w:id="793" w:author="Andrea Toreti" w:date="2021-04-01T16:30:00Z">
        <w:r w:rsidR="008B2DEF">
          <w:t>,</w:t>
        </w:r>
      </w:ins>
      <w:ins w:id="794" w:author="Matteo Zampieri" w:date="2021-03-22T11:37:00Z">
        <w:r w:rsidR="00E45EAD">
          <w:t xml:space="preserve"> could be </w:t>
        </w:r>
      </w:ins>
      <w:ins w:id="795" w:author="Andrea Toreti" w:date="2021-04-01T16:30:00Z">
        <w:r w:rsidR="008B2DEF">
          <w:t xml:space="preserve">done </w:t>
        </w:r>
      </w:ins>
      <w:ins w:id="796" w:author="Matteo Zampieri" w:date="2021-03-22T11:37:00Z">
        <w:r w:rsidR="00E45EAD">
          <w:t xml:space="preserve">in terms of </w:t>
        </w:r>
      </w:ins>
      <w:ins w:id="797" w:author="Matteo Zampieri" w:date="2021-03-22T11:38:00Z">
        <w:r w:rsidR="00E45EAD">
          <w:t xml:space="preserve">energy (calories) or protein content </w:t>
        </w:r>
        <w:r w:rsidR="00E45EAD">
          <w:fldChar w:fldCharType="begin" w:fldLock="1"/>
        </w:r>
      </w:ins>
      <w:r w:rsidR="003B3B74">
        <w:instrText>ADDIN CSL_CITATION {"citationItems":[{"id":"ITEM-1","itemData":{"DOI":"https://doi.org/10.1016/j.scitotenv.2020.139378","ISSN":"0048-9697","abstract":"Agricultural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Environment","id":"ITEM-1","issued":{"date-parts":[["2020"]]},"page":"139378","title":"Estimating resilience of crop production systems: From theory to practice","type":"article-journal","volume":"735"},"uris":["http://www.mendeley.com/documents/?uuid=42f24ce2-e69d-4052-8c61-3e8acd562cf0"]}],"mendeley":{"formattedCitation":"[33]","plainTextFormattedCitation":"[33]","previouslyFormattedCitation":"[33]"},"properties":{"noteIndex":0},"schema":"https://github.com/citation-style-language/schema/raw/master/csl-citation.json"}</w:instrText>
      </w:r>
      <w:r w:rsidR="00E45EAD">
        <w:fldChar w:fldCharType="separate"/>
      </w:r>
      <w:r w:rsidR="00E45EAD" w:rsidRPr="00E45EAD">
        <w:rPr>
          <w:noProof/>
        </w:rPr>
        <w:t>[33]</w:t>
      </w:r>
      <w:ins w:id="798" w:author="Matteo Zampieri" w:date="2021-03-22T11:38:00Z">
        <w:r w:rsidR="00E45EAD">
          <w:fldChar w:fldCharType="end"/>
        </w:r>
        <w:r w:rsidR="00E45EAD">
          <w:t>.</w:t>
        </w:r>
      </w:ins>
      <w:ins w:id="799" w:author="Matteo Zampieri" w:date="2021-03-22T11:37:00Z">
        <w:r w:rsidR="00E45EAD">
          <w:t xml:space="preserve"> </w:t>
        </w:r>
      </w:ins>
      <w:del w:id="800" w:author="Matteo Zampieri" w:date="2021-03-16T10:43:00Z">
        <w:r w:rsidR="00FA2751" w:rsidDel="005C08A9">
          <w:delText>For</w:delText>
        </w:r>
      </w:del>
      <w:ins w:id="801" w:author="Matteo Zampieri" w:date="2021-03-16T10:43:00Z">
        <w:r w:rsidR="005C08A9">
          <w:t>However</w:t>
        </w:r>
      </w:ins>
      <w:r w:rsidR="00FA2751">
        <w:t>, t</w:t>
      </w:r>
      <w:r w:rsidR="00C04A56">
        <w:t>he present paper</w:t>
      </w:r>
      <w:del w:id="802" w:author="Matteo Zampieri" w:date="2021-03-16T10:43:00Z">
        <w:r w:rsidR="00FA2751" w:rsidDel="005C08A9">
          <w:delText>,</w:delText>
        </w:r>
      </w:del>
      <w:r w:rsidR="00FA2751">
        <w:t xml:space="preserve"> aim</w:t>
      </w:r>
      <w:ins w:id="803" w:author="Matteo Zampieri" w:date="2021-03-16T10:43:00Z">
        <w:r w:rsidR="005C08A9">
          <w:t>s</w:t>
        </w:r>
      </w:ins>
      <w:del w:id="804" w:author="Matteo Zampieri" w:date="2021-03-16T10:43:00Z">
        <w:r w:rsidR="00FA2751" w:rsidDel="005C08A9">
          <w:delText>ing</w:delText>
        </w:r>
      </w:del>
      <w:r w:rsidR="00C04A56">
        <w:t xml:space="preserve"> at presenting </w:t>
      </w:r>
      <w:r w:rsidR="00797154">
        <w:t>some</w:t>
      </w:r>
      <w:r w:rsidR="00C04A56">
        <w:t xml:space="preserve"> example</w:t>
      </w:r>
      <w:r w:rsidR="00797154">
        <w:t>s</w:t>
      </w:r>
      <w:r w:rsidR="00C04A56">
        <w:t xml:space="preserve"> </w:t>
      </w:r>
      <w:del w:id="805" w:author="Andrea Toreti" w:date="2021-04-01T16:31:00Z">
        <w:r w:rsidR="00C04A56" w:rsidDel="00CF7273">
          <w:delText xml:space="preserve">of </w:delText>
        </w:r>
        <w:r w:rsidR="00946B21" w:rsidDel="00CF7273">
          <w:delText>Re</w:delText>
        </w:r>
      </w:del>
      <w:ins w:id="806" w:author="Matteo Zampieri" w:date="2021-03-29T10:12:00Z">
        <w:del w:id="807" w:author="Andrea Toreti" w:date="2021-04-01T16:31:00Z">
          <w:r w:rsidR="00036A9D" w:rsidDel="00CF7273">
            <w:delText>s</w:delText>
          </w:r>
        </w:del>
      </w:ins>
      <w:del w:id="808" w:author="Andrea Toreti" w:date="2021-04-01T16:31:00Z">
        <w:r w:rsidR="00946B21" w:rsidDel="00CF7273">
          <w:delText>ciPy</w:delText>
        </w:r>
        <w:r w:rsidR="00797154" w:rsidDel="00CF7273">
          <w:delText xml:space="preserve"> package </w:delText>
        </w:r>
        <w:r w:rsidR="00C04A56" w:rsidDel="00CF7273">
          <w:delText xml:space="preserve">application </w:delText>
        </w:r>
      </w:del>
      <w:r w:rsidR="00C04A56">
        <w:t xml:space="preserve">that can be easily replicated with </w:t>
      </w:r>
      <w:r w:rsidR="00797154">
        <w:t>publicly available data</w:t>
      </w:r>
      <w:ins w:id="809" w:author="Matteo Zampieri" w:date="2021-03-15T09:47:00Z">
        <w:r w:rsidR="00AA62F5">
          <w:t xml:space="preserve"> also for other regions</w:t>
        </w:r>
      </w:ins>
      <w:ins w:id="810" w:author="Andrea Toreti" w:date="2021-04-01T16:32:00Z">
        <w:r w:rsidR="00CF7273">
          <w:t xml:space="preserve"> of the world</w:t>
        </w:r>
      </w:ins>
      <w:ins w:id="811" w:author="Matteo Zampieri" w:date="2021-03-16T10:43:00Z">
        <w:r w:rsidR="005C08A9">
          <w:t>. Thus,</w:t>
        </w:r>
      </w:ins>
      <w:del w:id="812" w:author="Matteo Zampieri" w:date="2021-03-16T10:43:00Z">
        <w:r w:rsidR="00797154" w:rsidDel="005C08A9">
          <w:delText>,</w:delText>
        </w:r>
      </w:del>
      <w:r w:rsidR="00797154">
        <w:t xml:space="preserve"> no </w:t>
      </w:r>
      <w:ins w:id="813" w:author="Matteo Zampieri" w:date="2021-03-15T09:47:00Z">
        <w:r w:rsidR="00AA62F5">
          <w:t xml:space="preserve">specific </w:t>
        </w:r>
      </w:ins>
      <w:r w:rsidR="00797154">
        <w:t>country selection</w:t>
      </w:r>
      <w:ins w:id="814" w:author="Matteo Zampieri" w:date="2021-03-16T10:44:00Z">
        <w:r w:rsidR="005C08A9">
          <w:t>,</w:t>
        </w:r>
      </w:ins>
      <w:r w:rsidR="00797154">
        <w:t xml:space="preserve"> </w:t>
      </w:r>
      <w:del w:id="815" w:author="Matteo Zampieri" w:date="2021-03-16T10:44:00Z">
        <w:r w:rsidR="00797154" w:rsidDel="005C08A9">
          <w:delText xml:space="preserve">and </w:delText>
        </w:r>
      </w:del>
      <w:r w:rsidR="00797154">
        <w:t>currency conversion</w:t>
      </w:r>
      <w:ins w:id="816" w:author="Matteo Zampieri" w:date="2021-03-16T10:44:00Z">
        <w:r w:rsidR="005C08A9">
          <w:t xml:space="preserve"> nor any form of preprocessing</w:t>
        </w:r>
      </w:ins>
      <w:r w:rsidR="00797154">
        <w:t xml:space="preserve"> is applied</w:t>
      </w:r>
      <w:ins w:id="817" w:author="Matteo Zampieri" w:date="2021-03-16T10:44:00Z">
        <w:r w:rsidR="005C08A9">
          <w:t xml:space="preserve"> to the data downloaded from FAOSTAT.</w:t>
        </w:r>
      </w:ins>
      <w:del w:id="818" w:author="Matteo Zampieri" w:date="2021-03-16T10:44:00Z">
        <w:r w:rsidR="00797154" w:rsidDel="005C08A9">
          <w:delText>.</w:delText>
        </w:r>
      </w:del>
    </w:p>
    <w:p w14:paraId="0B750F60" w14:textId="15F57193" w:rsidR="00FA2751" w:rsidRDefault="00283981">
      <w:pPr>
        <w:jc w:val="both"/>
      </w:pPr>
      <w:r>
        <w:t>Two examples</w:t>
      </w:r>
      <w:r w:rsidR="00797154">
        <w:t xml:space="preserve"> of </w:t>
      </w:r>
      <w:ins w:id="819" w:author="Andrea Toreti" w:date="2021-04-01T16:32:00Z">
        <w:r w:rsidR="00CF7273">
          <w:t xml:space="preserve">ResiPy </w:t>
        </w:r>
      </w:ins>
      <w:r w:rsidR="00797154">
        <w:t xml:space="preserve">application </w:t>
      </w:r>
      <w:del w:id="820" w:author="Andrea Toreti" w:date="2021-04-01T16:32:00Z">
        <w:r w:rsidR="00797154" w:rsidDel="00CF7273">
          <w:delText xml:space="preserve">of the </w:delText>
        </w:r>
        <w:r w:rsidR="00946B21" w:rsidDel="00CF7273">
          <w:delText>Re</w:delText>
        </w:r>
      </w:del>
      <w:ins w:id="821" w:author="Matteo Zampieri" w:date="2021-03-29T10:13:00Z">
        <w:del w:id="822" w:author="Andrea Toreti" w:date="2021-04-01T16:32:00Z">
          <w:r w:rsidR="00036A9D" w:rsidDel="00CF7273">
            <w:delText>s</w:delText>
          </w:r>
        </w:del>
      </w:ins>
      <w:del w:id="823" w:author="Andrea Toreti" w:date="2021-04-01T16:32:00Z">
        <w:r w:rsidR="00946B21" w:rsidDel="00CF7273">
          <w:delText>ciPy</w:delText>
        </w:r>
        <w:r w:rsidR="00797154" w:rsidDel="00CF7273">
          <w:delText xml:space="preserve"> package</w:delText>
        </w:r>
        <w:r w:rsidDel="00CF7273">
          <w:delText xml:space="preserve"> </w:delText>
        </w:r>
      </w:del>
      <w:r>
        <w:t>are given</w:t>
      </w:r>
      <w:r w:rsidR="00FA2751">
        <w:t>:</w:t>
      </w:r>
    </w:p>
    <w:p w14:paraId="5A193536" w14:textId="195C9B8A" w:rsidR="00FA2751" w:rsidRDefault="00FA2751">
      <w:pPr>
        <w:jc w:val="both"/>
      </w:pPr>
      <w:r>
        <w:t>-</w:t>
      </w:r>
      <w:r>
        <w:tab/>
      </w:r>
      <w:del w:id="824" w:author="Andrea Toreti" w:date="2021-04-01T16:32:00Z">
        <w:r w:rsidR="00283981" w:rsidDel="00CF7273">
          <w:delText xml:space="preserve">the </w:delText>
        </w:r>
      </w:del>
      <w:r w:rsidR="00283981">
        <w:t>resilience</w:t>
      </w:r>
      <w:r>
        <w:t xml:space="preserve"> </w:t>
      </w:r>
      <w:r w:rsidR="009270E8">
        <w:t>estimation</w:t>
      </w:r>
      <w:r w:rsidR="00283981">
        <w:t xml:space="preserve"> </w:t>
      </w:r>
      <w:r w:rsidR="009270E8">
        <w:t>for</w:t>
      </w:r>
      <w:r w:rsidR="00283981">
        <w:t xml:space="preserve"> a single time-series or simple combination of them (Section 3.2) and</w:t>
      </w:r>
      <w:r>
        <w:t xml:space="preserve"> </w:t>
      </w:r>
    </w:p>
    <w:p w14:paraId="766EC6C5" w14:textId="5F427D55" w:rsidR="00CA4A5D" w:rsidRDefault="00FA2751">
      <w:pPr>
        <w:jc w:val="both"/>
      </w:pPr>
      <w:r>
        <w:t>-</w:t>
      </w:r>
      <w:r>
        <w:tab/>
      </w:r>
      <w:del w:id="825" w:author="Andrea Toreti" w:date="2021-04-01T16:32:00Z">
        <w:r w:rsidR="00283981" w:rsidDel="00CF7273">
          <w:delText xml:space="preserve">the </w:delText>
        </w:r>
      </w:del>
      <w:r w:rsidR="00283981">
        <w:t>resilience</w:t>
      </w:r>
      <w:r w:rsidR="009270E8">
        <w:t xml:space="preserve"> estimation for</w:t>
      </w:r>
      <w:r w:rsidR="00283981">
        <w:t xml:space="preserve"> </w:t>
      </w:r>
      <w:r w:rsidR="009270E8">
        <w:t>a</w:t>
      </w:r>
      <w:r w:rsidR="00283981">
        <w:t xml:space="preserve"> </w:t>
      </w:r>
      <w:r w:rsidR="009270E8">
        <w:t>diversified</w:t>
      </w:r>
      <w:r w:rsidR="00283981">
        <w:t xml:space="preserve"> system production composed of different countries or different crops (Section 3.3).</w:t>
      </w:r>
    </w:p>
    <w:p w14:paraId="2DFFD6AA" w14:textId="1CF365BA" w:rsidR="003B5A24" w:rsidRDefault="003B5A24">
      <w:pPr>
        <w:spacing w:after="0" w:line="240" w:lineRule="auto"/>
        <w:rPr>
          <w:ins w:id="826" w:author="Matteo Zampieri" w:date="2021-03-15T11:12:00Z"/>
        </w:rPr>
      </w:pPr>
      <w:ins w:id="827" w:author="Matteo Zampieri" w:date="2021-03-15T11:12:00Z">
        <w:r>
          <w:br w:type="page"/>
        </w:r>
      </w:ins>
    </w:p>
    <w:p w14:paraId="40924552" w14:textId="2FABECB5" w:rsidR="009270E8" w:rsidDel="003B5A24" w:rsidRDefault="009270E8">
      <w:pPr>
        <w:jc w:val="both"/>
        <w:rPr>
          <w:del w:id="828" w:author="Matteo Zampieri" w:date="2021-03-15T11:12:00Z"/>
        </w:rPr>
      </w:pPr>
    </w:p>
    <w:p w14:paraId="12CC690F" w14:textId="143260DF" w:rsidR="00CA4A5D" w:rsidRDefault="00283981">
      <w:pPr>
        <w:jc w:val="both"/>
        <w:rPr>
          <w:b/>
          <w:bCs/>
        </w:rPr>
      </w:pPr>
      <w:r>
        <w:rPr>
          <w:b/>
          <w:bCs/>
        </w:rPr>
        <w:t>3.2 Individual and combined production resilience</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50CD6D12" w14:textId="77777777">
        <w:trPr>
          <w:trHeight w:val="898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6E710BB" w14:textId="77777777" w:rsidR="00CA4A5D" w:rsidRDefault="00283981">
            <w:pPr>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numpy </w:t>
            </w:r>
            <w:r>
              <w:rPr>
                <w:b/>
                <w:bCs/>
                <w:color w:val="00B050"/>
                <w:sz w:val="20"/>
                <w:szCs w:val="20"/>
                <w:u w:color="00B050"/>
              </w:rPr>
              <w:t>as</w:t>
            </w:r>
            <w:r>
              <w:rPr>
                <w:color w:val="00B050"/>
                <w:sz w:val="20"/>
                <w:szCs w:val="20"/>
                <w:u w:color="00B050"/>
              </w:rPr>
              <w:t xml:space="preserve"> </w:t>
            </w:r>
            <w:r>
              <w:rPr>
                <w:sz w:val="20"/>
                <w:szCs w:val="20"/>
              </w:rPr>
              <w:t>np</w:t>
            </w:r>
          </w:p>
          <w:p w14:paraId="2979BD30"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pandas </w:t>
            </w:r>
            <w:r>
              <w:rPr>
                <w:b/>
                <w:bCs/>
                <w:color w:val="00B050"/>
                <w:sz w:val="20"/>
                <w:szCs w:val="20"/>
                <w:u w:color="00B050"/>
              </w:rPr>
              <w:t>as</w:t>
            </w:r>
            <w:r>
              <w:rPr>
                <w:color w:val="00B050"/>
                <w:sz w:val="20"/>
                <w:szCs w:val="20"/>
                <w:u w:color="00B050"/>
              </w:rPr>
              <w:t xml:space="preserve"> </w:t>
            </w:r>
            <w:r>
              <w:rPr>
                <w:sz w:val="20"/>
                <w:szCs w:val="20"/>
              </w:rPr>
              <w:t>pd</w:t>
            </w:r>
          </w:p>
          <w:p w14:paraId="3E5B9974"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statsmodels.api </w:t>
            </w:r>
            <w:r>
              <w:rPr>
                <w:b/>
                <w:bCs/>
                <w:color w:val="00B050"/>
                <w:sz w:val="20"/>
                <w:szCs w:val="20"/>
                <w:u w:color="00B050"/>
              </w:rPr>
              <w:t>as</w:t>
            </w:r>
            <w:r>
              <w:rPr>
                <w:color w:val="00B050"/>
                <w:sz w:val="20"/>
                <w:szCs w:val="20"/>
                <w:u w:color="00B050"/>
              </w:rPr>
              <w:t xml:space="preserve"> </w:t>
            </w:r>
            <w:r>
              <w:rPr>
                <w:sz w:val="20"/>
                <w:szCs w:val="20"/>
              </w:rPr>
              <w:t>sm</w:t>
            </w:r>
          </w:p>
          <w:p w14:paraId="5B1AC7C3"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csv </w:t>
            </w:r>
          </w:p>
          <w:p w14:paraId="2D6E6EC4"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matplotlib.pyplot </w:t>
            </w:r>
            <w:r>
              <w:rPr>
                <w:b/>
                <w:bCs/>
                <w:color w:val="00B050"/>
                <w:sz w:val="20"/>
                <w:szCs w:val="20"/>
                <w:u w:color="00B050"/>
              </w:rPr>
              <w:t>as</w:t>
            </w:r>
            <w:r>
              <w:rPr>
                <w:color w:val="00B050"/>
                <w:sz w:val="20"/>
                <w:szCs w:val="20"/>
                <w:u w:color="00B050"/>
              </w:rPr>
              <w:t xml:space="preserve"> </w:t>
            </w:r>
            <w:r>
              <w:rPr>
                <w:sz w:val="20"/>
                <w:szCs w:val="20"/>
              </w:rPr>
              <w:t>plt</w:t>
            </w:r>
          </w:p>
          <w:p w14:paraId="009C1067"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matplotlib </w:t>
            </w:r>
            <w:r>
              <w:rPr>
                <w:b/>
                <w:bCs/>
                <w:color w:val="00B050"/>
                <w:sz w:val="20"/>
                <w:szCs w:val="20"/>
                <w:u w:color="00B050"/>
              </w:rPr>
              <w:t>as</w:t>
            </w:r>
            <w:r>
              <w:rPr>
                <w:color w:val="00B050"/>
                <w:sz w:val="20"/>
                <w:szCs w:val="20"/>
                <w:u w:color="00B050"/>
              </w:rPr>
              <w:t xml:space="preserve"> </w:t>
            </w:r>
            <w:r>
              <w:rPr>
                <w:sz w:val="20"/>
                <w:szCs w:val="20"/>
              </w:rPr>
              <w:t>mpl</w:t>
            </w:r>
          </w:p>
          <w:p w14:paraId="7E2DDF8F" w14:textId="77777777" w:rsidR="00CA4A5D" w:rsidRDefault="00283981">
            <w:pPr>
              <w:spacing w:after="0" w:line="240" w:lineRule="auto"/>
              <w:jc w:val="both"/>
              <w:rPr>
                <w:sz w:val="20"/>
                <w:szCs w:val="20"/>
              </w:rPr>
            </w:pPr>
            <w:r>
              <w:rPr>
                <w:b/>
                <w:bCs/>
                <w:color w:val="00B050"/>
                <w:sz w:val="20"/>
                <w:szCs w:val="20"/>
                <w:u w:color="00B050"/>
              </w:rPr>
              <w:t>import</w:t>
            </w:r>
            <w:r>
              <w:rPr>
                <w:color w:val="00B050"/>
                <w:sz w:val="20"/>
                <w:szCs w:val="20"/>
                <w:u w:color="00B050"/>
              </w:rPr>
              <w:t xml:space="preserve"> </w:t>
            </w:r>
            <w:r>
              <w:rPr>
                <w:sz w:val="20"/>
                <w:szCs w:val="20"/>
              </w:rPr>
              <w:t xml:space="preserve">itertools </w:t>
            </w:r>
            <w:r>
              <w:rPr>
                <w:b/>
                <w:bCs/>
                <w:color w:val="00B050"/>
                <w:sz w:val="20"/>
                <w:szCs w:val="20"/>
                <w:u w:color="00B050"/>
              </w:rPr>
              <w:t>as</w:t>
            </w:r>
            <w:r>
              <w:rPr>
                <w:color w:val="00B050"/>
                <w:sz w:val="20"/>
                <w:szCs w:val="20"/>
                <w:u w:color="00B050"/>
              </w:rPr>
              <w:t xml:space="preserve"> </w:t>
            </w:r>
            <w:r>
              <w:rPr>
                <w:sz w:val="20"/>
                <w:szCs w:val="20"/>
              </w:rPr>
              <w:t>it</w:t>
            </w:r>
          </w:p>
          <w:p w14:paraId="40E66E3B" w14:textId="77777777" w:rsidR="00CA4A5D" w:rsidRDefault="00CA4A5D">
            <w:pPr>
              <w:spacing w:after="0" w:line="240" w:lineRule="auto"/>
              <w:jc w:val="both"/>
              <w:rPr>
                <w:sz w:val="20"/>
                <w:szCs w:val="20"/>
              </w:rPr>
            </w:pPr>
          </w:p>
          <w:p w14:paraId="631FA76C" w14:textId="77777777" w:rsidR="00CA4A5D" w:rsidRDefault="00283981">
            <w:pPr>
              <w:spacing w:after="0" w:line="240" w:lineRule="auto"/>
              <w:jc w:val="both"/>
              <w:rPr>
                <w:color w:val="808080"/>
                <w:sz w:val="20"/>
                <w:szCs w:val="20"/>
                <w:u w:color="808080"/>
              </w:rPr>
            </w:pPr>
            <w:r>
              <w:rPr>
                <w:color w:val="808080"/>
                <w:sz w:val="20"/>
                <w:szCs w:val="20"/>
                <w:u w:color="808080"/>
              </w:rPr>
              <w:t># FAOSTAT data file</w:t>
            </w:r>
          </w:p>
          <w:p w14:paraId="5066B9D8" w14:textId="02B366A1" w:rsidR="00CA4A5D" w:rsidRPr="001143A8" w:rsidRDefault="00283981">
            <w:pPr>
              <w:spacing w:after="0" w:line="240" w:lineRule="auto"/>
              <w:jc w:val="both"/>
              <w:rPr>
                <w:sz w:val="20"/>
                <w:szCs w:val="20"/>
                <w:lang w:val="en-GB"/>
                <w:rPrChange w:id="829" w:author="Matteo Zampieri" w:date="2021-03-16T08:25:00Z">
                  <w:rPr>
                    <w:sz w:val="20"/>
                    <w:szCs w:val="20"/>
                    <w:lang w:val="it-IT"/>
                  </w:rPr>
                </w:rPrChange>
              </w:rPr>
            </w:pPr>
            <w:r w:rsidRPr="001143A8">
              <w:rPr>
                <w:sz w:val="20"/>
                <w:szCs w:val="20"/>
                <w:lang w:val="en-GB"/>
                <w:rPrChange w:id="830" w:author="Matteo Zampieri" w:date="2021-03-16T08:25:00Z">
                  <w:rPr>
                    <w:sz w:val="20"/>
                    <w:szCs w:val="20"/>
                    <w:lang w:val="it-IT"/>
                  </w:rPr>
                </w:rPrChange>
              </w:rPr>
              <w:t xml:space="preserve">file = </w:t>
            </w:r>
            <w:r w:rsidRPr="001143A8">
              <w:rPr>
                <w:color w:val="FF0000"/>
                <w:sz w:val="20"/>
                <w:szCs w:val="20"/>
                <w:u w:color="FF0000"/>
                <w:lang w:val="en-GB"/>
                <w:rPrChange w:id="831" w:author="Matteo Zampieri" w:date="2021-03-16T08:25:00Z">
                  <w:rPr>
                    <w:color w:val="FF0000"/>
                    <w:sz w:val="20"/>
                    <w:szCs w:val="20"/>
                    <w:u w:color="FF0000"/>
                    <w:lang w:val="it-IT"/>
                  </w:rPr>
                </w:rPrChange>
              </w:rPr>
              <w:t>"FAOSTAT_data_</w:t>
            </w:r>
            <w:r w:rsidR="00615CB5" w:rsidRPr="001143A8">
              <w:rPr>
                <w:color w:val="FF0000"/>
                <w:sz w:val="20"/>
                <w:szCs w:val="20"/>
                <w:u w:color="FF0000"/>
                <w:lang w:val="en-GB"/>
                <w:rPrChange w:id="832" w:author="Matteo Zampieri" w:date="2021-03-16T08:25:00Z">
                  <w:rPr>
                    <w:color w:val="FF0000"/>
                    <w:sz w:val="20"/>
                    <w:szCs w:val="20"/>
                    <w:u w:color="FF0000"/>
                    <w:lang w:val="it-IT"/>
                  </w:rPr>
                </w:rPrChange>
              </w:rPr>
              <w:t>3</w:t>
            </w:r>
            <w:r w:rsidRPr="001143A8">
              <w:rPr>
                <w:color w:val="FF0000"/>
                <w:sz w:val="20"/>
                <w:szCs w:val="20"/>
                <w:u w:color="FF0000"/>
                <w:lang w:val="en-GB"/>
                <w:rPrChange w:id="833" w:author="Matteo Zampieri" w:date="2021-03-16T08:25:00Z">
                  <w:rPr>
                    <w:color w:val="FF0000"/>
                    <w:sz w:val="20"/>
                    <w:szCs w:val="20"/>
                    <w:u w:color="FF0000"/>
                    <w:lang w:val="it-IT"/>
                  </w:rPr>
                </w:rPrChange>
              </w:rPr>
              <w:t>-</w:t>
            </w:r>
            <w:r w:rsidR="00615CB5" w:rsidRPr="001143A8">
              <w:rPr>
                <w:color w:val="FF0000"/>
                <w:sz w:val="20"/>
                <w:szCs w:val="20"/>
                <w:u w:color="FF0000"/>
                <w:lang w:val="en-GB"/>
                <w:rPrChange w:id="834" w:author="Matteo Zampieri" w:date="2021-03-16T08:25:00Z">
                  <w:rPr>
                    <w:color w:val="FF0000"/>
                    <w:sz w:val="20"/>
                    <w:szCs w:val="20"/>
                    <w:u w:color="FF0000"/>
                    <w:lang w:val="it-IT"/>
                  </w:rPr>
                </w:rPrChange>
              </w:rPr>
              <w:t>1</w:t>
            </w:r>
            <w:r w:rsidRPr="001143A8">
              <w:rPr>
                <w:color w:val="FF0000"/>
                <w:sz w:val="20"/>
                <w:szCs w:val="20"/>
                <w:u w:color="FF0000"/>
                <w:lang w:val="en-GB"/>
                <w:rPrChange w:id="835" w:author="Matteo Zampieri" w:date="2021-03-16T08:25:00Z">
                  <w:rPr>
                    <w:color w:val="FF0000"/>
                    <w:sz w:val="20"/>
                    <w:szCs w:val="20"/>
                    <w:u w:color="FF0000"/>
                    <w:lang w:val="it-IT"/>
                  </w:rPr>
                </w:rPrChange>
              </w:rPr>
              <w:t>5-202</w:t>
            </w:r>
            <w:r w:rsidR="00615CB5" w:rsidRPr="001143A8">
              <w:rPr>
                <w:color w:val="FF0000"/>
                <w:sz w:val="20"/>
                <w:szCs w:val="20"/>
                <w:u w:color="FF0000"/>
                <w:lang w:val="en-GB"/>
                <w:rPrChange w:id="836" w:author="Matteo Zampieri" w:date="2021-03-16T08:25:00Z">
                  <w:rPr>
                    <w:color w:val="FF0000"/>
                    <w:sz w:val="20"/>
                    <w:szCs w:val="20"/>
                    <w:u w:color="FF0000"/>
                    <w:lang w:val="it-IT"/>
                  </w:rPr>
                </w:rPrChange>
              </w:rPr>
              <w:t>1</w:t>
            </w:r>
            <w:r w:rsidRPr="001143A8">
              <w:rPr>
                <w:color w:val="FF0000"/>
                <w:sz w:val="20"/>
                <w:szCs w:val="20"/>
                <w:u w:color="FF0000"/>
                <w:lang w:val="en-GB"/>
                <w:rPrChange w:id="837" w:author="Matteo Zampieri" w:date="2021-03-16T08:25:00Z">
                  <w:rPr>
                    <w:color w:val="FF0000"/>
                    <w:sz w:val="20"/>
                    <w:szCs w:val="20"/>
                    <w:u w:color="FF0000"/>
                    <w:lang w:val="it-IT"/>
                  </w:rPr>
                </w:rPrChange>
              </w:rPr>
              <w:t>.csv"</w:t>
            </w:r>
          </w:p>
          <w:p w14:paraId="0FF4649F" w14:textId="77777777" w:rsidR="00CA4A5D" w:rsidRDefault="00283981">
            <w:pPr>
              <w:spacing w:after="0" w:line="240" w:lineRule="auto"/>
              <w:jc w:val="both"/>
              <w:rPr>
                <w:sz w:val="20"/>
                <w:szCs w:val="20"/>
              </w:rPr>
            </w:pPr>
            <w:r>
              <w:rPr>
                <w:sz w:val="20"/>
                <w:szCs w:val="20"/>
              </w:rPr>
              <w:t>data = pd.read_csv(file,sep=',')</w:t>
            </w:r>
          </w:p>
          <w:p w14:paraId="2DC4D060" w14:textId="77777777" w:rsidR="00CA4A5D" w:rsidRDefault="00CA4A5D">
            <w:pPr>
              <w:spacing w:after="0" w:line="240" w:lineRule="auto"/>
              <w:jc w:val="both"/>
              <w:rPr>
                <w:sz w:val="20"/>
                <w:szCs w:val="20"/>
              </w:rPr>
            </w:pPr>
          </w:p>
          <w:p w14:paraId="727AB795" w14:textId="77777777" w:rsidR="00CA4A5D" w:rsidRDefault="00283981">
            <w:pPr>
              <w:spacing w:after="0" w:line="240" w:lineRule="auto"/>
              <w:jc w:val="both"/>
              <w:rPr>
                <w:color w:val="808080"/>
                <w:sz w:val="20"/>
                <w:szCs w:val="20"/>
                <w:u w:color="808080"/>
              </w:rPr>
            </w:pPr>
            <w:r>
              <w:rPr>
                <w:color w:val="808080"/>
                <w:sz w:val="20"/>
                <w:szCs w:val="20"/>
                <w:u w:color="808080"/>
              </w:rPr>
              <w:t># relevant columns' names and unit of measure</w:t>
            </w:r>
          </w:p>
          <w:p w14:paraId="68E1BE9F" w14:textId="77777777" w:rsidR="00CA4A5D" w:rsidRDefault="00283981">
            <w:pPr>
              <w:spacing w:after="0" w:line="240" w:lineRule="auto"/>
              <w:jc w:val="both"/>
              <w:rPr>
                <w:sz w:val="20"/>
                <w:szCs w:val="20"/>
              </w:rPr>
            </w:pPr>
            <w:r>
              <w:rPr>
                <w:sz w:val="20"/>
                <w:szCs w:val="20"/>
              </w:rPr>
              <w:t xml:space="preserve">year = </w:t>
            </w:r>
            <w:r>
              <w:rPr>
                <w:color w:val="FF0000"/>
                <w:sz w:val="20"/>
                <w:szCs w:val="20"/>
                <w:u w:color="FF0000"/>
              </w:rPr>
              <w:t>'Year'</w:t>
            </w:r>
          </w:p>
          <w:p w14:paraId="375ABE64" w14:textId="77777777" w:rsidR="00CA4A5D" w:rsidRDefault="00283981">
            <w:pPr>
              <w:spacing w:after="0" w:line="240" w:lineRule="auto"/>
              <w:jc w:val="both"/>
              <w:rPr>
                <w:sz w:val="20"/>
                <w:szCs w:val="20"/>
              </w:rPr>
            </w:pPr>
            <w:r>
              <w:rPr>
                <w:sz w:val="20"/>
                <w:szCs w:val="20"/>
              </w:rPr>
              <w:t xml:space="preserve">value = </w:t>
            </w:r>
            <w:r>
              <w:rPr>
                <w:color w:val="FF0000"/>
                <w:sz w:val="20"/>
                <w:szCs w:val="20"/>
                <w:u w:color="FF0000"/>
              </w:rPr>
              <w:t>'Value'</w:t>
            </w:r>
          </w:p>
          <w:p w14:paraId="2F46D9FF" w14:textId="77777777" w:rsidR="00CA4A5D" w:rsidRDefault="00CA4A5D">
            <w:pPr>
              <w:spacing w:after="0" w:line="240" w:lineRule="auto"/>
              <w:jc w:val="both"/>
              <w:rPr>
                <w:sz w:val="20"/>
                <w:szCs w:val="20"/>
              </w:rPr>
            </w:pPr>
          </w:p>
          <w:p w14:paraId="4C25D30B" w14:textId="5E19A9B5" w:rsidR="00CA4A5D" w:rsidRDefault="00283981">
            <w:pPr>
              <w:spacing w:after="0" w:line="240" w:lineRule="auto"/>
              <w:jc w:val="both"/>
              <w:rPr>
                <w:color w:val="808080"/>
                <w:sz w:val="20"/>
                <w:szCs w:val="20"/>
                <w:u w:color="808080"/>
              </w:rPr>
            </w:pPr>
            <w:r>
              <w:rPr>
                <w:color w:val="808080"/>
                <w:sz w:val="20"/>
                <w:szCs w:val="20"/>
                <w:u w:color="808080"/>
              </w:rPr>
              <w:t xml:space="preserve"># column names for the </w:t>
            </w:r>
            <w:del w:id="838" w:author="Matteo Zampieri" w:date="2021-03-23T14:38:00Z">
              <w:r w:rsidDel="005969BF">
                <w:rPr>
                  <w:color w:val="808080"/>
                  <w:sz w:val="20"/>
                  <w:szCs w:val="20"/>
                  <w:u w:color="808080"/>
                </w:rPr>
                <w:delText xml:space="preserve">commodity </w:delText>
              </w:r>
            </w:del>
            <w:ins w:id="839" w:author="Matteo Zampieri" w:date="2021-03-23T14:38:00Z">
              <w:r w:rsidR="005969BF">
                <w:rPr>
                  <w:color w:val="808080"/>
                  <w:sz w:val="20"/>
                  <w:szCs w:val="20"/>
                  <w:u w:color="808080"/>
                </w:rPr>
                <w:t xml:space="preserve">crop </w:t>
              </w:r>
            </w:ins>
            <w:r>
              <w:rPr>
                <w:color w:val="808080"/>
                <w:sz w:val="20"/>
                <w:szCs w:val="20"/>
                <w:u w:color="808080"/>
              </w:rPr>
              <w:t>and country selection</w:t>
            </w:r>
          </w:p>
          <w:p w14:paraId="621E2ACE" w14:textId="77777777" w:rsidR="00CA4A5D" w:rsidRDefault="00283981">
            <w:pPr>
              <w:spacing w:after="0" w:line="240" w:lineRule="auto"/>
              <w:jc w:val="both"/>
              <w:rPr>
                <w:sz w:val="20"/>
                <w:szCs w:val="20"/>
              </w:rPr>
            </w:pPr>
            <w:r>
              <w:rPr>
                <w:sz w:val="20"/>
                <w:szCs w:val="20"/>
              </w:rPr>
              <w:t xml:space="preserve">sel1_name = </w:t>
            </w:r>
            <w:r>
              <w:rPr>
                <w:color w:val="FF0000"/>
                <w:sz w:val="20"/>
                <w:szCs w:val="20"/>
                <w:u w:color="FF0000"/>
              </w:rPr>
              <w:t>'Item'</w:t>
            </w:r>
          </w:p>
          <w:p w14:paraId="3A5D0A8F" w14:textId="77777777" w:rsidR="00CA4A5D" w:rsidRDefault="00283981">
            <w:pPr>
              <w:spacing w:after="0" w:line="240" w:lineRule="auto"/>
              <w:jc w:val="both"/>
              <w:rPr>
                <w:sz w:val="20"/>
                <w:szCs w:val="20"/>
              </w:rPr>
            </w:pPr>
            <w:r>
              <w:rPr>
                <w:sz w:val="20"/>
                <w:szCs w:val="20"/>
              </w:rPr>
              <w:t xml:space="preserve">sel2_name = </w:t>
            </w:r>
            <w:r>
              <w:rPr>
                <w:color w:val="FF0000"/>
                <w:sz w:val="20"/>
                <w:szCs w:val="20"/>
                <w:u w:color="FF0000"/>
              </w:rPr>
              <w:t>'Area'</w:t>
            </w:r>
          </w:p>
          <w:p w14:paraId="1E6AF51B" w14:textId="77777777" w:rsidR="00CA4A5D" w:rsidRDefault="00CA4A5D">
            <w:pPr>
              <w:spacing w:after="0" w:line="240" w:lineRule="auto"/>
              <w:jc w:val="both"/>
              <w:rPr>
                <w:sz w:val="20"/>
                <w:szCs w:val="20"/>
              </w:rPr>
            </w:pPr>
          </w:p>
          <w:p w14:paraId="0849C888" w14:textId="37E33DAB" w:rsidR="00CA4A5D" w:rsidRDefault="00283981">
            <w:pPr>
              <w:spacing w:after="0" w:line="240" w:lineRule="auto"/>
              <w:jc w:val="both"/>
              <w:rPr>
                <w:color w:val="808080"/>
                <w:sz w:val="20"/>
                <w:szCs w:val="20"/>
                <w:u w:color="808080"/>
              </w:rPr>
            </w:pPr>
            <w:r>
              <w:rPr>
                <w:color w:val="808080"/>
                <w:sz w:val="20"/>
                <w:szCs w:val="20"/>
                <w:u w:color="808080"/>
              </w:rPr>
              <w:t xml:space="preserve"># select a random </w:t>
            </w:r>
            <w:del w:id="840" w:author="Matteo Zampieri" w:date="2021-03-23T14:38:00Z">
              <w:r w:rsidDel="005969BF">
                <w:rPr>
                  <w:color w:val="808080"/>
                  <w:sz w:val="20"/>
                  <w:szCs w:val="20"/>
                  <w:u w:color="808080"/>
                </w:rPr>
                <w:delText xml:space="preserve">commodity </w:delText>
              </w:r>
            </w:del>
            <w:ins w:id="841" w:author="Matteo Zampieri" w:date="2021-03-23T14:38:00Z">
              <w:r w:rsidR="005969BF">
                <w:rPr>
                  <w:color w:val="808080"/>
                  <w:sz w:val="20"/>
                  <w:szCs w:val="20"/>
                  <w:u w:color="808080"/>
                </w:rPr>
                <w:t xml:space="preserve">crop </w:t>
              </w:r>
            </w:ins>
            <w:r>
              <w:rPr>
                <w:color w:val="808080"/>
                <w:sz w:val="20"/>
                <w:szCs w:val="20"/>
                <w:u w:color="808080"/>
              </w:rPr>
              <w:t>and country</w:t>
            </w:r>
          </w:p>
          <w:p w14:paraId="119EB3F8" w14:textId="77777777" w:rsidR="00CA4A5D" w:rsidRDefault="00283981">
            <w:pPr>
              <w:spacing w:after="0" w:line="240" w:lineRule="auto"/>
              <w:jc w:val="both"/>
              <w:rPr>
                <w:sz w:val="20"/>
                <w:szCs w:val="20"/>
              </w:rPr>
            </w:pPr>
            <w:r>
              <w:rPr>
                <w:sz w:val="20"/>
                <w:szCs w:val="20"/>
              </w:rPr>
              <w:t xml:space="preserve">sel1 = </w:t>
            </w:r>
            <w:r>
              <w:rPr>
                <w:color w:val="FF0000"/>
                <w:sz w:val="20"/>
                <w:szCs w:val="20"/>
                <w:u w:color="FF0000"/>
              </w:rPr>
              <w:t>'Wheat'</w:t>
            </w:r>
          </w:p>
          <w:p w14:paraId="106AEB2B" w14:textId="77777777" w:rsidR="00CA4A5D" w:rsidRDefault="00283981">
            <w:pPr>
              <w:spacing w:after="0" w:line="240" w:lineRule="auto"/>
              <w:jc w:val="both"/>
              <w:rPr>
                <w:sz w:val="20"/>
                <w:szCs w:val="20"/>
              </w:rPr>
            </w:pPr>
            <w:r>
              <w:rPr>
                <w:sz w:val="20"/>
                <w:szCs w:val="20"/>
              </w:rPr>
              <w:t xml:space="preserve">sel2 = </w:t>
            </w:r>
            <w:r>
              <w:rPr>
                <w:color w:val="FF0000"/>
                <w:sz w:val="20"/>
                <w:szCs w:val="20"/>
                <w:u w:color="FF0000"/>
              </w:rPr>
              <w:t>'France'</w:t>
            </w:r>
          </w:p>
          <w:p w14:paraId="70CC7B54" w14:textId="77777777" w:rsidR="00CA4A5D" w:rsidRDefault="00CA4A5D">
            <w:pPr>
              <w:spacing w:after="0" w:line="240" w:lineRule="auto"/>
              <w:jc w:val="both"/>
              <w:rPr>
                <w:sz w:val="20"/>
                <w:szCs w:val="20"/>
              </w:rPr>
            </w:pPr>
          </w:p>
          <w:p w14:paraId="6FA433E2" w14:textId="77777777" w:rsidR="00CA4A5D" w:rsidRDefault="00283981">
            <w:pPr>
              <w:spacing w:after="0" w:line="240" w:lineRule="auto"/>
              <w:jc w:val="both"/>
              <w:rPr>
                <w:color w:val="808080"/>
                <w:sz w:val="20"/>
                <w:szCs w:val="20"/>
                <w:u w:color="808080"/>
              </w:rPr>
            </w:pPr>
            <w:r>
              <w:rPr>
                <w:color w:val="808080"/>
                <w:sz w:val="20"/>
                <w:szCs w:val="20"/>
                <w:u w:color="808080"/>
              </w:rPr>
              <w:t># define time-series name</w:t>
            </w:r>
          </w:p>
          <w:p w14:paraId="09675460" w14:textId="77777777" w:rsidR="00CA4A5D" w:rsidRDefault="00283981">
            <w:pPr>
              <w:spacing w:after="0" w:line="240" w:lineRule="auto"/>
              <w:jc w:val="both"/>
              <w:rPr>
                <w:sz w:val="20"/>
                <w:szCs w:val="20"/>
              </w:rPr>
            </w:pPr>
            <w:r>
              <w:rPr>
                <w:sz w:val="20"/>
                <w:szCs w:val="20"/>
              </w:rPr>
              <w:t xml:space="preserve">name = sel1 + </w:t>
            </w:r>
            <w:r>
              <w:rPr>
                <w:color w:val="FF0000"/>
                <w:sz w:val="20"/>
                <w:szCs w:val="20"/>
                <w:u w:color="FF0000"/>
              </w:rPr>
              <w:t xml:space="preserve">' - ' </w:t>
            </w:r>
            <w:r>
              <w:rPr>
                <w:sz w:val="20"/>
                <w:szCs w:val="20"/>
              </w:rPr>
              <w:t>+ sel2</w:t>
            </w:r>
          </w:p>
          <w:p w14:paraId="5C1C904F" w14:textId="77777777" w:rsidR="00CA4A5D" w:rsidRDefault="00CA4A5D">
            <w:pPr>
              <w:spacing w:after="0" w:line="240" w:lineRule="auto"/>
              <w:jc w:val="both"/>
              <w:rPr>
                <w:sz w:val="20"/>
                <w:szCs w:val="20"/>
              </w:rPr>
            </w:pPr>
          </w:p>
          <w:p w14:paraId="4ED911B2" w14:textId="77777777" w:rsidR="00CA4A5D" w:rsidRDefault="00283981">
            <w:pPr>
              <w:spacing w:after="0" w:line="240" w:lineRule="auto"/>
              <w:jc w:val="both"/>
              <w:rPr>
                <w:color w:val="808080"/>
                <w:sz w:val="20"/>
                <w:szCs w:val="20"/>
                <w:u w:color="808080"/>
              </w:rPr>
            </w:pPr>
            <w:r>
              <w:rPr>
                <w:color w:val="808080"/>
                <w:sz w:val="20"/>
                <w:szCs w:val="20"/>
                <w:u w:color="808080"/>
              </w:rPr>
              <w:t># define time-series production data</w:t>
            </w:r>
          </w:p>
          <w:p w14:paraId="7888C230" w14:textId="77777777" w:rsidR="00CA4A5D" w:rsidRDefault="00283981">
            <w:pPr>
              <w:spacing w:after="0" w:line="240" w:lineRule="auto"/>
              <w:jc w:val="both"/>
              <w:rPr>
                <w:sz w:val="20"/>
                <w:szCs w:val="20"/>
              </w:rPr>
            </w:pPr>
            <w:r>
              <w:rPr>
                <w:sz w:val="20"/>
                <w:szCs w:val="20"/>
              </w:rPr>
              <w:t>pro = data[data[sel1_name]==sel1][data[sel2_name]==sel2][[year,value]]</w:t>
            </w:r>
          </w:p>
          <w:p w14:paraId="318E9430" w14:textId="77777777" w:rsidR="00CA4A5D" w:rsidRDefault="00CA4A5D">
            <w:pPr>
              <w:spacing w:after="0" w:line="240" w:lineRule="auto"/>
              <w:jc w:val="both"/>
              <w:rPr>
                <w:sz w:val="20"/>
                <w:szCs w:val="20"/>
              </w:rPr>
            </w:pPr>
          </w:p>
          <w:p w14:paraId="45D7CCE1" w14:textId="77777777" w:rsidR="00CA4A5D" w:rsidRDefault="00283981">
            <w:pPr>
              <w:spacing w:after="0" w:line="240" w:lineRule="auto"/>
              <w:jc w:val="both"/>
              <w:rPr>
                <w:color w:val="808080"/>
                <w:sz w:val="20"/>
                <w:szCs w:val="20"/>
                <w:u w:color="808080"/>
              </w:rPr>
            </w:pPr>
            <w:r>
              <w:rPr>
                <w:color w:val="808080"/>
                <w:sz w:val="20"/>
                <w:szCs w:val="20"/>
                <w:u w:color="808080"/>
              </w:rPr>
              <w:t># create the object</w:t>
            </w:r>
          </w:p>
          <w:p w14:paraId="02DBAC9B" w14:textId="77777777" w:rsidR="00CA4A5D" w:rsidRDefault="00283981">
            <w:pPr>
              <w:spacing w:after="0" w:line="240" w:lineRule="auto"/>
              <w:jc w:val="both"/>
              <w:rPr>
                <w:sz w:val="20"/>
                <w:szCs w:val="20"/>
              </w:rPr>
            </w:pPr>
            <w:r>
              <w:rPr>
                <w:sz w:val="20"/>
                <w:szCs w:val="20"/>
              </w:rPr>
              <w:t>ts1 = ProSeries(name,pro)</w:t>
            </w:r>
          </w:p>
          <w:p w14:paraId="40797A1E" w14:textId="77777777" w:rsidR="00CA4A5D" w:rsidRDefault="00CA4A5D">
            <w:pPr>
              <w:spacing w:after="0" w:line="240" w:lineRule="auto"/>
              <w:jc w:val="both"/>
              <w:rPr>
                <w:sz w:val="20"/>
                <w:szCs w:val="20"/>
              </w:rPr>
            </w:pPr>
          </w:p>
          <w:p w14:paraId="0F4EB981" w14:textId="77777777" w:rsidR="00CA4A5D" w:rsidRDefault="00283981">
            <w:pPr>
              <w:spacing w:after="0" w:line="240" w:lineRule="auto"/>
              <w:jc w:val="both"/>
              <w:rPr>
                <w:color w:val="808080"/>
                <w:sz w:val="20"/>
                <w:szCs w:val="20"/>
                <w:u w:color="808080"/>
              </w:rPr>
            </w:pPr>
            <w:r>
              <w:rPr>
                <w:color w:val="808080"/>
                <w:sz w:val="20"/>
                <w:szCs w:val="20"/>
                <w:u w:color="808080"/>
              </w:rPr>
              <w:t># call the methods</w:t>
            </w:r>
          </w:p>
          <w:p w14:paraId="5A2F43DB" w14:textId="77777777" w:rsidR="00CA4A5D" w:rsidRDefault="00283981">
            <w:pPr>
              <w:spacing w:after="0" w:line="240" w:lineRule="auto"/>
              <w:jc w:val="both"/>
              <w:rPr>
                <w:color w:val="FF0000"/>
                <w:sz w:val="20"/>
                <w:szCs w:val="20"/>
                <w:u w:color="FF0000"/>
              </w:rPr>
            </w:pPr>
            <w:r>
              <w:rPr>
                <w:sz w:val="20"/>
                <w:szCs w:val="20"/>
              </w:rPr>
              <w:t xml:space="preserve">print( ts1.name, </w:t>
            </w:r>
            <w:r>
              <w:rPr>
                <w:color w:val="FF0000"/>
                <w:sz w:val="20"/>
                <w:szCs w:val="20"/>
                <w:u w:color="FF0000"/>
              </w:rPr>
              <w:t>': time series length = '</w:t>
            </w:r>
            <w:r>
              <w:rPr>
                <w:sz w:val="20"/>
                <w:szCs w:val="20"/>
              </w:rPr>
              <w:t xml:space="preserve">, ts1.length(), </w:t>
            </w:r>
            <w:r>
              <w:rPr>
                <w:color w:val="FF0000"/>
                <w:sz w:val="20"/>
                <w:szCs w:val="20"/>
                <w:u w:color="FF0000"/>
              </w:rPr>
              <w:t>', P-res = '</w:t>
            </w:r>
            <w:r>
              <w:rPr>
                <w:sz w:val="20"/>
                <w:szCs w:val="20"/>
              </w:rPr>
              <w:t>, '{:.0f}'.format( ts1.p_res() ) )</w:t>
            </w:r>
          </w:p>
          <w:p w14:paraId="624B1906" w14:textId="77777777" w:rsidR="00CA4A5D" w:rsidRDefault="00CA4A5D">
            <w:pPr>
              <w:spacing w:after="0" w:line="240" w:lineRule="auto"/>
              <w:jc w:val="both"/>
              <w:rPr>
                <w:sz w:val="20"/>
                <w:szCs w:val="20"/>
              </w:rPr>
            </w:pPr>
          </w:p>
          <w:p w14:paraId="760BEDAB" w14:textId="2953B17F" w:rsidR="00CA4A5D" w:rsidRDefault="00283981">
            <w:pPr>
              <w:spacing w:after="0" w:line="240" w:lineRule="auto"/>
              <w:jc w:val="both"/>
              <w:rPr>
                <w:sz w:val="20"/>
                <w:szCs w:val="20"/>
              </w:rPr>
            </w:pPr>
            <w:r>
              <w:rPr>
                <w:sz w:val="20"/>
                <w:szCs w:val="20"/>
              </w:rPr>
              <w:t xml:space="preserve">ylabel = </w:t>
            </w:r>
            <w:r>
              <w:rPr>
                <w:color w:val="FF0000"/>
                <w:sz w:val="20"/>
                <w:szCs w:val="20"/>
                <w:u w:color="FF0000"/>
              </w:rPr>
              <w:t>'20</w:t>
            </w:r>
            <w:r w:rsidR="00615CB5">
              <w:rPr>
                <w:color w:val="FF0000"/>
                <w:sz w:val="20"/>
                <w:szCs w:val="20"/>
                <w:u w:color="FF0000"/>
              </w:rPr>
              <w:t>1</w:t>
            </w:r>
            <w:r>
              <w:rPr>
                <w:color w:val="FF0000"/>
                <w:sz w:val="20"/>
                <w:szCs w:val="20"/>
                <w:u w:color="FF0000"/>
              </w:rPr>
              <w:t>4-20</w:t>
            </w:r>
            <w:r w:rsidR="00615CB5">
              <w:rPr>
                <w:color w:val="FF0000"/>
                <w:sz w:val="20"/>
                <w:szCs w:val="20"/>
                <w:u w:color="FF0000"/>
              </w:rPr>
              <w:t>1</w:t>
            </w:r>
            <w:r>
              <w:rPr>
                <w:color w:val="FF0000"/>
                <w:sz w:val="20"/>
                <w:szCs w:val="20"/>
                <w:u w:color="FF0000"/>
              </w:rPr>
              <w:t>6 million USD'</w:t>
            </w:r>
          </w:p>
          <w:p w14:paraId="42A9A7F1" w14:textId="77777777" w:rsidR="00CA4A5D" w:rsidRDefault="00283981">
            <w:pPr>
              <w:spacing w:after="0" w:line="240" w:lineRule="auto"/>
              <w:jc w:val="both"/>
              <w:rPr>
                <w:sz w:val="20"/>
                <w:szCs w:val="20"/>
              </w:rPr>
            </w:pPr>
            <w:r>
              <w:rPr>
                <w:sz w:val="20"/>
                <w:szCs w:val="20"/>
              </w:rPr>
              <w:t>ts1.plot()</w:t>
            </w:r>
          </w:p>
          <w:p w14:paraId="019C94E8" w14:textId="77777777" w:rsidR="00CA4A5D" w:rsidRDefault="00283981">
            <w:pPr>
              <w:spacing w:after="0" w:line="240" w:lineRule="auto"/>
              <w:jc w:val="both"/>
              <w:rPr>
                <w:sz w:val="20"/>
                <w:szCs w:val="20"/>
              </w:rPr>
            </w:pPr>
            <w:r>
              <w:rPr>
                <w:sz w:val="20"/>
                <w:szCs w:val="20"/>
              </w:rPr>
              <w:t>plt.legend()</w:t>
            </w:r>
          </w:p>
          <w:p w14:paraId="6F093F47" w14:textId="77777777" w:rsidR="00CA4A5D" w:rsidRDefault="00283981">
            <w:pPr>
              <w:spacing w:after="0" w:line="240" w:lineRule="auto"/>
              <w:jc w:val="both"/>
            </w:pPr>
            <w:r>
              <w:rPr>
                <w:sz w:val="20"/>
                <w:szCs w:val="20"/>
              </w:rPr>
              <w:t>plt.ylabel( ylabel )</w:t>
            </w:r>
          </w:p>
        </w:tc>
      </w:tr>
    </w:tbl>
    <w:p w14:paraId="73DE2EAB" w14:textId="77777777" w:rsidR="00CA4A5D" w:rsidRDefault="00CA4A5D">
      <w:pPr>
        <w:widowControl w:val="0"/>
        <w:spacing w:line="240" w:lineRule="auto"/>
        <w:jc w:val="both"/>
        <w:rPr>
          <w:b/>
          <w:bCs/>
        </w:rPr>
      </w:pPr>
    </w:p>
    <w:p w14:paraId="2DB13BE0" w14:textId="77777777" w:rsidR="00CA4A5D" w:rsidRDefault="00CA4A5D">
      <w:pPr>
        <w:jc w:val="both"/>
      </w:pPr>
    </w:p>
    <w:p w14:paraId="0352CDA1" w14:textId="374DE1FE" w:rsidR="00CA4A5D" w:rsidRDefault="00283981">
      <w:pPr>
        <w:jc w:val="both"/>
      </w:pPr>
      <w:r>
        <w:t>The code reported above provides an example of</w:t>
      </w:r>
      <w:del w:id="842" w:author="Andrea Toreti" w:date="2021-04-01T16:33:00Z">
        <w:r w:rsidDel="00CF7273">
          <w:delText xml:space="preserve"> a</w:delText>
        </w:r>
      </w:del>
      <w:r>
        <w:t xml:space="preserve"> basic use of the methods of the </w:t>
      </w:r>
      <w:r>
        <w:rPr>
          <w:i/>
          <w:iCs/>
        </w:rPr>
        <w:t>ProSeries</w:t>
      </w:r>
      <w:r>
        <w:t xml:space="preserve"> class for wheat in </w:t>
      </w:r>
      <w:r w:rsidR="00FA5A39">
        <w:t>France</w:t>
      </w:r>
      <w:r>
        <w:t xml:space="preserve">, which is </w:t>
      </w:r>
      <w:r w:rsidR="00FA5A39">
        <w:t>the main</w:t>
      </w:r>
      <w:ins w:id="843" w:author="Matteo Zampieri" w:date="2021-03-29T10:14:00Z">
        <w:r w:rsidR="00036A9D">
          <w:t xml:space="preserve"> </w:t>
        </w:r>
      </w:ins>
      <w:r>
        <w:t xml:space="preserve">European </w:t>
      </w:r>
      <w:r w:rsidR="00FA5A39">
        <w:t>producer</w:t>
      </w:r>
      <w:r>
        <w:t>. The output of the print statement is: “</w:t>
      </w:r>
      <w:r>
        <w:rPr>
          <w:rFonts w:ascii="Courier New" w:hAnsi="Courier New"/>
          <w:shd w:val="clear" w:color="auto" w:fill="FFFFFF"/>
        </w:rPr>
        <w:t>Wheat - France : time series length = 56 , P-res = 97</w:t>
      </w:r>
      <w:r>
        <w:t xml:space="preserve">”. </w:t>
      </w:r>
      <w:del w:id="844" w:author="Andrea Toreti" w:date="2021-04-01T16:33:00Z">
        <w:r w:rsidDel="00CF7273">
          <w:delText xml:space="preserve">The plot in </w:delText>
        </w:r>
      </w:del>
      <w:r>
        <w:t>Figure 1</w:t>
      </w:r>
      <w:ins w:id="845" w:author="Andrea Toreti" w:date="2021-04-01T16:34:00Z">
        <w:r w:rsidR="00CF7273">
          <w:t xml:space="preserve"> (plot from the package)</w:t>
        </w:r>
      </w:ins>
      <w:r>
        <w:t xml:space="preserve"> allows a quick visual inspection of the time-series and of the anomalies with respect to the non-linear smoothing performed through</w:t>
      </w:r>
      <w:r w:rsidR="00712FFC">
        <w:t xml:space="preserve"> the</w:t>
      </w:r>
      <w:r>
        <w:t xml:space="preserve"> LOESS</w:t>
      </w:r>
      <w:r w:rsidR="00712FFC">
        <w:t xml:space="preserve"> algorithm</w:t>
      </w:r>
      <w:r>
        <w:t xml:space="preserve">. </w:t>
      </w:r>
    </w:p>
    <w:p w14:paraId="1AA75762" w14:textId="198738BA" w:rsidR="00CA4A5D" w:rsidRDefault="003B5A24">
      <w:pPr>
        <w:jc w:val="center"/>
      </w:pPr>
      <w:r>
        <w:rPr>
          <w:noProof/>
          <w:lang w:eastAsia="en-US"/>
        </w:rPr>
        <w:lastRenderedPageBreak/>
        <w:drawing>
          <wp:inline distT="0" distB="0" distL="0" distR="0" wp14:anchorId="5F8BB7AD" wp14:editId="6D748E59">
            <wp:extent cx="5487650" cy="36584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0CFFF6E" w14:textId="28C7E67C" w:rsidR="00CA4A5D" w:rsidRDefault="00283981">
      <w:pPr>
        <w:jc w:val="center"/>
      </w:pPr>
      <w:r>
        <w:rPr>
          <w:b/>
          <w:bCs/>
        </w:rPr>
        <w:t>Figure 1</w:t>
      </w:r>
      <w:r>
        <w:t>: Production time</w:t>
      </w:r>
      <w:r w:rsidR="00FA5A39">
        <w:t>-</w:t>
      </w:r>
      <w:r>
        <w:t>series of wheat in France</w:t>
      </w:r>
      <w:r w:rsidR="009F3E3F">
        <w:t xml:space="preserve"> expressed in equivalent 20</w:t>
      </w:r>
      <w:ins w:id="846" w:author="Matteo Zampieri" w:date="2021-03-15T11:12:00Z">
        <w:r w:rsidR="003B5A24">
          <w:t>1</w:t>
        </w:r>
      </w:ins>
      <w:del w:id="847" w:author="Matteo Zampieri" w:date="2021-03-15T11:12:00Z">
        <w:r w:rsidR="009F3E3F" w:rsidDel="003B5A24">
          <w:delText>0</w:delText>
        </w:r>
      </w:del>
      <w:r w:rsidR="009F3E3F">
        <w:t>4-20</w:t>
      </w:r>
      <w:ins w:id="848" w:author="Matteo Zampieri" w:date="2021-03-15T11:12:00Z">
        <w:r w:rsidR="003B5A24">
          <w:t>1</w:t>
        </w:r>
      </w:ins>
      <w:del w:id="849" w:author="Matteo Zampieri" w:date="2021-03-15T11:12:00Z">
        <w:r w:rsidR="009F3E3F" w:rsidDel="003B5A24">
          <w:delText>0</w:delText>
        </w:r>
      </w:del>
      <w:r w:rsidR="009F3E3F">
        <w:t>6 million USD,</w:t>
      </w:r>
      <w:r>
        <w:t xml:space="preserve"> with the smoothed time-series used for </w:t>
      </w:r>
      <w:del w:id="850" w:author="Matteo Zampieri" w:date="2021-03-29T10:15:00Z">
        <w:r w:rsidDel="009D026C">
          <w:delText>detrending</w:delText>
        </w:r>
      </w:del>
      <w:ins w:id="851" w:author="Matteo Zampieri" w:date="2021-03-29T10:15:00Z">
        <w:r w:rsidR="009D026C">
          <w:t>the normalization</w:t>
        </w:r>
      </w:ins>
      <w:r>
        <w:t xml:space="preserve">. The </w:t>
      </w:r>
      <w:ins w:id="852" w:author="Matteo Zampieri" w:date="2021-03-29T10:16:00Z">
        <w:r w:rsidR="009D026C">
          <w:t xml:space="preserve">annual production </w:t>
        </w:r>
      </w:ins>
      <w:r>
        <w:t>resilience value for this time-series is R</w:t>
      </w:r>
      <w:r>
        <w:rPr>
          <w:vertAlign w:val="subscript"/>
        </w:rPr>
        <w:t>p</w:t>
      </w:r>
      <w:r>
        <w:t>=97.</w:t>
      </w:r>
    </w:p>
    <w:p w14:paraId="6686EB9C" w14:textId="57905523" w:rsidR="00CA4A5D" w:rsidRDefault="00283981">
      <w:pPr>
        <w:jc w:val="both"/>
      </w:pPr>
      <w:r>
        <w:t xml:space="preserve">Wheat production in France increased rapidly </w:t>
      </w:r>
      <w:ins w:id="853" w:author="Andrea Toreti" w:date="2021-04-01T16:36:00Z">
        <w:r w:rsidR="00CF7273">
          <w:t>until</w:t>
        </w:r>
      </w:ins>
      <w:del w:id="854" w:author="Andrea Toreti" w:date="2021-04-01T16:36:00Z">
        <w:r w:rsidDel="00CF7273">
          <w:delText>till about</w:delText>
        </w:r>
      </w:del>
      <w:r>
        <w:t xml:space="preserve"> the </w:t>
      </w:r>
      <w:ins w:id="855" w:author="Andrea Toreti" w:date="2021-04-01T16:35:00Z">
        <w:r w:rsidR="00CF7273">
          <w:t xml:space="preserve">end of the </w:t>
        </w:r>
      </w:ins>
      <w:r>
        <w:t>1990s</w:t>
      </w:r>
      <w:ins w:id="856" w:author="Andrea Toreti" w:date="2021-04-01T16:36:00Z">
        <w:r w:rsidR="00CF7273">
          <w:t>,</w:t>
        </w:r>
      </w:ins>
      <w:r>
        <w:t xml:space="preserve"> and then started stagnating</w:t>
      </w:r>
      <w:r w:rsidR="00712FFC">
        <w:t xml:space="preserve"> </w:t>
      </w:r>
      <w:r w:rsidR="00712FFC">
        <w:fldChar w:fldCharType="begin" w:fldLock="1"/>
      </w:r>
      <w:r w:rsidR="00DC57A5">
        <w:instrText>ADDIN CSL_CITATION {"citationItems":[{"id":"ITEM-1","itemData":{"DOI":"10.1038/s41598-018-35351-1","ISSN":"2045-2322","abstract":"France is a major crop producer, with a production share of approx. 20% within the European Union. Yet, a discussion has recently started whether French yields are stagnating. While for wheat previous results are unanimously pointing to recent stagnation, there is contradictory evidence for maize and few to no results for other crops. Here we analyse a data set with more than 120,000 yield observations from 1900 to 2016 for ten crops (barley, durum and soft wheat, maize, oats, potatoes, rapeseed, sugar beet, sunflower and wine) in the 96 mainland French départements (NUTS3 administrative division). We dissect the evolution of yield trends over time and space, analyse yield variation and evaluate whether growth of yields has stalled in recent years. Yields have, on average across crops, multiplied four-fold over the course of the 20th century. While absolute yield variability has increased, the variation relative to the mean has halved – mean yields have increased faster than their variability. But growth of yields has stagnated since the 1990’s for winter wheat, barley, oats, durum wheat, sunflower and wine on at least 25% of their areas. Reaching yield potentials is unlikely as a cause for stagnation. Maize, in contrast, shows no evidence for stagnation.","author":[{"dropping-particle":"","family":"Schauberger","given":"Bernhard","non-dropping-particle":"","parse-names":false,"suffix":""},{"dropping-particle":"","family":"Ben-Ari","given":"Tamara","non-dropping-particle":"","parse-names":false,"suffix":""},{"dropping-particle":"","family":"Makowski","given":"David","non-dropping-particle":"","parse-names":false,"suffix":""},{"dropping-particle":"","family":"Kato","given":"Tomomichi","non-dropping-particle":"","parse-names":false,"suffix":""},{"dropping-particle":"","family":"Kato","given":"Hiromi","non-dropping-particle":"","parse-names":false,"suffix":""},{"dropping-particle":"","family":"Ciais","given":"Philippe","non-dropping-particle":"","parse-names":false,"suffix":""}],"container-title":"Scientific Reports","id":"ITEM-1","issue":"1","issued":{"date-parts":[["2018"]]},"page":"16865","title":"Yield trends, variability and stagnation analysis of major crops in France over more than a century","type":"article-journal","volume":"8"},"uris":["http://www.mendeley.com/documents/?uuid=966abcb4-433d-4f95-a743-ba9cc85eb117"]}],"mendeley":{"formattedCitation":"[45]","plainTextFormattedCitation":"[45]","previouslyFormattedCitation":"[45]"},"properties":{"noteIndex":0},"schema":"https://github.com/citation-style-language/schema/raw/master/csl-citation.json"}</w:instrText>
      </w:r>
      <w:r w:rsidR="00712FFC">
        <w:fldChar w:fldCharType="separate"/>
      </w:r>
      <w:r w:rsidR="009707B1" w:rsidRPr="009707B1">
        <w:rPr>
          <w:noProof/>
        </w:rPr>
        <w:t>[45]</w:t>
      </w:r>
      <w:r w:rsidR="00712FFC">
        <w:fldChar w:fldCharType="end"/>
      </w:r>
      <w:r>
        <w:t xml:space="preserve">. This change </w:t>
      </w:r>
      <w:del w:id="857" w:author="Matteo Zampieri" w:date="2021-03-29T10:18:00Z">
        <w:r w:rsidDel="009D026C">
          <w:delText>of tendency</w:delText>
        </w:r>
      </w:del>
      <w:ins w:id="858" w:author="Matteo Zampieri" w:date="2021-03-29T10:18:00Z">
        <w:r w:rsidR="009D026C">
          <w:t>point</w:t>
        </w:r>
      </w:ins>
      <w:r>
        <w:t xml:space="preserve"> roughly correspond</w:t>
      </w:r>
      <w:r w:rsidR="00712FFC">
        <w:t>s</w:t>
      </w:r>
      <w:r>
        <w:t xml:space="preserve"> to a climatic shift bringing warmer spring temperatures in France </w:t>
      </w:r>
      <w:r w:rsidR="00712FFC">
        <w:fldChar w:fldCharType="begin" w:fldLock="1"/>
      </w:r>
      <w:r w:rsidR="00DC57A5">
        <w:instrText>ADDIN CSL_CITATION {"citationItems":[{"id":"ITEM-1","itemData":{"DOI":"10.1088/1748-9326/8/3/034026","ISSN":"17489326","abstract":"Global warming is believed to be responsible for the reduction of snow amount and duration over the Alps. In fact, a rapid shortening of the snowy season has been measured and perceived by ecosystems and society in the past 30 years, despite the large year-to-year variability. This trend is projected to continue during the 21st century in the climate change scenarios with increasing greenhouse gas concentrations. Superimposed on the long-term trend, however, there is a low-frequency variability of snowfall associated with multi-decadal changes in the large-scale circulation. The amplitude of this natural low-frequency variation might be relatively large, determining rapid and substantial changes of snowfall, as recently observed. This is already known for winter snowfall over the Alps in connection with the recent tendency toward the positive phase of the North Atlantic Oscillation. In this study, we show that the low-frequency variability of Alpine spring snowfall in the past 150 years is affected by the Atlantic Multi-decadal Oscillation (AMO), which is a natural periodic fluctuation of Northern Atlantic sea surface temperature. Therefore, the recently observed spring snowfall reduction might be, at least in part, explained by the shift toward a positive AMO phase that happened in the 1990s. © 2013 IOP Publishing Ltd.","author":[{"dropping-particle":"","family":"Zampieri","given":"M.","non-dropping-particle":"","parse-names":false,"suffix":""},{"dropping-particle":"","family":"Scoccimarro","given":"E.","non-dropping-particle":"","parse-names":false,"suffix":""},{"dropping-particle":"","family":"Gualdi","given":"S.","non-dropping-particle":"","parse-names":false,"suffix":""}],"container-title":"Environmental Research Letters","id":"ITEM-1","issue":"3","issued":{"date-parts":[["2013"]]},"title":"Atlantic influence on spring snowfall over the Alps in the past 150 years","type":"article-journal","volume":"8"},"uris":["http://www.mendeley.com/documents/?uuid=f5f9f3be-e9bd-367a-b90e-57905f792a32"]},{"id":"ITEM-2","itemData":{"DOI":"10.1016/j.gloplacha.2016.08.014","ISSN":"09218181","abstract":"We analyze the influence of the Atlantic sea surface temperature multi-decadal variability on the day-by-day sequence of large-scale atmospheric circulation patterns (i.e. the “weather regimes”) over the Euro-Atlantic region. In particular, we examine of occurrence of weather regimes from 1871 to present. This analysis is conducted by applying a clustering technique on the daily mean sea level pressure field provided by the 20th Century Reanalysis project, which was successfully applied in other studies focused on the Atlantic Multi-decadal Oscillation (AMO). In spring and summer, results show significant changes in the frequencies of certain weather regimes associated with the phase shifts of the AMO. These changes are consistent with the seasonal surface pressure, precipitation, and temperature anomalies associated with the AMO shifts in Europe.","author":[{"dropping-particle":"","family":"Zampieri","given":"M.","non-dropping-particle":"","parse-names":false,"suffix":""},{"dropping-particle":"","family":"Toreti","given":"A.","non-dropping-particle":"","parse-names":false,"suffix":""},{"dropping-particle":"","family":"Schindler","given":"A.","non-dropping-particle":"","parse-names":false,"suffix":""},{"dropping-particle":"","family":"Scoccimarro","given":"E.","non-dropping-particle":"","parse-names":false,"suffix":""},{"dropping-particle":"","family":"Gualdi","given":"S.","non-dropping-particle":"","parse-names":false,"suffix":""}],"container-title":"Global and Planetary Change","id":"ITEM-2","issued":{"date-parts":[["2017"]]},"page":"92-100","title":"Atlantic multi-decadal oscillation influence on weather regimes over Europe and the Mediterranean in spring and summer","type":"article-journal","volume":"151"},"uris":["http://www.mendeley.com/documents/?uuid=91e38e8e-70d0-4d87-9dcd-bb27293d1b78"]}],"mendeley":{"formattedCitation":"[46,47]","plainTextFormattedCitation":"[46,47]","previouslyFormattedCitation":"[46,47]"},"properties":{"noteIndex":0},"schema":"https://github.com/citation-style-language/schema/raw/master/csl-citation.json"}</w:instrText>
      </w:r>
      <w:r w:rsidR="00712FFC">
        <w:fldChar w:fldCharType="separate"/>
      </w:r>
      <w:r w:rsidR="009707B1" w:rsidRPr="009707B1">
        <w:rPr>
          <w:noProof/>
        </w:rPr>
        <w:t>[46,47]</w:t>
      </w:r>
      <w:r w:rsidR="00712FFC">
        <w:fldChar w:fldCharType="end"/>
      </w:r>
      <w:r>
        <w:t>, which shorten</w:t>
      </w:r>
      <w:ins w:id="859" w:author="Matteo Zampieri" w:date="2021-03-29T10:17:00Z">
        <w:r w:rsidR="009D026C">
          <w:t>s</w:t>
        </w:r>
      </w:ins>
      <w:r>
        <w:t xml:space="preserve"> the growing season reducing yields </w:t>
      </w:r>
      <w:r w:rsidR="00712FFC">
        <w:fldChar w:fldCharType="begin" w:fldLock="1"/>
      </w:r>
      <w:r w:rsidR="00DC57A5">
        <w:instrText>ADDIN CSL_CITATION {"citationItems":[{"id":"ITEM-1","itemData":{"DOI":"10.1088/1748-9326/aa723b","ISSN":"17489326","abstract":"© 2017 IOP Publishing Ltd. Heat waves and drought are often considered the most damaging climatic stressors for wheat. In this study, we characterize and attribute the effects of these climate extremes on wheat yield anomalies (at global and national scales) from 1980 to 2010. Using a combination of up-to-date heat wave and drought indexes (the latter capturing both excessively dry and wet conditions), we have developed a composite indicator that is able to capture the spatio-temporal characteristics of the underlying physical processes in the different agro-climatic regions of the world. At the global level, our diagnostic explains a significant portion (more than 40%) of the inter-annual production variability. By quantifying the contribution of national yield anomalies to global fluctuations, we have found that just two concurrent yield anomalies affecting the larger producers of the world could be responsible for more than half of the global annual fluctuations. The relative importance of heat stress and drought in determining the yield anomalies depends on the region. Moreover, in contrast to common perception, water excess affects wheat production more than drought in several countries. We have also performed the same analysis at the subnational level for France, which is the largest wheat producer of the European Union, and home to a range of climatic zones. Large subnational variability of inter-annual wheat yield is mostly captured by the heat and water stress indicators, consistently with the country-level result.","author":[{"dropping-particle":"","family":"Zampieri","given":"M.","non-dropping-particle":"","parse-names":false,"suffix":""},{"dropping-particle":"","family":"Ceglar","given":"A.","non-dropping-particle":"","parse-names":false,"suffix":""},{"dropping-particle":"","family":"Dentener","given":"F.","non-dropping-particle":"","parse-names":false,"suffix":""},{"dropping-particle":"","family":"Toreti","given":"A.","non-dropping-particle":"","parse-names":false,"suffix":""}],"container-title":"Environmental Research Letters","id":"ITEM-1","issue":"6","issued":{"date-parts":[["2017"]]},"title":"Wheat yield loss attributable to heat waves, drought and water excess at the global, national and subnational scales","type":"article-journal","volume":"12"},"uris":["http://www.mendeley.com/documents/?uuid=5b2840cb-7a71-3d20-9ace-64363f3e22ec"]}],"mendeley":{"formattedCitation":"[44]","plainTextFormattedCitation":"[44]","previouslyFormattedCitation":"[44]"},"properties":{"noteIndex":0},"schema":"https://github.com/citation-style-language/schema/raw/master/csl-citation.json"}</w:instrText>
      </w:r>
      <w:r w:rsidR="00712FFC">
        <w:fldChar w:fldCharType="separate"/>
      </w:r>
      <w:r w:rsidR="009707B1" w:rsidRPr="009707B1">
        <w:rPr>
          <w:noProof/>
        </w:rPr>
        <w:t>[44]</w:t>
      </w:r>
      <w:r w:rsidR="00712FFC">
        <w:fldChar w:fldCharType="end"/>
      </w:r>
      <w:r>
        <w:t xml:space="preserve">. </w:t>
      </w:r>
      <w:del w:id="860" w:author="Matteo Zampieri" w:date="2021-03-29T10:19:00Z">
        <w:r w:rsidDel="009D026C">
          <w:delText xml:space="preserve">Additionally, the </w:delText>
        </w:r>
      </w:del>
      <w:ins w:id="861" w:author="Matteo Zampieri" w:date="2021-03-29T10:19:00Z">
        <w:r w:rsidR="009D026C">
          <w:t>V</w:t>
        </w:r>
      </w:ins>
      <w:del w:id="862" w:author="Matteo Zampieri" w:date="2021-03-29T10:19:00Z">
        <w:r w:rsidDel="009D026C">
          <w:delText>v</w:delText>
        </w:r>
      </w:del>
      <w:r>
        <w:t>ariability increases as well in the recent decades. Worthy of notice are the effects of the 2003 heat wave</w:t>
      </w:r>
      <w:r w:rsidR="00712FFC">
        <w:t xml:space="preserve"> </w:t>
      </w:r>
      <w:r w:rsidR="00712FFC">
        <w:fldChar w:fldCharType="begin" w:fldLock="1"/>
      </w:r>
      <w:r w:rsidR="00DC57A5">
        <w:instrText>ADDIN CSL_CITATION {"citationItems":[{"id":"ITEM-1","itemData":{"DOI":"10.1175/2009JCLI2568.1","ISSN":"08948755","abstract":"Drought in spring and early summer has been shown to precede anomalous hot summer temperature. In particular, drought in the Mediterranean region has been recently shown to precede and to contribute to the development of extreme heat in continental Europe. In this paper, this mechanism is investigated by performing integrations of a regional mesoscale model at the scale of the European continent in order to reproduce hot summer inception, starting with different initial values of soil moisture south of 46°N. The mesoscale model is driven by the large-scale atmospheric conditions corresponding to the 10 hottest summers on record from the European Climate Assessment dataset. A northward progression of heat and drought from late spring to summer is observed from the Mediterranean regions, which leads to a further increase of temperature during summer in temperate continental Europe. Dry air formed over dry soils in the Mediterranean region induces less convection and diminished cloudiness, which gets transported northward by occasional southerly wind, increasing northward temperature and vegetation evaporative demand. Later in the season, drier soils have been established in western and central Europe where they further amplify the warming through two main feedback mechanisms: 1) higher sensible heat emissions and 2) favored upper-air anticyclonic circulation. Drier soils in southern Europe accelerate the northward propagation of heat and drying, increasing the probability of strong heat wave episodes in the middle or the end of the summer. © 2009 American Meteorological Society.","author":[{"dropping-particle":"","family":"Zampieri","given":"M.","non-dropping-particle":"","parse-names":false,"suffix":""},{"dropping-particle":"","family":"D'Andrea","given":"F.","non-dropping-particle":"","parse-names":false,"suffix":""},{"dropping-particle":"","family":"Vautard","given":"R.","non-dropping-particle":"","parse-names":false,"suffix":""},{"dropping-particle":"","family":"Ciais","given":"P.","non-dropping-particle":"","parse-names":false,"suffix":""},{"dropping-particle":"","family":"Noblet-Ducoudré","given":"N.","non-dropping-particle":"De","parse-names":false,"suffix":""},{"dropping-particle":"","family":"Yiou","given":"P.","non-dropping-particle":"","parse-names":false,"suffix":""}],"container-title":"Journal of Climate","id":"ITEM-1","issue":"18","issued":{"date-parts":[["2009"]]},"title":"Hot European summers and the role of soil moisture in the propagation of mediterranean drought","type":"article-journal","volume":"22"},"uris":["http://www.mendeley.com/documents/?uuid=1cbe12c2-90e4-3058-a5ed-c955aa28da77"]}],"mendeley":{"formattedCitation":"[48]","plainTextFormattedCitation":"[48]","previouslyFormattedCitation":"[48]"},"properties":{"noteIndex":0},"schema":"https://github.com/citation-style-language/schema/raw/master/csl-citation.json"}</w:instrText>
      </w:r>
      <w:r w:rsidR="00712FFC">
        <w:fldChar w:fldCharType="separate"/>
      </w:r>
      <w:r w:rsidR="009707B1" w:rsidRPr="009707B1">
        <w:rPr>
          <w:noProof/>
        </w:rPr>
        <w:t>[48]</w:t>
      </w:r>
      <w:r w:rsidR="00712FFC">
        <w:fldChar w:fldCharType="end"/>
      </w:r>
      <w:ins w:id="863" w:author="Matteo Zampieri" w:date="2021-03-15T11:13:00Z">
        <w:r w:rsidR="003B5A24">
          <w:t>,</w:t>
        </w:r>
      </w:ins>
      <w:r>
        <w:t xml:space="preserve"> </w:t>
      </w:r>
      <w:del w:id="864" w:author="Matteo Zampieri" w:date="2021-03-15T11:13:00Z">
        <w:r w:rsidDel="003B5A24">
          <w:delText xml:space="preserve">and </w:delText>
        </w:r>
      </w:del>
      <w:r>
        <w:t xml:space="preserve">the 2016 yield loss for </w:t>
      </w:r>
      <w:ins w:id="865" w:author="Andrea Toreti" w:date="2021-04-01T16:37:00Z">
        <w:r w:rsidR="00066052">
          <w:t>unfavo</w:t>
        </w:r>
        <w:r w:rsidR="00CF7273">
          <w:t xml:space="preserve">rable </w:t>
        </w:r>
      </w:ins>
      <w:del w:id="866" w:author="Andrea Toreti" w:date="2021-04-01T16:37:00Z">
        <w:r w:rsidDel="00CF7273">
          <w:delText xml:space="preserve">bad </w:delText>
        </w:r>
      </w:del>
      <w:r>
        <w:t xml:space="preserve">weather conditions </w:t>
      </w:r>
      <w:r w:rsidR="00712FFC">
        <w:fldChar w:fldCharType="begin" w:fldLock="1"/>
      </w:r>
      <w:r w:rsidR="00DC57A5">
        <w:instrText>ADDIN CSL_CITATION {"citationItems":[{"id":"ITEM-1","itemData":{"DOI":"10.1088/1748-9326/aa723b","ISSN":"17489326","abstract":"© 2017 IOP Publishing Ltd. Heat waves and drought are often considered the most damaging climatic stressors for wheat. In this study, we characterize and attribute the effects of these climate extremes on wheat yield anomalies (at global and national scales) from 1980 to 2010. Using a combination of up-to-date heat wave and drought indexes (the latter capturing both excessively dry and wet conditions), we have developed a composite indicator that is able to capture the spatio-temporal characteristics of the underlying physical processes in the different agro-climatic regions of the world. At the global level, our diagnostic explains a significant portion (more than 40%) of the inter-annual production variability. By quantifying the contribution of national yield anomalies to global fluctuations, we have found that just two concurrent yield anomalies affecting the larger producers of the world could be responsible for more than half of the global annual fluctuations. The relative importance of heat stress and drought in determining the yield anomalies depends on the region. Moreover, in contrast to common perception, water excess affects wheat production more than drought in several countries. We have also performed the same analysis at the subnational level for France, which is the largest wheat producer of the European Union, and home to a range of climatic zones. Large subnational variability of inter-annual wheat yield is mostly captured by the heat and water stress indicators, consistently with the country-level result.","author":[{"dropping-particle":"","family":"Zampieri","given":"M.","non-dropping-particle":"","parse-names":false,"suffix":""},{"dropping-particle":"","family":"Ceglar","given":"A.","non-dropping-particle":"","parse-names":false,"suffix":""},{"dropping-particle":"","family":"Dentener","given":"F.","non-dropping-particle":"","parse-names":false,"suffix":""},{"dropping-particle":"","family":"Toreti","given":"A.","non-dropping-particle":"","parse-names":false,"suffix":""}],"container-title":"Environmental Research Letters","id":"ITEM-1","issue":"6","issued":{"date-parts":[["2017"]]},"title":"Wheat yield loss attributable to heat waves, drought and water excess at the global, national and subnational scales","type":"article-journal","volume":"12"},"uris":["http://www.mendeley.com/documents/?uuid=5b2840cb-7a71-3d20-9ace-64363f3e22ec"]},{"id":"ITEM-2","itemData":{"DOI":"10.1038/s41467-018-04087-x","ISSN":"2041-1723","abstract":"In 2016, France, one of the leading wheat-producing and wheat-exporting regions in the world suffered its most extreme yield loss in over half a century. Yet, yield forecasting systems failed to anticipate this event. We show that this unprecedented event is a new type of compound extreme with a conjunction of abnormally warm temperatures in late autumn and abnormally wet conditions in the following spring. A binomial logistic regression accounting for fall and spring conditions is able to capture key yield loss events since 1959. Based on climate projections, we show that the conditions that led to the 2016 wheat yield loss are projected to become more frequent in the future. The increased likelihood of such compound extreme events poses a challenge: farming systems and yield forecasting systems, which often support them, must adapt.","author":[{"dropping-particle":"","family":"Ben-Ari","given":"Tamara","non-dropping-particle":"","parse-names":false,"suffix":""},{"dropping-particle":"","family":"Boé","given":"Julien","non-dropping-particle":"","parse-names":false,"suffix":""},{"dropping-particle":"","family":"Ciais","given":"Philippe","non-dropping-particle":"","parse-names":false,"suffix":""},{"dropping-particle":"","family":"Lecerf","given":"Remi","non-dropping-particle":"","parse-names":false,"suffix":""},{"dropping-particle":"","family":"Velde","given":"Marijn","non-dropping-particle":"Van der","parse-names":false,"suffix":""},{"dropping-particle":"","family":"Makowski","given":"David","non-dropping-particle":"","parse-names":false,"suffix":""}],"container-title":"Nature Communications","id":"ITEM-2","issue":"1","issued":{"date-parts":[["2018"]]},"page":"1627","title":"Causes and implications of the unforeseen 2016 extreme yield loss in the breadbasket of France","type":"article-journal","volume":"9"},"uris":["http://www.mendeley.com/documents/?uuid=4bd527d9-6bb8-4ae5-930a-0454d1bdc494"]}],"mendeley":{"formattedCitation":"[44,49]","plainTextFormattedCitation":"[44,49]","previouslyFormattedCitation":"[44,49]"},"properties":{"noteIndex":0},"schema":"https://github.com/citation-style-language/schema/raw/master/csl-citation.json"}</w:instrText>
      </w:r>
      <w:r w:rsidR="00712FFC">
        <w:fldChar w:fldCharType="separate"/>
      </w:r>
      <w:r w:rsidR="009707B1" w:rsidRPr="009707B1">
        <w:rPr>
          <w:noProof/>
        </w:rPr>
        <w:t>[44,49]</w:t>
      </w:r>
      <w:r w:rsidR="00712FFC">
        <w:fldChar w:fldCharType="end"/>
      </w:r>
      <w:ins w:id="867" w:author="Matteo Zampieri" w:date="2021-03-15T11:13:00Z">
        <w:r w:rsidR="003B5A24">
          <w:t xml:space="preserve"> and the effect of the 2018 drought</w:t>
        </w:r>
      </w:ins>
      <w:ins w:id="868" w:author="Matteo Zampieri" w:date="2021-03-29T10:19:00Z">
        <w:r w:rsidR="009D026C">
          <w:t xml:space="preserve"> that w</w:t>
        </w:r>
      </w:ins>
      <w:ins w:id="869" w:author="Matteo Zampieri" w:date="2021-03-29T10:20:00Z">
        <w:r w:rsidR="009D026C">
          <w:t>as</w:t>
        </w:r>
      </w:ins>
      <w:ins w:id="870" w:author="Matteo Zampieri" w:date="2021-03-15T11:13:00Z">
        <w:r w:rsidR="003B5A24">
          <w:t xml:space="preserve"> perceived in the whole </w:t>
        </w:r>
      </w:ins>
      <w:ins w:id="871" w:author="Andrea Toreti" w:date="2021-04-01T16:37:00Z">
        <w:r w:rsidR="00CF7273">
          <w:t>central and n</w:t>
        </w:r>
      </w:ins>
      <w:ins w:id="872" w:author="Matteo Zampieri" w:date="2021-03-15T11:13:00Z">
        <w:del w:id="873" w:author="Andrea Toreti" w:date="2021-04-01T16:37:00Z">
          <w:r w:rsidR="003B5A24" w:rsidDel="00CF7273">
            <w:delText>N</w:delText>
          </w:r>
        </w:del>
        <w:r w:rsidR="003B5A24">
          <w:t xml:space="preserve">orthern Europe </w:t>
        </w:r>
      </w:ins>
      <w:ins w:id="874" w:author="Matteo Zampieri" w:date="2021-03-15T11:14:00Z">
        <w:r w:rsidR="003B5A24">
          <w:fldChar w:fldCharType="begin" w:fldLock="1"/>
        </w:r>
      </w:ins>
      <w:r w:rsidR="00DC57A5">
        <w:instrText>ADDIN CSL_CITATION {"citationItems":[{"id":"ITEM-1","itemData":{"DOI":"10.1029/2019EF001170","ISSN":"2328-4277","abstract":"Temperature and precipitation are the most important factors responsible for agricultural productivity variations. In 2018 spring/summer growing season, Europe experienced concurrent anomalies of both. Drought conditions in central and northern Europe caused yield reductions up to 50% for the main crops, yet wet conditions in southern Europe saw yield gains up to 34%, both with respect to the previous 5-year mean. Based on the analysis of documentary and natural proxy-based seasonal paleoclimate reconstructions for the past half millennium, we show that the 2018 combination of climatic anomalies in Europe was unique. The water seesaw, a marked dipole of negative water anomalies in central Europe and positive ones in southern Europe, distinguished 2018 from the five previous similar droughts since 1976. Model simulations reproduce the 2018 European water seesaw in only 4 years out of 875 years in historical runs and projections. Future projections under the RCP8.5 scenario show that 2018-like temperature and rainfall conditions, favorable to crop growth, will occur less frequent in southern Europe. In contrast, in central Europe high-end emission scenario climate projections show that droughts as intense as 2018 could become a common occurrence as early as 2043. While integrated European and global agricultural markets limited agro-economic shocks caused by 2018's extremes, there is an urgent need for adaptation strategies for European agriculture to consider futures without the benefits of any water seesaw.","author":[{"dropping-particle":"","family":"Toreti","given":"Andrea","non-dropping-particle":"","parse-names":false,"suffix":""},{"dropping-particle":"","family":"Belward","given":"Alan","non-dropping-particle":"","parse-names":false,"suffix":""},{"dropping-particle":"","family":"Perez-Dominguez","given":"Ignacio","non-dropping-particle":"","parse-names":false,"suffix":""},{"dropping-particle":"","family":"Naumann","given":"Gustavo","non-dropping-particle":"","parse-names":false,"suffix":""},{"dropping-particle":"","family":"Luterbacher","given":"Jürg","non-dropping-particle":"","parse-names":false,"suffix":""},{"dropping-particle":"","family":"Cronie","given":"Ottmar","non-dropping-particle":"","parse-names":false,"suffix":""},{"dropping-particle":"","family":"Seguini","given":"Lorenzo","non-dropping-particle":"","parse-names":false,"suffix":""},{"dropping-particle":"","family":"Manfron","given":"Giacinto","non-dropping-particle":"","parse-names":false,"suffix":""},{"dropping-particle":"","family":"Lopez-Lozano","given":"Raul","non-dropping-particle":"","parse-names":false,"suffix":""},{"dropping-particle":"","family":"Baruth","given":"Bettina","non-dropping-particle":"","parse-names":false,"suffix":""},{"dropping-particle":"","family":"Berg","given":"Maurits","non-dropping-particle":"van den","parse-names":false,"suffix":""},{"dropping-particle":"","family":"Dentener","given":"Frank","non-dropping-particle":"","parse-names":false,"suffix":""},{"dropping-particle":"","family":"Ceglar","given":"Andrej","non-dropping-particle":"","parse-names":false,"suffix":""},{"dropping-particle":"","family":"Chatzopoulos","given":"Thomas","non-dropping-particle":"","parse-names":false,"suffix":""},{"dropping-particle":"","family":"Zampieri","given":"Matteo","non-dropping-particle":"","parse-names":false,"suffix":""}],"container-title":"Earth's Future","id":"ITEM-1","issue":"6","issued":{"date-parts":[["2019","6","1"]]},"note":"doi: 10.1029/2019EF001170","page":"652-663","publisher":"John Wiley &amp; Sons, Ltd","title":"The Exceptional 2018 European Water Seesaw Calls for Action on Adaptation","type":"article-journal","volume":"7"},"uris":["http://www.mendeley.com/documents/?uuid=c8983278-0230-41f7-938f-0c0eafc313d5"]}],"mendeley":{"formattedCitation":"[50]","plainTextFormattedCitation":"[50]","previouslyFormattedCitation":"[50]"},"properties":{"noteIndex":0},"schema":"https://github.com/citation-style-language/schema/raw/master/csl-citation.json"}</w:instrText>
      </w:r>
      <w:r w:rsidR="003B5A24">
        <w:fldChar w:fldCharType="separate"/>
      </w:r>
      <w:r w:rsidR="009707B1" w:rsidRPr="009707B1">
        <w:rPr>
          <w:noProof/>
        </w:rPr>
        <w:t>[50]</w:t>
      </w:r>
      <w:ins w:id="875" w:author="Matteo Zampieri" w:date="2021-03-15T11:14:00Z">
        <w:r w:rsidR="003B5A24">
          <w:fldChar w:fldCharType="end"/>
        </w:r>
      </w:ins>
      <w:del w:id="876" w:author="Matteo Zampieri" w:date="2021-03-15T11:13:00Z">
        <w:r w:rsidDel="003B5A24">
          <w:delText xml:space="preserve">.  </w:delText>
        </w:r>
      </w:del>
    </w:p>
    <w:p w14:paraId="6109B8E7" w14:textId="568A1E38" w:rsidR="00CA4A5D" w:rsidRDefault="00283981">
      <w:pPr>
        <w:jc w:val="both"/>
      </w:pPr>
      <w:r>
        <w:t xml:space="preserve">The same analysis can be replicated for any </w:t>
      </w:r>
      <w:r w:rsidR="00FA5A39">
        <w:t xml:space="preserve">agricultural production time-series </w:t>
      </w:r>
      <w:r>
        <w:t>in any country</w:t>
      </w:r>
      <w:ins w:id="877" w:author="Andrea Toreti" w:date="2021-04-01T16:37:00Z">
        <w:r w:rsidR="00CF7273">
          <w:t>. For instance, it can be performed for</w:t>
        </w:r>
      </w:ins>
      <w:del w:id="878" w:author="Andrea Toreti" w:date="2021-04-01T16:37:00Z">
        <w:r w:rsidDel="00CF7273">
          <w:delText xml:space="preserve"> such a</w:delText>
        </w:r>
      </w:del>
      <w:del w:id="879" w:author="Andrea Toreti" w:date="2021-04-01T16:38:00Z">
        <w:r w:rsidDel="00CF7273">
          <w:delText>s</w:delText>
        </w:r>
      </w:del>
      <w:r>
        <w:t xml:space="preserve"> Italy, </w:t>
      </w:r>
      <w:ins w:id="880" w:author="Andrea Toreti" w:date="2021-04-01T16:37:00Z">
        <w:r w:rsidR="00CF7273">
          <w:t xml:space="preserve">another </w:t>
        </w:r>
      </w:ins>
      <w:del w:id="881" w:author="Andrea Toreti" w:date="2021-04-01T16:37:00Z">
        <w:r w:rsidDel="00CF7273">
          <w:delText xml:space="preserve">which is </w:delText>
        </w:r>
        <w:r w:rsidR="00FA5A39" w:rsidDel="00CF7273">
          <w:delText>another</w:delText>
        </w:r>
      </w:del>
      <w:del w:id="882" w:author="Matteo Zampieri" w:date="2021-03-15T11:15:00Z">
        <w:r w:rsidR="00FA5A39" w:rsidDel="003B5A24">
          <w:delText xml:space="preserve"> </w:delText>
        </w:r>
      </w:del>
      <w:ins w:id="883" w:author="Matteo Zampieri" w:date="2021-03-15T11:15:00Z">
        <w:del w:id="884" w:author="Andrea Toreti" w:date="2021-04-01T16:37:00Z">
          <w:r w:rsidR="003B5A24" w:rsidDel="00CF7273">
            <w:delText>also an</w:delText>
          </w:r>
        </w:del>
        <w:r w:rsidR="003B5A24">
          <w:t xml:space="preserve"> </w:t>
        </w:r>
      </w:ins>
      <w:r w:rsidR="00FA5A39">
        <w:t>important</w:t>
      </w:r>
      <w:ins w:id="885" w:author="Matteo Zampieri" w:date="2021-03-15T11:15:00Z">
        <w:r w:rsidR="003B5A24">
          <w:t xml:space="preserve"> European</w:t>
        </w:r>
      </w:ins>
      <w:ins w:id="886" w:author="Matteo Zampieri" w:date="2021-03-15T10:53:00Z">
        <w:r w:rsidR="00615CB5">
          <w:t xml:space="preserve"> </w:t>
        </w:r>
      </w:ins>
      <w:r>
        <w:t xml:space="preserve">wheat producer. </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5D4138EE" w14:textId="77777777">
        <w:trPr>
          <w:trHeight w:val="150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D077213" w14:textId="56F538EA" w:rsidR="00CA4A5D" w:rsidRDefault="00283981">
            <w:pPr>
              <w:jc w:val="both"/>
              <w:rPr>
                <w:color w:val="808080"/>
                <w:sz w:val="20"/>
                <w:szCs w:val="20"/>
                <w:u w:color="808080"/>
              </w:rPr>
            </w:pPr>
            <w:r>
              <w:rPr>
                <w:color w:val="808080"/>
                <w:sz w:val="20"/>
                <w:szCs w:val="20"/>
                <w:u w:color="808080"/>
              </w:rPr>
              <w:t xml:space="preserve"># select another </w:t>
            </w:r>
            <w:del w:id="887" w:author="Matteo Zampieri" w:date="2021-03-23T14:38:00Z">
              <w:r w:rsidDel="005969BF">
                <w:rPr>
                  <w:color w:val="808080"/>
                  <w:sz w:val="20"/>
                  <w:szCs w:val="20"/>
                  <w:u w:color="808080"/>
                </w:rPr>
                <w:delText xml:space="preserve">commodity </w:delText>
              </w:r>
            </w:del>
            <w:ins w:id="888" w:author="Matteo Zampieri" w:date="2021-03-23T14:38:00Z">
              <w:r w:rsidR="005969BF">
                <w:rPr>
                  <w:color w:val="808080"/>
                  <w:sz w:val="20"/>
                  <w:szCs w:val="20"/>
                  <w:u w:color="808080"/>
                </w:rPr>
                <w:t xml:space="preserve">crop </w:t>
              </w:r>
            </w:ins>
            <w:r>
              <w:rPr>
                <w:color w:val="808080"/>
                <w:sz w:val="20"/>
                <w:szCs w:val="20"/>
                <w:u w:color="808080"/>
              </w:rPr>
              <w:t>and country</w:t>
            </w:r>
          </w:p>
          <w:p w14:paraId="31B01BEB" w14:textId="77777777" w:rsidR="00CA4A5D" w:rsidRDefault="00283981">
            <w:pPr>
              <w:spacing w:after="0" w:line="240" w:lineRule="auto"/>
              <w:jc w:val="both"/>
              <w:rPr>
                <w:sz w:val="20"/>
                <w:szCs w:val="20"/>
              </w:rPr>
            </w:pPr>
            <w:r>
              <w:rPr>
                <w:sz w:val="20"/>
                <w:szCs w:val="20"/>
              </w:rPr>
              <w:t xml:space="preserve">sel1 = </w:t>
            </w:r>
            <w:r>
              <w:rPr>
                <w:color w:val="FF0000"/>
                <w:sz w:val="20"/>
                <w:szCs w:val="20"/>
                <w:u w:color="FF0000"/>
              </w:rPr>
              <w:t>'Wheat'</w:t>
            </w:r>
          </w:p>
          <w:p w14:paraId="4C2BD81E" w14:textId="77777777" w:rsidR="00CA4A5D" w:rsidRDefault="00283981">
            <w:pPr>
              <w:spacing w:after="0" w:line="240" w:lineRule="auto"/>
              <w:jc w:val="both"/>
              <w:rPr>
                <w:sz w:val="20"/>
                <w:szCs w:val="20"/>
              </w:rPr>
            </w:pPr>
            <w:r>
              <w:rPr>
                <w:sz w:val="20"/>
                <w:szCs w:val="20"/>
              </w:rPr>
              <w:t xml:space="preserve">sel2 = </w:t>
            </w:r>
            <w:r>
              <w:rPr>
                <w:color w:val="FF0000"/>
                <w:sz w:val="20"/>
                <w:szCs w:val="20"/>
                <w:u w:color="FF0000"/>
              </w:rPr>
              <w:t>'Italy'</w:t>
            </w:r>
          </w:p>
          <w:p w14:paraId="490ED742" w14:textId="77777777" w:rsidR="00CA4A5D" w:rsidRDefault="00CA4A5D">
            <w:pPr>
              <w:spacing w:after="0" w:line="240" w:lineRule="auto"/>
              <w:jc w:val="both"/>
              <w:rPr>
                <w:sz w:val="20"/>
                <w:szCs w:val="20"/>
              </w:rPr>
            </w:pPr>
          </w:p>
          <w:p w14:paraId="5964C914" w14:textId="77777777" w:rsidR="00CA4A5D" w:rsidRDefault="00283981">
            <w:pPr>
              <w:spacing w:after="0" w:line="240" w:lineRule="auto"/>
              <w:jc w:val="both"/>
              <w:rPr>
                <w:color w:val="808080"/>
                <w:sz w:val="20"/>
                <w:szCs w:val="20"/>
                <w:u w:color="808080"/>
              </w:rPr>
            </w:pPr>
            <w:r>
              <w:rPr>
                <w:color w:val="808080"/>
                <w:sz w:val="20"/>
                <w:szCs w:val="20"/>
                <w:u w:color="808080"/>
              </w:rPr>
              <w:t># same as before but define the time-series as “ts2”</w:t>
            </w:r>
          </w:p>
          <w:p w14:paraId="0A82F6C2" w14:textId="77777777" w:rsidR="00CA4A5D" w:rsidRDefault="00283981">
            <w:pPr>
              <w:spacing w:after="0" w:line="240" w:lineRule="auto"/>
              <w:jc w:val="both"/>
            </w:pPr>
            <w:r>
              <w:rPr>
                <w:color w:val="808080"/>
                <w:sz w:val="20"/>
                <w:szCs w:val="20"/>
                <w:u w:color="808080"/>
              </w:rPr>
              <w:t># …</w:t>
            </w:r>
          </w:p>
        </w:tc>
      </w:tr>
    </w:tbl>
    <w:p w14:paraId="2A31F51A" w14:textId="77777777" w:rsidR="00CA4A5D" w:rsidRDefault="00CA4A5D">
      <w:pPr>
        <w:widowControl w:val="0"/>
        <w:spacing w:line="240" w:lineRule="auto"/>
        <w:jc w:val="both"/>
      </w:pPr>
    </w:p>
    <w:p w14:paraId="5994BCD6" w14:textId="77777777" w:rsidR="00CA4A5D" w:rsidRDefault="00CA4A5D">
      <w:pPr>
        <w:jc w:val="both"/>
      </w:pPr>
    </w:p>
    <w:p w14:paraId="3A1D4824" w14:textId="322F84EB" w:rsidR="00CA4A5D" w:rsidRDefault="003B5A24">
      <w:pPr>
        <w:jc w:val="center"/>
      </w:pPr>
      <w:r>
        <w:rPr>
          <w:noProof/>
          <w:lang w:eastAsia="en-US"/>
        </w:rPr>
        <w:lastRenderedPageBreak/>
        <w:drawing>
          <wp:inline distT="0" distB="0" distL="0" distR="0" wp14:anchorId="25E9A92E" wp14:editId="3B32DB9D">
            <wp:extent cx="5487650" cy="365843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0656439" w14:textId="77777777" w:rsidR="00CA4A5D" w:rsidRDefault="00283981">
      <w:pPr>
        <w:jc w:val="center"/>
      </w:pPr>
      <w:r>
        <w:rPr>
          <w:b/>
          <w:bCs/>
        </w:rPr>
        <w:t>Figure 2</w:t>
      </w:r>
      <w:r>
        <w:t>: As Figure 1, but for Italy. The resilience value for this time-series is R</w:t>
      </w:r>
      <w:r>
        <w:rPr>
          <w:vertAlign w:val="subscript"/>
        </w:rPr>
        <w:t>p</w:t>
      </w:r>
      <w:r>
        <w:t>=138.</w:t>
      </w:r>
    </w:p>
    <w:p w14:paraId="5226E958" w14:textId="48A86BBE" w:rsidR="00D573DA" w:rsidRDefault="00283981">
      <w:pPr>
        <w:jc w:val="both"/>
      </w:pPr>
      <w:r>
        <w:t xml:space="preserve">Wheat production in Italy decreased significantly since the 1970s to </w:t>
      </w:r>
      <w:ins w:id="889" w:author="Andrea Toreti" w:date="2021-04-01T16:38:00Z">
        <w:r w:rsidR="00CF7273">
          <w:t xml:space="preserve">the </w:t>
        </w:r>
      </w:ins>
      <w:r>
        <w:t xml:space="preserve">2000s. This negative trend can be attributed to reduction of sown wheat areas </w:t>
      </w:r>
      <w:r w:rsidR="009F3E3F">
        <w:fldChar w:fldCharType="begin" w:fldLock="1"/>
      </w:r>
      <w:r w:rsidR="00E45EAD">
        <w: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mendeley":{"formattedCitation":"[42]","plainTextFormattedCitation":"[42]","previouslyFormattedCitation":"[42]"},"properties":{"noteIndex":0},"schema":"https://github.com/citation-style-language/schema/raw/master/csl-citation.json"}</w:instrText>
      </w:r>
      <w:r w:rsidR="009F3E3F">
        <w:fldChar w:fldCharType="separate"/>
      </w:r>
      <w:r w:rsidR="00F53453" w:rsidRPr="00F53453">
        <w:rPr>
          <w:noProof/>
        </w:rPr>
        <w:t>[42]</w:t>
      </w:r>
      <w:r w:rsidR="009F3E3F">
        <w:fldChar w:fldCharType="end"/>
      </w:r>
      <w:r>
        <w:t>. The largest loss happened in 1977. Large negative fluctuations are more frequent in the two most recent decades; an example of such event is year 2003, when heat wave significantly hampered growing conditions during sensitive stages in late spring</w:t>
      </w:r>
      <w:ins w:id="890" w:author="Matteo Zampieri" w:date="2021-03-29T10:20:00Z">
        <w:r w:rsidR="00DC57A5">
          <w:t xml:space="preserve"> </w:t>
        </w:r>
        <w:r w:rsidR="00DC57A5">
          <w:fldChar w:fldCharType="begin" w:fldLock="1"/>
        </w:r>
      </w:ins>
      <w:r w:rsidR="00BF2C15">
        <w:instrText>ADDIN CSL_CITATION {"citationItems":[{"id":"ITEM-1","itemData":{"DOI":"10.5194/nhess-15-1631-2015","author":[{"dropping-particle":"","family":"Fontana","given":"G","non-dropping-particle":"","parse-names":false,"suffix":""},{"dropping-particle":"","family":"Toreti","given":"A","non-dropping-particle":"","parse-names":false,"suffix":""},{"dropping-particle":"","family":"Ceglar","given":"A","non-dropping-particle":"","parse-names":false,"suffix":""},{"dropping-particle":"","family":"Sanctis","given":"G","non-dropping-particle":"De","parse-names":false,"suffix":""}],"container-title":"Natural Hazards and Earth System Sciences","id":"ITEM-1","issue":"7","issued":{"date-parts":[["2015"]]},"page":"1631-1637","title":"Early heat waves over Italy and their impacts on durum wheat yields","type":"article-journal","volume":"15"},"uris":["http://www.mendeley.com/documents/?uuid=3b9469d7-1ff7-4939-a3f0-0d637cab9268"]}],"mendeley":{"formattedCitation":"[51]","plainTextFormattedCitation":"[51]","previouslyFormattedCitation":"[51]"},"properties":{"noteIndex":0},"schema":"https://github.com/citation-style-language/schema/raw/master/csl-citation.json"}</w:instrText>
      </w:r>
      <w:r w:rsidR="00DC57A5">
        <w:fldChar w:fldCharType="separate"/>
      </w:r>
      <w:r w:rsidR="00DC57A5" w:rsidRPr="00DC57A5">
        <w:rPr>
          <w:noProof/>
        </w:rPr>
        <w:t>[51]</w:t>
      </w:r>
      <w:ins w:id="891" w:author="Matteo Zampieri" w:date="2021-03-29T10:20:00Z">
        <w:r w:rsidR="00DC57A5">
          <w:fldChar w:fldCharType="end"/>
        </w:r>
      </w:ins>
      <w:r>
        <w:t xml:space="preserve">. However, the fluctuations compared to the baseline values are </w:t>
      </w:r>
      <w:r w:rsidR="009F3E3F">
        <w:t xml:space="preserve">smaller </w:t>
      </w:r>
      <w:r>
        <w:t>than in France</w:t>
      </w:r>
      <w:ins w:id="892" w:author="Andrea Toreti" w:date="2021-04-01T16:39:00Z">
        <w:r w:rsidR="00066052">
          <w:t>.</w:t>
        </w:r>
      </w:ins>
      <w:del w:id="893" w:author="Andrea Toreti" w:date="2021-04-01T16:39:00Z">
        <w:r w:rsidDel="00066052">
          <w:delText>,</w:delText>
        </w:r>
      </w:del>
      <w:r>
        <w:t xml:space="preserve"> </w:t>
      </w:r>
      <w:ins w:id="894" w:author="Andrea Toreti" w:date="2021-04-01T16:39:00Z">
        <w:r w:rsidR="00066052">
          <w:t>I</w:t>
        </w:r>
      </w:ins>
      <w:del w:id="895" w:author="Andrea Toreti" w:date="2021-04-01T16:39:00Z">
        <w:r w:rsidDel="00066052">
          <w:delText>i</w:delText>
        </w:r>
      </w:del>
      <w:r>
        <w:t>n fact the annual production resilience indicator computed for Italy is larger than that</w:t>
      </w:r>
      <w:ins w:id="896" w:author="Andrea Toreti" w:date="2021-04-01T16:39:00Z">
        <w:r w:rsidR="00066052">
          <w:t xml:space="preserve"> one estimated</w:t>
        </w:r>
      </w:ins>
      <w:r>
        <w:t xml:space="preserve"> for France.</w:t>
      </w:r>
    </w:p>
    <w:p w14:paraId="7A6AD299" w14:textId="40D0F241" w:rsidR="00A83732" w:rsidRDefault="00A83732">
      <w:pPr>
        <w:jc w:val="both"/>
      </w:pPr>
      <w:r w:rsidRPr="00D92E0A">
        <w:rPr>
          <w:rFonts w:eastAsia="Arial Unicode MS" w:cs="Arial Unicode MS"/>
        </w:rPr>
        <w:t>Increasing production diversity</w:t>
      </w:r>
      <w:r>
        <w:rPr>
          <w:rFonts w:eastAsia="Arial Unicode MS" w:cs="Arial Unicode MS"/>
        </w:rPr>
        <w:t xml:space="preserve"> using different crops with different climate sensitivity to spread the risk of unf</w:t>
      </w:r>
      <w:commentRangeStart w:id="897"/>
      <w:r>
        <w:rPr>
          <w:rFonts w:eastAsia="Arial Unicode MS" w:cs="Arial Unicode MS"/>
        </w:rPr>
        <w:t>avo</w:t>
      </w:r>
      <w:del w:id="898" w:author="Andrea Toreti" w:date="2021-04-01T16:40:00Z">
        <w:r w:rsidDel="00066052">
          <w:rPr>
            <w:rFonts w:eastAsia="Arial Unicode MS" w:cs="Arial Unicode MS"/>
          </w:rPr>
          <w:delText>u</w:delText>
        </w:r>
      </w:del>
      <w:r>
        <w:rPr>
          <w:rFonts w:eastAsia="Arial Unicode MS" w:cs="Arial Unicode MS"/>
        </w:rPr>
        <w:t>r</w:t>
      </w:r>
      <w:commentRangeEnd w:id="897"/>
      <w:r w:rsidR="00066052">
        <w:rPr>
          <w:rStyle w:val="Rimandocommento"/>
        </w:rPr>
        <w:commentReference w:id="897"/>
      </w:r>
      <w:r>
        <w:rPr>
          <w:rFonts w:eastAsia="Arial Unicode MS" w:cs="Arial Unicode MS"/>
        </w:rPr>
        <w:t>able climate events, but also growing the same crop in different</w:t>
      </w:r>
      <w:ins w:id="899" w:author="Matteo Zampieri" w:date="2021-03-29T10:21:00Z">
        <w:r w:rsidR="00DC57A5">
          <w:rPr>
            <w:rFonts w:eastAsia="Arial Unicode MS" w:cs="Arial Unicode MS"/>
          </w:rPr>
          <w:t xml:space="preserve"> climatic</w:t>
        </w:r>
      </w:ins>
      <w:r>
        <w:rPr>
          <w:rFonts w:eastAsia="Arial Unicode MS" w:cs="Arial Unicode MS"/>
        </w:rPr>
        <w:t xml:space="preserve"> regions, </w:t>
      </w:r>
      <w:ins w:id="900" w:author="Andrea Toreti" w:date="2021-04-01T16:41:00Z">
        <w:r w:rsidR="00A17A43">
          <w:rPr>
            <w:rFonts w:eastAsia="Arial Unicode MS" w:cs="Arial Unicode MS"/>
          </w:rPr>
          <w:t xml:space="preserve">may represent </w:t>
        </w:r>
      </w:ins>
      <w:del w:id="901" w:author="Andrea Toreti" w:date="2021-04-01T16:41:00Z">
        <w:r w:rsidDel="00A17A43">
          <w:rPr>
            <w:rFonts w:eastAsia="Arial Unicode MS" w:cs="Arial Unicode MS"/>
          </w:rPr>
          <w:delText xml:space="preserve">could be </w:delText>
        </w:r>
      </w:del>
      <w:r>
        <w:rPr>
          <w:rFonts w:eastAsia="Arial Unicode MS" w:cs="Arial Unicode MS"/>
        </w:rPr>
        <w:t xml:space="preserve">effective measures to counteract the increase of extreme events and other negative effects </w:t>
      </w:r>
      <w:ins w:id="902" w:author="Andrea Toreti" w:date="2021-04-01T16:42:00Z">
        <w:r w:rsidR="00A17A43">
          <w:rPr>
            <w:rFonts w:eastAsia="Arial Unicode MS" w:cs="Arial Unicode MS"/>
          </w:rPr>
          <w:t>induced by</w:t>
        </w:r>
      </w:ins>
      <w:del w:id="903" w:author="Andrea Toreti" w:date="2021-04-01T16:42:00Z">
        <w:r w:rsidDel="00A17A43">
          <w:rPr>
            <w:rFonts w:eastAsia="Arial Unicode MS" w:cs="Arial Unicode MS"/>
          </w:rPr>
          <w:delText>of</w:delText>
        </w:r>
      </w:del>
      <w:r>
        <w:rPr>
          <w:rFonts w:eastAsia="Arial Unicode MS" w:cs="Arial Unicode MS"/>
        </w:rPr>
        <w:t xml:space="preserve"> climate change.</w:t>
      </w:r>
      <w:r>
        <w:t xml:space="preserve"> The effects of diversification on total crop production resilience can be quantified comparing the resilience of individual time series </w:t>
      </w:r>
      <w:del w:id="904" w:author="Andrea Toreti" w:date="2021-04-01T16:42:00Z">
        <w:r w:rsidDel="00A17A43">
          <w:delText>to that of the</w:delText>
        </w:r>
      </w:del>
      <w:ins w:id="905" w:author="Andrea Toreti" w:date="2021-04-01T16:42:00Z">
        <w:r w:rsidR="00A17A43">
          <w:t>with the</w:t>
        </w:r>
      </w:ins>
      <w:r>
        <w:t xml:space="preserve"> sum of </w:t>
      </w:r>
      <w:ins w:id="906" w:author="Andrea Toreti" w:date="2021-04-01T16:43:00Z">
        <w:r w:rsidR="00A17A43">
          <w:t xml:space="preserve">the </w:t>
        </w:r>
      </w:ins>
      <w:r>
        <w:t>production time-series in different countries or for different crops in the same country.</w:t>
      </w:r>
      <w:ins w:id="907" w:author="Matteo Zampieri" w:date="2021-03-15T11:19:00Z">
        <w:r>
          <w:t xml:space="preserve"> </w:t>
        </w:r>
      </w:ins>
      <w:ins w:id="908" w:author="Andrea Toreti" w:date="2021-04-01T16:43:00Z">
        <w:r w:rsidR="00A17A43">
          <w:t>In t</w:t>
        </w:r>
      </w:ins>
      <w:ins w:id="909" w:author="Matteo Zampieri" w:date="2021-03-15T11:19:00Z">
        <w:del w:id="910" w:author="Andrea Toreti" w:date="2021-04-01T16:43:00Z">
          <w:r w:rsidDel="00A17A43">
            <w:delText>T</w:delText>
          </w:r>
        </w:del>
        <w:r>
          <w:t>he next example</w:t>
        </w:r>
      </w:ins>
      <w:ins w:id="911" w:author="Andrea Toreti" w:date="2021-04-01T16:43:00Z">
        <w:r w:rsidR="00A17A43">
          <w:t>, we</w:t>
        </w:r>
      </w:ins>
      <w:ins w:id="912" w:author="Matteo Zampieri" w:date="2021-03-15T11:19:00Z">
        <w:r>
          <w:t xml:space="preserve"> estimate</w:t>
        </w:r>
        <w:del w:id="913" w:author="Andrea Toreti" w:date="2021-04-01T16:43:00Z">
          <w:r w:rsidDel="00A17A43">
            <w:delText>s</w:delText>
          </w:r>
        </w:del>
        <w:r>
          <w:t xml:space="preserve"> the resilience of the</w:t>
        </w:r>
      </w:ins>
      <w:ins w:id="914" w:author="Matteo Zampieri" w:date="2021-03-22T11:42:00Z">
        <w:r w:rsidR="001F0811">
          <w:t xml:space="preserve"> aggregate</w:t>
        </w:r>
      </w:ins>
      <w:ins w:id="915" w:author="Andrea Toreti" w:date="2021-04-01T16:43:00Z">
        <w:r w:rsidR="00A17A43">
          <w:t>d</w:t>
        </w:r>
      </w:ins>
      <w:ins w:id="916" w:author="Matteo Zampieri" w:date="2021-03-22T11:42:00Z">
        <w:r w:rsidR="001F0811">
          <w:t xml:space="preserve"> Italian and French</w:t>
        </w:r>
      </w:ins>
      <w:ins w:id="917" w:author="Matteo Zampieri" w:date="2021-03-15T11:19:00Z">
        <w:r>
          <w:t xml:space="preserve"> wheat production </w:t>
        </w:r>
      </w:ins>
      <w:ins w:id="918" w:author="Matteo Zampieri" w:date="2021-03-22T11:42:00Z">
        <w:r w:rsidR="001F0811">
          <w:t>time-series</w:t>
        </w:r>
      </w:ins>
      <w:ins w:id="919" w:author="Matteo Zampieri" w:date="2021-03-15T11:19:00Z">
        <w:r>
          <w:t>.</w:t>
        </w:r>
      </w:ins>
    </w:p>
    <w:p w14:paraId="70DBF652" w14:textId="762713EF" w:rsidR="00CA4A5D" w:rsidRDefault="00CA4A5D">
      <w:pPr>
        <w:jc w:val="both"/>
      </w:pP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074FD288" w14:textId="77777777">
        <w:trPr>
          <w:trHeight w:val="128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1858EE4" w14:textId="77777777" w:rsidR="00CA4A5D" w:rsidRDefault="00283981">
            <w:pPr>
              <w:jc w:val="both"/>
              <w:rPr>
                <w:color w:val="808080"/>
                <w:sz w:val="20"/>
                <w:szCs w:val="20"/>
                <w:u w:color="808080"/>
              </w:rPr>
            </w:pPr>
            <w:r>
              <w:rPr>
                <w:color w:val="808080"/>
                <w:sz w:val="20"/>
                <w:szCs w:val="20"/>
                <w:u w:color="808080"/>
              </w:rPr>
              <w:t># sum two time-series</w:t>
            </w:r>
          </w:p>
          <w:p w14:paraId="3BC79845" w14:textId="77777777" w:rsidR="00CA4A5D" w:rsidRDefault="00283981">
            <w:pPr>
              <w:spacing w:after="0" w:line="240" w:lineRule="auto"/>
              <w:jc w:val="both"/>
              <w:rPr>
                <w:sz w:val="20"/>
                <w:szCs w:val="20"/>
              </w:rPr>
            </w:pPr>
            <w:r>
              <w:rPr>
                <w:sz w:val="20"/>
                <w:szCs w:val="20"/>
              </w:rPr>
              <w:t>ts3 = ts1 + ts2</w:t>
            </w:r>
          </w:p>
          <w:p w14:paraId="732967EE" w14:textId="77777777" w:rsidR="00CA4A5D" w:rsidRDefault="00283981">
            <w:pPr>
              <w:spacing w:after="0" w:line="240" w:lineRule="auto"/>
              <w:jc w:val="both"/>
              <w:rPr>
                <w:sz w:val="20"/>
                <w:szCs w:val="20"/>
              </w:rPr>
            </w:pPr>
            <w:r>
              <w:rPr>
                <w:sz w:val="20"/>
                <w:szCs w:val="20"/>
              </w:rPr>
              <w:t>ts3.plot()</w:t>
            </w:r>
          </w:p>
          <w:p w14:paraId="1684FFA3" w14:textId="77777777" w:rsidR="00CA4A5D" w:rsidRDefault="00283981">
            <w:pPr>
              <w:spacing w:after="0" w:line="240" w:lineRule="auto"/>
              <w:jc w:val="both"/>
            </w:pPr>
            <w:r>
              <w:rPr>
                <w:sz w:val="20"/>
                <w:szCs w:val="20"/>
              </w:rPr>
              <w:t>print(ts3.name,</w:t>
            </w:r>
            <w:r>
              <w:rPr>
                <w:color w:val="FF0000"/>
                <w:sz w:val="20"/>
                <w:szCs w:val="20"/>
                <w:u w:color="FF0000"/>
              </w:rPr>
              <w:t>': time series length = '</w:t>
            </w:r>
            <w:r>
              <w:rPr>
                <w:sz w:val="20"/>
                <w:szCs w:val="20"/>
              </w:rPr>
              <w:t>,ts3.length(),</w:t>
            </w:r>
            <w:r>
              <w:rPr>
                <w:color w:val="FF0000"/>
                <w:sz w:val="20"/>
                <w:szCs w:val="20"/>
                <w:u w:color="FF0000"/>
              </w:rPr>
              <w:t>', P-res = '</w:t>
            </w:r>
            <w:r>
              <w:rPr>
                <w:sz w:val="20"/>
                <w:szCs w:val="20"/>
              </w:rPr>
              <w:t>, '{:.0f}'.format(ts3.p_res()), ', correlation = ', '{:.2f}'.format(ts1.acor(ts2)))</w:t>
            </w:r>
          </w:p>
        </w:tc>
      </w:tr>
    </w:tbl>
    <w:p w14:paraId="1C4C555E" w14:textId="77777777" w:rsidR="00CA4A5D" w:rsidRDefault="00CA4A5D">
      <w:pPr>
        <w:widowControl w:val="0"/>
        <w:spacing w:line="240" w:lineRule="auto"/>
        <w:jc w:val="both"/>
      </w:pPr>
    </w:p>
    <w:p w14:paraId="3773C633" w14:textId="77777777" w:rsidR="00CA4A5D" w:rsidRDefault="00283981">
      <w:pPr>
        <w:jc w:val="center"/>
      </w:pPr>
      <w:r>
        <w:rPr>
          <w:noProof/>
          <w:lang w:eastAsia="en-US"/>
        </w:rPr>
        <w:lastRenderedPageBreak/>
        <w:drawing>
          <wp:inline distT="0" distB="0" distL="0" distR="0" wp14:anchorId="084B9778" wp14:editId="56FE965B">
            <wp:extent cx="3988113" cy="2658742"/>
            <wp:effectExtent l="0" t="0" r="0" b="0"/>
            <wp:docPr id="1073741827" name="officeArt object"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27" name="Immagine che contiene testoDescrizione generata automaticamente" descr="Immagine che contiene testoDescrizione generata automaticamente"/>
                    <pic:cNvPicPr>
                      <a:picLocks noChangeAspect="1"/>
                    </pic:cNvPicPr>
                  </pic:nvPicPr>
                  <pic:blipFill>
                    <a:blip r:embed="rId16"/>
                    <a:stretch>
                      <a:fillRect/>
                    </a:stretch>
                  </pic:blipFill>
                  <pic:spPr>
                    <a:xfrm>
                      <a:off x="0" y="0"/>
                      <a:ext cx="3988113" cy="2658742"/>
                    </a:xfrm>
                    <a:prstGeom prst="rect">
                      <a:avLst/>
                    </a:prstGeom>
                    <a:ln w="12700" cap="flat">
                      <a:noFill/>
                      <a:miter lim="400000"/>
                    </a:ln>
                    <a:effectLst/>
                  </pic:spPr>
                </pic:pic>
              </a:graphicData>
            </a:graphic>
          </wp:inline>
        </w:drawing>
      </w:r>
    </w:p>
    <w:p w14:paraId="6F875E34" w14:textId="77777777" w:rsidR="00CA4A5D" w:rsidRDefault="00283981">
      <w:pPr>
        <w:jc w:val="center"/>
      </w:pPr>
      <w:r>
        <w:rPr>
          <w:b/>
          <w:bCs/>
        </w:rPr>
        <w:t>Figure 3</w:t>
      </w:r>
      <w:r>
        <w:t>: As Figure 1, but for the sum of productions in France and Italy. The resilience value for this time-series is R</w:t>
      </w:r>
      <w:r>
        <w:rPr>
          <w:vertAlign w:val="subscript"/>
        </w:rPr>
        <w:t>p</w:t>
      </w:r>
      <w:r>
        <w:t>=159.</w:t>
      </w:r>
      <w:r>
        <w:br/>
      </w:r>
    </w:p>
    <w:p w14:paraId="4C7224D6" w14:textId="472190D1" w:rsidR="00BF2C15" w:rsidRDefault="00283981">
      <w:pPr>
        <w:jc w:val="both"/>
        <w:rPr>
          <w:ins w:id="920" w:author="Matteo Zampieri" w:date="2021-03-29T10:24:00Z"/>
          <w:rFonts w:ascii="Courier New" w:hAnsi="Courier New"/>
          <w:shd w:val="clear" w:color="auto" w:fill="FFFFFF"/>
        </w:rPr>
      </w:pPr>
      <w:r>
        <w:t xml:space="preserve">Figure 3 shows an example </w:t>
      </w:r>
      <w:r w:rsidR="00644A0F">
        <w:t xml:space="preserve">of </w:t>
      </w:r>
      <w:del w:id="921" w:author="Matteo Zampieri" w:date="2021-03-22T11:43:00Z">
        <w:r w:rsidR="00644A0F" w:rsidDel="001F0811">
          <w:delText xml:space="preserve">cumulative </w:delText>
        </w:r>
      </w:del>
      <w:ins w:id="922" w:author="Matteo Zampieri" w:date="2021-03-22T11:43:00Z">
        <w:r w:rsidR="001F0811">
          <w:t xml:space="preserve">incremental </w:t>
        </w:r>
      </w:ins>
      <w:r w:rsidR="00644A0F">
        <w:t>resilience</w:t>
      </w:r>
      <w:ins w:id="923" w:author="Andrea Toreti" w:date="2021-04-01T16:45:00Z">
        <w:r w:rsidR="00A17A43">
          <w:t>,</w:t>
        </w:r>
      </w:ins>
      <w:ins w:id="924" w:author="Matteo Zampieri" w:date="2021-03-22T11:44:00Z">
        <w:r w:rsidR="001F0811">
          <w:t xml:space="preserve"> </w:t>
        </w:r>
      </w:ins>
      <w:ins w:id="925" w:author="Andrea Toreti" w:date="2021-04-01T16:45:00Z">
        <w:r w:rsidR="00A17A43">
          <w:t xml:space="preserve">obtained by considering </w:t>
        </w:r>
      </w:ins>
      <w:ins w:id="926" w:author="Matteo Zampieri" w:date="2021-03-22T11:44:00Z">
        <w:del w:id="927" w:author="Andrea Toreti" w:date="2021-04-01T16:45:00Z">
          <w:r w:rsidR="001F0811" w:rsidDel="00A17A43">
            <w:delText>by</w:delText>
          </w:r>
        </w:del>
      </w:ins>
      <w:del w:id="928" w:author="Andrea Toreti" w:date="2021-04-01T16:45:00Z">
        <w:r w:rsidR="00644A0F" w:rsidDel="00A17A43">
          <w:delText xml:space="preserve">, </w:delText>
        </w:r>
        <w:r w:rsidDel="00A17A43">
          <w:delText>considering</w:delText>
        </w:r>
      </w:del>
      <w:del w:id="929" w:author="Andrea Toreti" w:date="2021-04-01T16:43:00Z">
        <w:r w:rsidDel="00A17A43">
          <w:delText xml:space="preserve"> the</w:delText>
        </w:r>
      </w:del>
      <w:del w:id="930" w:author="Andrea Toreti" w:date="2021-04-01T16:45:00Z">
        <w:r w:rsidDel="00A17A43">
          <w:delText xml:space="preserve"> </w:delText>
        </w:r>
      </w:del>
      <w:r>
        <w:t xml:space="preserve">different climates and production values of wheat in France and Italy, which is </w:t>
      </w:r>
      <w:r w:rsidR="00644A0F">
        <w:t>higher</w:t>
      </w:r>
      <w:r>
        <w:t xml:space="preserve"> than the individual countries</w:t>
      </w:r>
      <w:r w:rsidR="00644A0F">
        <w:t xml:space="preserve">’ </w:t>
      </w:r>
      <w:ins w:id="931" w:author="Matteo Zampieri" w:date="2021-03-29T10:24:00Z">
        <w:r w:rsidR="00BF2C15">
          <w:t xml:space="preserve">production </w:t>
        </w:r>
      </w:ins>
      <w:r w:rsidR="00644A0F">
        <w:t>resilience</w:t>
      </w:r>
      <w:ins w:id="932" w:author="Matteo Zampieri" w:date="2021-03-22T11:44:00Z">
        <w:del w:id="933" w:author="Andrea Toreti" w:date="2021-04-01T16:46:00Z">
          <w:r w:rsidR="00620F47" w:rsidDel="00A17A43">
            <w:delText>s</w:delText>
          </w:r>
        </w:del>
      </w:ins>
      <w:r>
        <w:t xml:space="preserve">. The output of the </w:t>
      </w:r>
      <w:r w:rsidRPr="00A17A43">
        <w:rPr>
          <w:i/>
          <w:rPrChange w:id="934" w:author="Andrea Toreti" w:date="2021-04-01T16:46:00Z">
            <w:rPr/>
          </w:rPrChange>
        </w:rPr>
        <w:t xml:space="preserve">print </w:t>
      </w:r>
      <w:r>
        <w:t xml:space="preserve">statement gives: </w:t>
      </w:r>
      <w:r>
        <w:rPr>
          <w:rFonts w:ascii="Courier New" w:hAnsi="Courier New"/>
          <w:shd w:val="clear" w:color="auto" w:fill="FFFFFF"/>
        </w:rPr>
        <w:t xml:space="preserve">Wheat-France + Wheat-Italy : time series length = 56 , P-res = 159 , correlation = 0.33. </w:t>
      </w:r>
    </w:p>
    <w:p w14:paraId="3735DC44" w14:textId="3271270B" w:rsidR="00CA4A5D" w:rsidRDefault="00283981">
      <w:pPr>
        <w:jc w:val="both"/>
      </w:pPr>
      <w:r>
        <w:t xml:space="preserve">If </w:t>
      </w:r>
      <w:del w:id="935" w:author="Andrea Toreti" w:date="2021-04-01T16:46:00Z">
        <w:r w:rsidDel="00A17A43">
          <w:delText xml:space="preserve">the </w:delText>
        </w:r>
      </w:del>
      <w:r>
        <w:t xml:space="preserve">two time-series </w:t>
      </w:r>
      <w:ins w:id="936" w:author="Andrea Toreti" w:date="2021-04-01T16:46:00Z">
        <w:r w:rsidR="00A17A43">
          <w:t>a</w:t>
        </w:r>
      </w:ins>
      <w:del w:id="937" w:author="Andrea Toreti" w:date="2021-04-01T16:46:00Z">
        <w:r w:rsidDel="00A17A43">
          <w:delText>we</w:delText>
        </w:r>
      </w:del>
      <w:r>
        <w:t xml:space="preserve">re characterized by the same mean and variance, and </w:t>
      </w:r>
      <w:ins w:id="938" w:author="Andrea Toreti" w:date="2021-04-01T16:46:00Z">
        <w:r w:rsidR="00A17A43">
          <w:t xml:space="preserve">are </w:t>
        </w:r>
      </w:ins>
      <w:r>
        <w:t>uncorrelated</w:t>
      </w:r>
      <w:del w:id="939" w:author="Andrea Toreti" w:date="2021-04-01T16:46:00Z">
        <w:r w:rsidDel="00A17A43">
          <w:delText xml:space="preserve"> between each other</w:delText>
        </w:r>
      </w:del>
      <w:r>
        <w:t>, the resilience of their sum is expected to double with respect to the individual ones</w:t>
      </w:r>
      <w:r w:rsidR="008C2BE7">
        <w:t xml:space="preserve"> </w:t>
      </w:r>
      <w:r w:rsidR="008C2BE7">
        <w:fldChar w:fldCharType="begin" w:fldLock="1"/>
      </w:r>
      <w:r w:rsidR="00386032">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[32,33]","plainTextFormattedCitation":"[32,33]","previouslyFormattedCitation":"[32,33]"},"properties":{"noteIndex":0},"schema":"https://github.com/citation-style-language/schema/raw/master/csl-citation.json"}</w:instrText>
      </w:r>
      <w:r w:rsidR="008C2BE7">
        <w:fldChar w:fldCharType="separate"/>
      </w:r>
      <w:r w:rsidR="00081DC6" w:rsidRPr="00081DC6">
        <w:rPr>
          <w:noProof/>
        </w:rPr>
        <w:t>[32,33]</w:t>
      </w:r>
      <w:r w:rsidR="008C2BE7">
        <w:fldChar w:fldCharType="end"/>
      </w:r>
      <w:r>
        <w:t>.  The two time-series</w:t>
      </w:r>
      <w:ins w:id="940" w:author="Andrea Toreti" w:date="2021-04-01T16:48:00Z">
        <w:r w:rsidR="00A17A43">
          <w:t xml:space="preserve"> of this example</w:t>
        </w:r>
      </w:ins>
      <w:r>
        <w:t xml:space="preserve"> are indeed only partially correlated, with Pearson correlation coefficient equal to 0.33. The resulting compensation effect is cancelling out some of the fluctuations</w:t>
      </w:r>
      <w:ins w:id="941" w:author="Matteo Zampieri" w:date="2021-03-23T11:41:00Z">
        <w:r w:rsidR="00F24BFF">
          <w:t>.</w:t>
        </w:r>
      </w:ins>
      <w:ins w:id="942" w:author="Matteo Zampieri" w:date="2021-03-23T11:42:00Z">
        <w:r w:rsidR="00F24BFF">
          <w:t xml:space="preserve"> The contribution of Italian wheat is </w:t>
        </w:r>
      </w:ins>
      <w:ins w:id="943" w:author="Matteo Zampieri" w:date="2021-03-23T11:43:00Z">
        <w:r w:rsidR="00F24BFF">
          <w:t>significant</w:t>
        </w:r>
      </w:ins>
      <w:del w:id="944" w:author="Matteo Zampieri" w:date="2021-03-23T11:41:00Z">
        <w:r w:rsidDel="00F24BFF">
          <w:delText>,</w:delText>
        </w:r>
      </w:del>
      <w:r>
        <w:t xml:space="preserve"> despite the </w:t>
      </w:r>
      <w:del w:id="945" w:author="Matteo Zampieri" w:date="2021-03-23T11:45:00Z">
        <w:r w:rsidDel="00F24BFF">
          <w:delText>fact that average</w:delText>
        </w:r>
      </w:del>
      <w:ins w:id="946" w:author="Matteo Zampieri" w:date="2021-03-23T11:45:00Z">
        <w:r w:rsidR="00F24BFF">
          <w:t>lower mean</w:t>
        </w:r>
      </w:ins>
      <w:ins w:id="947" w:author="Matteo Zampieri" w:date="2021-03-23T11:47:00Z">
        <w:r w:rsidR="00F24BFF">
          <w:t xml:space="preserve"> production</w:t>
        </w:r>
      </w:ins>
      <w:del w:id="948" w:author="Matteo Zampieri" w:date="2021-03-23T11:45:00Z">
        <w:r w:rsidDel="00F24BFF">
          <w:delText xml:space="preserve"> production </w:delText>
        </w:r>
      </w:del>
      <w:del w:id="949" w:author="Matteo Zampieri" w:date="2021-03-23T11:43:00Z">
        <w:r w:rsidDel="00F24BFF">
          <w:delText xml:space="preserve">in France </w:delText>
        </w:r>
      </w:del>
      <w:del w:id="950" w:author="Matteo Zampieri" w:date="2021-03-23T11:45:00Z">
        <w:r w:rsidDel="00F24BFF">
          <w:delText xml:space="preserve">is </w:delText>
        </w:r>
      </w:del>
      <w:del w:id="951" w:author="Matteo Zampieri" w:date="2021-03-23T11:43:00Z">
        <w:r w:rsidDel="00F24BFF">
          <w:delText>much larger than in Italy</w:delText>
        </w:r>
      </w:del>
      <w:del w:id="952" w:author="Matteo Zampieri" w:date="2021-03-23T11:46:00Z">
        <w:r w:rsidDel="00F24BFF">
          <w:delText>,</w:delText>
        </w:r>
      </w:del>
      <w:r>
        <w:t xml:space="preserve"> also because the Italian wheat resilience is larger than the French one. The next section shows analyses </w:t>
      </w:r>
      <w:r w:rsidR="000853A8">
        <w:t xml:space="preserve">with greater complexity, </w:t>
      </w:r>
      <w:r>
        <w:t>involving more than two time-series.</w:t>
      </w:r>
    </w:p>
    <w:p w14:paraId="284FDB6B" w14:textId="77777777" w:rsidR="00CA4A5D" w:rsidRDefault="00CA4A5D">
      <w:pPr>
        <w:jc w:val="both"/>
        <w:rPr>
          <w:rFonts w:ascii="Courier New" w:eastAsia="Courier New" w:hAnsi="Courier New" w:cs="Courier New"/>
          <w:shd w:val="clear" w:color="auto" w:fill="FFFFFF"/>
        </w:rPr>
      </w:pPr>
    </w:p>
    <w:p w14:paraId="1AA172FD" w14:textId="0800F4BE" w:rsidR="00CA4A5D" w:rsidRDefault="00283981">
      <w:pPr>
        <w:jc w:val="both"/>
        <w:rPr>
          <w:b/>
          <w:bCs/>
        </w:rPr>
      </w:pPr>
      <w:r>
        <w:rPr>
          <w:b/>
          <w:bCs/>
        </w:rPr>
        <w:t xml:space="preserve">3.3 </w:t>
      </w:r>
      <w:del w:id="953" w:author="Matteo Zampieri" w:date="2021-03-22T11:45:00Z">
        <w:r w:rsidDel="00620F47">
          <w:rPr>
            <w:b/>
            <w:bCs/>
          </w:rPr>
          <w:delText xml:space="preserve">Diversified </w:delText>
        </w:r>
      </w:del>
      <w:ins w:id="954" w:author="Matteo Zampieri" w:date="2021-03-22T11:45:00Z">
        <w:r w:rsidR="00620F47">
          <w:rPr>
            <w:b/>
            <w:bCs/>
          </w:rPr>
          <w:t xml:space="preserve">Total </w:t>
        </w:r>
      </w:ins>
      <w:r>
        <w:rPr>
          <w:b/>
          <w:bCs/>
        </w:rPr>
        <w:t xml:space="preserve">production </w:t>
      </w:r>
      <w:del w:id="955" w:author="Matteo Zampieri" w:date="2021-03-22T11:45:00Z">
        <w:r w:rsidDel="00620F47">
          <w:rPr>
            <w:b/>
            <w:bCs/>
          </w:rPr>
          <w:delText xml:space="preserve">system </w:delText>
        </w:r>
      </w:del>
      <w:r>
        <w:rPr>
          <w:b/>
          <w:bCs/>
        </w:rPr>
        <w:t>resilience</w:t>
      </w:r>
      <w:ins w:id="956" w:author="Matteo Zampieri" w:date="2021-03-22T11:45:00Z">
        <w:r w:rsidR="00620F47">
          <w:rPr>
            <w:b/>
            <w:bCs/>
          </w:rPr>
          <w:t xml:space="preserve"> of diversified systems</w:t>
        </w:r>
      </w:ins>
    </w:p>
    <w:p w14:paraId="1FC70519" w14:textId="469D6DB6" w:rsidR="000853A8" w:rsidRDefault="00283981">
      <w:pPr>
        <w:jc w:val="both"/>
      </w:pPr>
      <w:r>
        <w:t xml:space="preserve">The </w:t>
      </w:r>
      <w:del w:id="957" w:author="Matteo Zampieri" w:date="2021-03-29T10:13:00Z">
        <w:r w:rsidR="00946B21" w:rsidDel="00036A9D">
          <w:rPr>
            <w:i/>
            <w:iCs/>
          </w:rPr>
          <w:delText>ReciPy</w:delText>
        </w:r>
      </w:del>
      <w:ins w:id="958" w:author="Matteo Zampieri" w:date="2021-03-29T10:13:00Z">
        <w:r w:rsidR="00036A9D">
          <w:rPr>
            <w:i/>
            <w:iCs/>
          </w:rPr>
          <w:t>ResiPy</w:t>
        </w:r>
      </w:ins>
      <w:r>
        <w:t xml:space="preserve"> package can be used to </w:t>
      </w:r>
      <w:del w:id="959" w:author="Matteo Zampieri" w:date="2021-03-23T11:48:00Z">
        <w:r w:rsidDel="00F24BFF">
          <w:delText xml:space="preserve">characterize </w:delText>
        </w:r>
      </w:del>
      <w:ins w:id="960" w:author="Matteo Zampieri" w:date="2021-03-23T11:48:00Z">
        <w:r w:rsidR="00F24BFF">
          <w:t xml:space="preserve">quantify </w:t>
        </w:r>
      </w:ins>
      <w:r>
        <w:t>the overall production resilience of a single crop over different spatial units</w:t>
      </w:r>
      <w:r w:rsidR="008C2BE7">
        <w:t xml:space="preserve"> </w:t>
      </w:r>
      <w:r w:rsidR="008C2BE7">
        <w:fldChar w:fldCharType="begin" w:fldLock="1"/>
      </w:r>
      <w:r w:rsidR="00E45EAD">
        <w: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mendeley":{"formattedCitation":"[42]","plainTextFormattedCitation":"[42]","previouslyFormattedCitation":"[42]"},"properties":{"noteIndex":0},"schema":"https://github.com/citation-style-language/schema/raw/master/csl-citation.json"}</w:instrText>
      </w:r>
      <w:r w:rsidR="008C2BE7">
        <w:fldChar w:fldCharType="separate"/>
      </w:r>
      <w:r w:rsidR="00F53453" w:rsidRPr="00F53453">
        <w:rPr>
          <w:noProof/>
        </w:rPr>
        <w:t>[42]</w:t>
      </w:r>
      <w:r w:rsidR="008C2BE7">
        <w:fldChar w:fldCharType="end"/>
      </w:r>
      <w:r>
        <w:t xml:space="preserve">, or the resilience of a </w:t>
      </w:r>
      <w:del w:id="961" w:author="Matteo Zampieri" w:date="2021-03-23T11:49:00Z">
        <w:r w:rsidDel="00F24BFF">
          <w:delText xml:space="preserve">complex </w:delText>
        </w:r>
      </w:del>
      <w:ins w:id="962" w:author="Matteo Zampieri" w:date="2021-03-23T11:49:00Z">
        <w:r w:rsidR="00BA2302">
          <w:t>single</w:t>
        </w:r>
        <w:r w:rsidR="00F24BFF">
          <w:t xml:space="preserve"> </w:t>
        </w:r>
      </w:ins>
      <w:r>
        <w:t xml:space="preserve">production </w:t>
      </w:r>
      <w:del w:id="963" w:author="Matteo Zampieri" w:date="2021-03-23T11:58:00Z">
        <w:r w:rsidDel="00AB4212">
          <w:delText xml:space="preserve">system </w:delText>
        </w:r>
      </w:del>
      <w:ins w:id="964" w:author="Matteo Zampieri" w:date="2021-03-23T11:58:00Z">
        <w:r w:rsidR="00AB4212">
          <w:t xml:space="preserve">area </w:t>
        </w:r>
      </w:ins>
      <w:del w:id="965" w:author="Matteo Zampieri" w:date="2021-03-23T11:58:00Z">
        <w:r w:rsidDel="00AB4212">
          <w:delText xml:space="preserve">composed </w:delText>
        </w:r>
      </w:del>
      <w:ins w:id="966" w:author="Matteo Zampieri" w:date="2021-03-23T11:58:00Z">
        <w:r w:rsidR="00AB4212">
          <w:t xml:space="preserve">growing </w:t>
        </w:r>
      </w:ins>
      <w:del w:id="967" w:author="Matteo Zampieri" w:date="2021-03-23T11:58:00Z">
        <w:r w:rsidDel="00AB4212">
          <w:delText xml:space="preserve">of </w:delText>
        </w:r>
      </w:del>
      <w:r>
        <w:t>different crops</w:t>
      </w:r>
      <w:r w:rsidR="008C2BE7">
        <w:t xml:space="preserve"> </w:t>
      </w:r>
      <w:r w:rsidR="008C2BE7">
        <w:fldChar w:fldCharType="begin" w:fldLock="1"/>
      </w:r>
      <w:r w:rsidR="00386032">
        <w:instrText>ADDIN CSL_CITATION {"citationItems":[{"id":"ITEM-1","itemData":{"DOI":"https://doi.org/10.1016/j.scitotenv.2020.139378","ISSN":"0048-9697","abstract":"Agricultural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Environment","id":"ITEM-1","issued":{"date-parts":[["2020"]]},"page":"139378","title":"Estimating resilience of crop production systems: From theory to practice","type":"article-journal","volume":"735"},"uris":["http://www.mendeley.com/documents/?uuid=42f24ce2-e69d-4052-8c61-3e8acd562cf0"]}],"mendeley":{"formattedCitation":"[33]","plainTextFormattedCitation":"[33]","previouslyFormattedCitation":"[33]"},"properties":{"noteIndex":0},"schema":"https://github.com/citation-style-language/schema/raw/master/csl-citation.json"}</w:instrText>
      </w:r>
      <w:r w:rsidR="008C2BE7">
        <w:fldChar w:fldCharType="separate"/>
      </w:r>
      <w:r w:rsidR="00081DC6" w:rsidRPr="00081DC6">
        <w:rPr>
          <w:noProof/>
        </w:rPr>
        <w:t>[33]</w:t>
      </w:r>
      <w:r w:rsidR="008C2BE7">
        <w:fldChar w:fldCharType="end"/>
      </w:r>
      <w:r>
        <w:t xml:space="preserve">. These are potentially </w:t>
      </w:r>
      <w:del w:id="968" w:author="Matteo Zampieri" w:date="2021-03-29T10:25:00Z">
        <w:r w:rsidDel="00BF2C15">
          <w:delText xml:space="preserve">more </w:delText>
        </w:r>
      </w:del>
      <w:r>
        <w:t xml:space="preserve">complex analyses that can be easily achieved with the methods of the </w:t>
      </w:r>
      <w:r>
        <w:rPr>
          <w:i/>
          <w:iCs/>
        </w:rPr>
        <w:t>ProSeries</w:t>
      </w:r>
      <w:r>
        <w:t xml:space="preserve"> class and the </w:t>
      </w:r>
      <w:r>
        <w:rPr>
          <w:i/>
          <w:iCs/>
        </w:rPr>
        <w:t>tot_res</w:t>
      </w:r>
      <w:r>
        <w:t xml:space="preserve"> and </w:t>
      </w:r>
      <w:r>
        <w:rPr>
          <w:i/>
          <w:iCs/>
        </w:rPr>
        <w:t>res_plot</w:t>
      </w:r>
      <w:r>
        <w:t xml:space="preserve"> functions. </w:t>
      </w:r>
    </w:p>
    <w:p w14:paraId="3EC50297" w14:textId="7C013A5C" w:rsidR="00CA4A5D" w:rsidRDefault="00283981">
      <w:pPr>
        <w:jc w:val="both"/>
      </w:pPr>
      <w:r>
        <w:t>Let</w:t>
      </w:r>
      <w:ins w:id="969" w:author="Andrea Toreti" w:date="2021-04-01T16:49:00Z">
        <w:r w:rsidR="00AD733B">
          <w:t xml:space="preserve"> us</w:t>
        </w:r>
      </w:ins>
      <w:del w:id="970" w:author="Andrea Toreti" w:date="2021-04-01T16:49:00Z">
        <w:r w:rsidDel="00AD733B">
          <w:delText>’s</w:delText>
        </w:r>
      </w:del>
      <w:r>
        <w:t xml:space="preserve"> consider, for instance, </w:t>
      </w:r>
      <w:ins w:id="971" w:author="Andrea Toreti" w:date="2021-04-01T16:49:00Z">
        <w:r w:rsidR="00AD733B">
          <w:t xml:space="preserve">the </w:t>
        </w:r>
      </w:ins>
      <w:r w:rsidR="000853A8">
        <w:t xml:space="preserve">overall </w:t>
      </w:r>
      <w:r>
        <w:t>wheat</w:t>
      </w:r>
      <w:r w:rsidR="000853A8">
        <w:t xml:space="preserve"> production</w:t>
      </w:r>
      <w:r>
        <w:t xml:space="preserve"> in Europe. The code in the following frame selects the relevant data for wheat in Europe. It sorts the countries from the larger to the smaller producer, limiting the number </w:t>
      </w:r>
      <w:r w:rsidR="000853A8">
        <w:t xml:space="preserve">to </w:t>
      </w:r>
      <w:r>
        <w:t xml:space="preserve">a maximum of </w:t>
      </w:r>
      <w:del w:id="972" w:author="Matteo Zampieri" w:date="2021-03-23T12:10:00Z">
        <w:r w:rsidDel="002F6D42">
          <w:delText xml:space="preserve">fifteen </w:delText>
        </w:r>
      </w:del>
      <w:ins w:id="973" w:author="Matteo Zampieri" w:date="2021-03-23T12:10:00Z">
        <w:r w:rsidR="002F6D42">
          <w:t xml:space="preserve">thirteen </w:t>
        </w:r>
      </w:ins>
      <w:r>
        <w:t xml:space="preserve">producers </w:t>
      </w:r>
      <w:del w:id="974" w:author="Matteo Zampieri" w:date="2021-03-22T11:46:00Z">
        <w:r w:rsidDel="00620F47">
          <w:delText>(for example)</w:delText>
        </w:r>
      </w:del>
      <w:del w:id="975" w:author="Andrea Toreti" w:date="2021-04-01T16:50:00Z">
        <w:r w:rsidDel="00AD733B">
          <w:delText xml:space="preserve"> in this illustrative example</w:delText>
        </w:r>
      </w:del>
      <w:r>
        <w:t>. Only time-series with a</w:t>
      </w:r>
      <w:r w:rsidR="008C2BE7">
        <w:t>t</w:t>
      </w:r>
      <w:r>
        <w:t xml:space="preserve"> least 30 production years are considered in order to achieve a </w:t>
      </w:r>
      <w:del w:id="976" w:author="Matteo Zampieri" w:date="2021-03-22T11:52:00Z">
        <w:r w:rsidDel="00620F47">
          <w:delText xml:space="preserve">sufficient </w:delText>
        </w:r>
      </w:del>
      <w:ins w:id="977" w:author="Matteo Zampieri" w:date="2021-03-22T11:52:00Z">
        <w:r w:rsidR="00620F47">
          <w:t xml:space="preserve">reasonable </w:t>
        </w:r>
      </w:ins>
      <w:r>
        <w:t xml:space="preserve">accuracy in the </w:t>
      </w:r>
      <w:ins w:id="978" w:author="Andrea Toreti" w:date="2021-04-01T16:50:00Z">
        <w:r w:rsidR="00AD733B">
          <w:t xml:space="preserve">resilience </w:t>
        </w:r>
      </w:ins>
      <w:r>
        <w:t>estimation</w:t>
      </w:r>
      <w:del w:id="979" w:author="Andrea Toreti" w:date="2021-04-01T16:50:00Z">
        <w:r w:rsidDel="00AD733B">
          <w:delText xml:space="preserve"> of resilience</w:delText>
        </w:r>
      </w:del>
      <w:r w:rsidR="008C2BE7">
        <w:t xml:space="preserve"> </w:t>
      </w:r>
      <w:r w:rsidR="008C2BE7">
        <w:fldChar w:fldCharType="begin" w:fldLock="1"/>
      </w:r>
      <w:r w:rsidR="00386032">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[32,33]","plainTextFormattedCitation":"[32,33]","previouslyFormattedCitation":"[32,33]"},"properties":{"noteIndex":0},"schema":"https://github.com/citation-style-language/schema/raw/master/csl-citation.json"}</w:instrText>
      </w:r>
      <w:r w:rsidR="008C2BE7">
        <w:fldChar w:fldCharType="separate"/>
      </w:r>
      <w:r w:rsidR="00081DC6" w:rsidRPr="00081DC6">
        <w:rPr>
          <w:noProof/>
        </w:rPr>
        <w:t>[32,33]</w:t>
      </w:r>
      <w:r w:rsidR="008C2BE7">
        <w:fldChar w:fldCharType="end"/>
      </w:r>
      <w:r>
        <w:t>.</w:t>
      </w:r>
      <w:ins w:id="980" w:author="Matteo Zampieri" w:date="2021-03-23T12:10:00Z">
        <w:r w:rsidR="002F6D42">
          <w:t xml:space="preserve"> This selection filters</w:t>
        </w:r>
      </w:ins>
      <w:ins w:id="981" w:author="Matteo Zampieri" w:date="2021-03-23T12:11:00Z">
        <w:r w:rsidR="002F6D42">
          <w:t xml:space="preserve"> out the Russian Federation, Ukraine and Czechia</w:t>
        </w:r>
      </w:ins>
      <w:ins w:id="982" w:author="Andrea Toreti" w:date="2021-04-01T16:50:00Z">
        <w:r w:rsidR="00AD733B">
          <w:t>,</w:t>
        </w:r>
      </w:ins>
      <w:ins w:id="983" w:author="Matteo Zampieri" w:date="2021-03-29T10:26:00Z">
        <w:r w:rsidR="00BF2C15">
          <w:t xml:space="preserve"> leaving us with the top ten producers</w:t>
        </w:r>
      </w:ins>
      <w:ins w:id="984" w:author="Matteo Zampieri" w:date="2021-03-23T12:11:00Z">
        <w:r w:rsidR="002F6D42">
          <w:t>.</w:t>
        </w:r>
      </w:ins>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2D59FAAA" w14:textId="77777777">
        <w:trPr>
          <w:trHeight w:val="590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7013AEA" w14:textId="77777777" w:rsidR="00CA4A5D" w:rsidRDefault="00283981">
            <w:pPr>
              <w:jc w:val="both"/>
              <w:rPr>
                <w:sz w:val="20"/>
                <w:szCs w:val="20"/>
              </w:rPr>
            </w:pPr>
            <w:r>
              <w:rPr>
                <w:sz w:val="20"/>
                <w:szCs w:val="20"/>
              </w:rPr>
              <w:lastRenderedPageBreak/>
              <w:t xml:space="preserve">sel1_name = </w:t>
            </w:r>
            <w:r>
              <w:rPr>
                <w:color w:val="FF0000"/>
                <w:sz w:val="20"/>
                <w:szCs w:val="20"/>
                <w:u w:color="FF0000"/>
              </w:rPr>
              <w:t>'Item'</w:t>
            </w:r>
          </w:p>
          <w:p w14:paraId="753DF799" w14:textId="77777777" w:rsidR="00CA4A5D" w:rsidRDefault="00283981">
            <w:pPr>
              <w:spacing w:after="0" w:line="240" w:lineRule="auto"/>
              <w:jc w:val="both"/>
              <w:rPr>
                <w:color w:val="FF0000"/>
                <w:sz w:val="20"/>
                <w:szCs w:val="20"/>
                <w:u w:color="FF0000"/>
              </w:rPr>
            </w:pPr>
            <w:r>
              <w:rPr>
                <w:sz w:val="20"/>
                <w:szCs w:val="20"/>
              </w:rPr>
              <w:t xml:space="preserve">sel2_name = </w:t>
            </w:r>
            <w:r>
              <w:rPr>
                <w:color w:val="FF0000"/>
                <w:sz w:val="20"/>
                <w:szCs w:val="20"/>
                <w:u w:color="FF0000"/>
              </w:rPr>
              <w:t>'Area'</w:t>
            </w:r>
          </w:p>
          <w:p w14:paraId="6550AB8E" w14:textId="77777777" w:rsidR="00CA4A5D" w:rsidRDefault="00283981">
            <w:pPr>
              <w:spacing w:after="0" w:line="240" w:lineRule="auto"/>
              <w:jc w:val="both"/>
              <w:rPr>
                <w:sz w:val="20"/>
                <w:szCs w:val="20"/>
              </w:rPr>
            </w:pPr>
            <w:r>
              <w:rPr>
                <w:sz w:val="20"/>
                <w:szCs w:val="20"/>
              </w:rPr>
              <w:t>sel1 =</w:t>
            </w:r>
            <w:r>
              <w:rPr>
                <w:color w:val="FF0000"/>
                <w:sz w:val="20"/>
                <w:szCs w:val="20"/>
                <w:u w:color="FF0000"/>
              </w:rPr>
              <w:t xml:space="preserve"> 'Wheat'</w:t>
            </w:r>
          </w:p>
          <w:p w14:paraId="62D253E8" w14:textId="77777777" w:rsidR="00CA4A5D" w:rsidRDefault="00CA4A5D">
            <w:pPr>
              <w:spacing w:after="0" w:line="240" w:lineRule="auto"/>
              <w:jc w:val="both"/>
              <w:rPr>
                <w:sz w:val="20"/>
                <w:szCs w:val="20"/>
              </w:rPr>
            </w:pPr>
          </w:p>
          <w:p w14:paraId="39E9C5A5" w14:textId="77777777" w:rsidR="00CA4A5D" w:rsidRDefault="00283981">
            <w:pPr>
              <w:spacing w:after="0" w:line="240" w:lineRule="auto"/>
              <w:jc w:val="both"/>
              <w:rPr>
                <w:color w:val="808080"/>
                <w:sz w:val="20"/>
                <w:szCs w:val="20"/>
                <w:u w:color="808080"/>
              </w:rPr>
            </w:pPr>
            <w:r>
              <w:rPr>
                <w:color w:val="808080"/>
                <w:sz w:val="20"/>
                <w:szCs w:val="20"/>
                <w:u w:color="808080"/>
              </w:rPr>
              <w:t># select wheat data</w:t>
            </w:r>
          </w:p>
          <w:p w14:paraId="58502707" w14:textId="77777777" w:rsidR="00CA4A5D" w:rsidRPr="00FA5A39" w:rsidRDefault="00283981">
            <w:pPr>
              <w:spacing w:after="0" w:line="240" w:lineRule="auto"/>
              <w:jc w:val="both"/>
              <w:rPr>
                <w:sz w:val="20"/>
                <w:szCs w:val="20"/>
                <w:lang w:val="it-IT"/>
              </w:rPr>
            </w:pPr>
            <w:r w:rsidRPr="00FA5A39">
              <w:rPr>
                <w:sz w:val="20"/>
                <w:szCs w:val="20"/>
                <w:lang w:val="it-IT"/>
              </w:rPr>
              <w:t>data2 = data[data[sel1_name]==sel1]</w:t>
            </w:r>
          </w:p>
          <w:p w14:paraId="15F61A74" w14:textId="77777777" w:rsidR="00CA4A5D" w:rsidRPr="00FA5A39" w:rsidRDefault="00CA4A5D">
            <w:pPr>
              <w:spacing w:after="0" w:line="240" w:lineRule="auto"/>
              <w:jc w:val="both"/>
              <w:rPr>
                <w:sz w:val="20"/>
                <w:szCs w:val="20"/>
                <w:lang w:val="it-IT"/>
              </w:rPr>
            </w:pPr>
          </w:p>
          <w:p w14:paraId="1D617EA1" w14:textId="77777777" w:rsidR="00CA4A5D" w:rsidRDefault="00283981">
            <w:pPr>
              <w:spacing w:after="0" w:line="240" w:lineRule="auto"/>
              <w:jc w:val="both"/>
              <w:rPr>
                <w:color w:val="808080"/>
                <w:sz w:val="20"/>
                <w:szCs w:val="20"/>
                <w:u w:color="808080"/>
              </w:rPr>
            </w:pPr>
            <w:r>
              <w:rPr>
                <w:color w:val="808080"/>
                <w:sz w:val="20"/>
                <w:szCs w:val="20"/>
                <w:u w:color="808080"/>
              </w:rPr>
              <w:t xml:space="preserve"># build up sorted list of maximum 15 time-series with at least 30 years of data </w:t>
            </w:r>
          </w:p>
          <w:p w14:paraId="40439997" w14:textId="77777777" w:rsidR="00CA4A5D" w:rsidRDefault="00283981">
            <w:pPr>
              <w:spacing w:after="0" w:line="240" w:lineRule="auto"/>
              <w:jc w:val="both"/>
              <w:rPr>
                <w:sz w:val="20"/>
                <w:szCs w:val="20"/>
              </w:rPr>
            </w:pPr>
            <w:r>
              <w:rPr>
                <w:sz w:val="20"/>
                <w:szCs w:val="20"/>
              </w:rPr>
              <w:t>tss = []</w:t>
            </w:r>
          </w:p>
          <w:p w14:paraId="7C680B0C" w14:textId="77777777" w:rsidR="00CA4A5D" w:rsidRDefault="00283981">
            <w:pPr>
              <w:spacing w:after="0" w:line="240" w:lineRule="auto"/>
              <w:jc w:val="both"/>
              <w:rPr>
                <w:sz w:val="20"/>
                <w:szCs w:val="20"/>
              </w:rPr>
            </w:pPr>
            <w:r>
              <w:rPr>
                <w:sz w:val="20"/>
                <w:szCs w:val="20"/>
              </w:rPr>
              <w:t xml:space="preserve">min_length = </w:t>
            </w:r>
            <w:r>
              <w:rPr>
                <w:color w:val="00B050"/>
                <w:sz w:val="20"/>
                <w:szCs w:val="20"/>
                <w:u w:color="00B050"/>
              </w:rPr>
              <w:t>30</w:t>
            </w:r>
          </w:p>
          <w:p w14:paraId="3E7CB95B" w14:textId="77777777" w:rsidR="00CA4A5D" w:rsidRDefault="00283981">
            <w:pPr>
              <w:spacing w:after="0" w:line="240" w:lineRule="auto"/>
              <w:jc w:val="both"/>
              <w:rPr>
                <w:sz w:val="20"/>
                <w:szCs w:val="20"/>
              </w:rPr>
            </w:pPr>
            <w:r>
              <w:rPr>
                <w:sz w:val="20"/>
                <w:szCs w:val="20"/>
              </w:rPr>
              <w:t>sel2_group = data2.groupby( sel2_name ).mean()</w:t>
            </w:r>
          </w:p>
          <w:p w14:paraId="51DFA469" w14:textId="22D2EF56" w:rsidR="00CA4A5D" w:rsidRDefault="00283981">
            <w:pPr>
              <w:spacing w:after="0" w:line="240" w:lineRule="auto"/>
              <w:jc w:val="both"/>
              <w:rPr>
                <w:sz w:val="20"/>
                <w:szCs w:val="20"/>
              </w:rPr>
            </w:pPr>
            <w:r>
              <w:rPr>
                <w:sz w:val="20"/>
                <w:szCs w:val="20"/>
              </w:rPr>
              <w:t>sel2_sort = sel2_group.sort_values( value, ascending=False).head(</w:t>
            </w:r>
            <w:r>
              <w:rPr>
                <w:color w:val="00B050"/>
                <w:sz w:val="20"/>
                <w:szCs w:val="20"/>
                <w:u w:color="00B050"/>
              </w:rPr>
              <w:t>1</w:t>
            </w:r>
            <w:r w:rsidR="002F6D42">
              <w:rPr>
                <w:color w:val="00B050"/>
                <w:sz w:val="20"/>
                <w:szCs w:val="20"/>
                <w:u w:color="00B050"/>
              </w:rPr>
              <w:t>3</w:t>
            </w:r>
            <w:r>
              <w:rPr>
                <w:sz w:val="20"/>
                <w:szCs w:val="20"/>
              </w:rPr>
              <w:t>)</w:t>
            </w:r>
          </w:p>
          <w:p w14:paraId="0BB32D82" w14:textId="77777777" w:rsidR="00CA4A5D" w:rsidRDefault="00283981">
            <w:pPr>
              <w:spacing w:after="0" w:line="240" w:lineRule="auto"/>
              <w:jc w:val="both"/>
              <w:rPr>
                <w:sz w:val="20"/>
                <w:szCs w:val="20"/>
              </w:rPr>
            </w:pPr>
            <w:r>
              <w:rPr>
                <w:color w:val="00B050"/>
                <w:sz w:val="20"/>
                <w:szCs w:val="20"/>
                <w:u w:color="00B050"/>
              </w:rPr>
              <w:t xml:space="preserve">for </w:t>
            </w:r>
            <w:r>
              <w:rPr>
                <w:sz w:val="20"/>
                <w:szCs w:val="20"/>
              </w:rPr>
              <w:t>sel2 in sel2_sort.index:</w:t>
            </w:r>
          </w:p>
          <w:p w14:paraId="73E59423" w14:textId="77777777" w:rsidR="00CA4A5D" w:rsidRDefault="00283981">
            <w:pPr>
              <w:spacing w:after="0" w:line="240" w:lineRule="auto"/>
              <w:jc w:val="both"/>
              <w:rPr>
                <w:sz w:val="20"/>
                <w:szCs w:val="20"/>
              </w:rPr>
            </w:pPr>
            <w:r>
              <w:rPr>
                <w:sz w:val="20"/>
                <w:szCs w:val="20"/>
              </w:rPr>
              <w:t xml:space="preserve">    name = sel2</w:t>
            </w:r>
          </w:p>
          <w:p w14:paraId="49710098" w14:textId="77777777" w:rsidR="00CA4A5D" w:rsidRDefault="00283981">
            <w:pPr>
              <w:spacing w:after="0" w:line="240" w:lineRule="auto"/>
              <w:jc w:val="both"/>
              <w:rPr>
                <w:sz w:val="20"/>
                <w:szCs w:val="20"/>
              </w:rPr>
            </w:pPr>
            <w:r>
              <w:rPr>
                <w:sz w:val="20"/>
                <w:szCs w:val="20"/>
              </w:rPr>
              <w:t xml:space="preserve">    pro=data[data[sel1_name]==sel1][data[sel2_name]==sel2][[year,value]]</w:t>
            </w:r>
          </w:p>
          <w:p w14:paraId="0F30A70E" w14:textId="77777777" w:rsidR="00CA4A5D" w:rsidRDefault="00283981">
            <w:pPr>
              <w:spacing w:after="0" w:line="240" w:lineRule="auto"/>
              <w:jc w:val="both"/>
              <w:rPr>
                <w:sz w:val="20"/>
                <w:szCs w:val="20"/>
              </w:rPr>
            </w:pPr>
            <w:r>
              <w:rPr>
                <w:sz w:val="20"/>
                <w:szCs w:val="20"/>
              </w:rPr>
              <w:t xml:space="preserve">    ts=ProSeries( name, pro )</w:t>
            </w:r>
          </w:p>
          <w:p w14:paraId="588583C6" w14:textId="77777777" w:rsidR="00CA4A5D" w:rsidRDefault="00283981">
            <w:pPr>
              <w:spacing w:after="0" w:line="240" w:lineRule="auto"/>
              <w:jc w:val="both"/>
              <w:rPr>
                <w:sz w:val="20"/>
                <w:szCs w:val="20"/>
              </w:rPr>
            </w:pPr>
            <w:r>
              <w:rPr>
                <w:sz w:val="20"/>
                <w:szCs w:val="20"/>
              </w:rPr>
              <w:t xml:space="preserve">    if ts.length() &gt; min_length:</w:t>
            </w:r>
          </w:p>
          <w:p w14:paraId="151D2BE8" w14:textId="77777777" w:rsidR="00CA4A5D" w:rsidRDefault="00283981">
            <w:pPr>
              <w:spacing w:after="0" w:line="240" w:lineRule="auto"/>
              <w:jc w:val="both"/>
              <w:rPr>
                <w:sz w:val="20"/>
                <w:szCs w:val="20"/>
              </w:rPr>
            </w:pPr>
            <w:r>
              <w:rPr>
                <w:sz w:val="20"/>
                <w:szCs w:val="20"/>
              </w:rPr>
              <w:t xml:space="preserve">        tss.append( ts )</w:t>
            </w:r>
          </w:p>
          <w:p w14:paraId="1B2A291E" w14:textId="77777777" w:rsidR="00CA4A5D" w:rsidRDefault="00283981">
            <w:pPr>
              <w:spacing w:after="0" w:line="240" w:lineRule="auto"/>
              <w:jc w:val="both"/>
              <w:rPr>
                <w:sz w:val="20"/>
                <w:szCs w:val="20"/>
              </w:rPr>
            </w:pPr>
            <w:r>
              <w:rPr>
                <w:sz w:val="20"/>
                <w:szCs w:val="20"/>
              </w:rPr>
              <w:t xml:space="preserve">        ts.plot()</w:t>
            </w:r>
          </w:p>
          <w:p w14:paraId="3B782277" w14:textId="77777777" w:rsidR="00CA4A5D" w:rsidRDefault="00283981">
            <w:pPr>
              <w:spacing w:after="0" w:line="240" w:lineRule="auto"/>
              <w:jc w:val="both"/>
              <w:rPr>
                <w:sz w:val="20"/>
                <w:szCs w:val="20"/>
              </w:rPr>
            </w:pPr>
            <w:r>
              <w:rPr>
                <w:sz w:val="20"/>
                <w:szCs w:val="20"/>
              </w:rPr>
              <w:t xml:space="preserve">    else:</w:t>
            </w:r>
          </w:p>
          <w:p w14:paraId="0ACEFC69" w14:textId="77777777" w:rsidR="00CA4A5D" w:rsidRDefault="00283981">
            <w:pPr>
              <w:spacing w:after="0" w:line="240" w:lineRule="auto"/>
              <w:jc w:val="both"/>
              <w:rPr>
                <w:sz w:val="20"/>
                <w:szCs w:val="20"/>
              </w:rPr>
            </w:pPr>
            <w:r>
              <w:rPr>
                <w:sz w:val="20"/>
                <w:szCs w:val="20"/>
              </w:rPr>
              <w:t xml:space="preserve">        print( sel2 )</w:t>
            </w:r>
          </w:p>
          <w:p w14:paraId="41B5FF11" w14:textId="77777777" w:rsidR="00CA4A5D" w:rsidRDefault="00CA4A5D">
            <w:pPr>
              <w:spacing w:after="0" w:line="240" w:lineRule="auto"/>
              <w:jc w:val="both"/>
              <w:rPr>
                <w:sz w:val="20"/>
                <w:szCs w:val="20"/>
              </w:rPr>
            </w:pPr>
          </w:p>
          <w:p w14:paraId="7E070E7B" w14:textId="77777777" w:rsidR="00CA4A5D" w:rsidRDefault="00283981">
            <w:pPr>
              <w:spacing w:after="0" w:line="240" w:lineRule="auto"/>
              <w:jc w:val="both"/>
              <w:rPr>
                <w:sz w:val="20"/>
                <w:szCs w:val="20"/>
              </w:rPr>
            </w:pPr>
            <w:r>
              <w:rPr>
                <w:sz w:val="20"/>
                <w:szCs w:val="20"/>
              </w:rPr>
              <w:t xml:space="preserve">plt.title( sel1 + </w:t>
            </w:r>
            <w:r>
              <w:rPr>
                <w:color w:val="FF0000"/>
                <w:sz w:val="20"/>
                <w:szCs w:val="20"/>
                <w:u w:color="FF0000"/>
              </w:rPr>
              <w:t xml:space="preserve">' production time-series' </w:t>
            </w:r>
            <w:r>
              <w:rPr>
                <w:sz w:val="20"/>
                <w:szCs w:val="20"/>
              </w:rPr>
              <w:t>)</w:t>
            </w:r>
          </w:p>
          <w:p w14:paraId="6FC386AE" w14:textId="77777777" w:rsidR="00CA4A5D" w:rsidRDefault="00283981">
            <w:pPr>
              <w:spacing w:after="0" w:line="240" w:lineRule="auto"/>
              <w:jc w:val="both"/>
              <w:rPr>
                <w:sz w:val="20"/>
                <w:szCs w:val="20"/>
              </w:rPr>
            </w:pPr>
            <w:r>
              <w:rPr>
                <w:sz w:val="20"/>
                <w:szCs w:val="20"/>
              </w:rPr>
              <w:t>plt.ylabel( ylabel )</w:t>
            </w:r>
          </w:p>
          <w:p w14:paraId="3B12C71C" w14:textId="77777777" w:rsidR="00CA4A5D" w:rsidRDefault="00283981">
            <w:pPr>
              <w:spacing w:after="0" w:line="240" w:lineRule="auto"/>
              <w:jc w:val="both"/>
              <w:rPr>
                <w:sz w:val="20"/>
                <w:szCs w:val="20"/>
              </w:rPr>
            </w:pPr>
            <w:r>
              <w:rPr>
                <w:sz w:val="20"/>
                <w:szCs w:val="20"/>
              </w:rPr>
              <w:t>plt.legend( bbox_to_anchor = (</w:t>
            </w:r>
            <w:r>
              <w:rPr>
                <w:color w:val="00B050"/>
                <w:sz w:val="20"/>
                <w:szCs w:val="20"/>
                <w:u w:color="00B050"/>
              </w:rPr>
              <w:t>1.05</w:t>
            </w:r>
            <w:r>
              <w:rPr>
                <w:sz w:val="20"/>
                <w:szCs w:val="20"/>
              </w:rPr>
              <w:t xml:space="preserve">, </w:t>
            </w:r>
            <w:r>
              <w:rPr>
                <w:color w:val="00B050"/>
                <w:sz w:val="20"/>
                <w:szCs w:val="20"/>
                <w:u w:color="00B050"/>
              </w:rPr>
              <w:t>0.95</w:t>
            </w:r>
            <w:r>
              <w:rPr>
                <w:sz w:val="20"/>
                <w:szCs w:val="20"/>
              </w:rPr>
              <w:t>) )</w:t>
            </w:r>
          </w:p>
          <w:p w14:paraId="5A6D476D" w14:textId="77777777" w:rsidR="00CA4A5D" w:rsidRDefault="00283981">
            <w:pPr>
              <w:spacing w:after="0" w:line="240" w:lineRule="auto"/>
              <w:jc w:val="both"/>
            </w:pPr>
            <w:r>
              <w:rPr>
                <w:sz w:val="20"/>
                <w:szCs w:val="20"/>
              </w:rPr>
              <w:t>plt.tight_layout()</w:t>
            </w:r>
          </w:p>
        </w:tc>
      </w:tr>
    </w:tbl>
    <w:p w14:paraId="6FF20BF8" w14:textId="77777777" w:rsidR="00CA4A5D" w:rsidRDefault="00CA4A5D">
      <w:pPr>
        <w:widowControl w:val="0"/>
        <w:spacing w:line="240" w:lineRule="auto"/>
        <w:jc w:val="both"/>
      </w:pPr>
    </w:p>
    <w:p w14:paraId="33C21C7C" w14:textId="77777777" w:rsidR="00CA4A5D" w:rsidRDefault="00CA4A5D">
      <w:pPr>
        <w:jc w:val="both"/>
      </w:pPr>
    </w:p>
    <w:p w14:paraId="38CB9066" w14:textId="7C8968A5" w:rsidR="00CA4A5D" w:rsidRDefault="002F6D42">
      <w:pPr>
        <w:jc w:val="center"/>
      </w:pPr>
      <w:r>
        <w:rPr>
          <w:noProof/>
          <w:lang w:eastAsia="en-US"/>
        </w:rPr>
        <w:drawing>
          <wp:inline distT="0" distB="0" distL="0" distR="0" wp14:anchorId="14B55FF3" wp14:editId="4FCBA9F1">
            <wp:extent cx="5487650" cy="36584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46F5A3D" w14:textId="5EDA94D1" w:rsidR="00CA4A5D" w:rsidRDefault="00283981">
      <w:pPr>
        <w:jc w:val="center"/>
      </w:pPr>
      <w:r>
        <w:rPr>
          <w:b/>
          <w:bCs/>
        </w:rPr>
        <w:t>Figure 4</w:t>
      </w:r>
      <w:r>
        <w:t>: As Figure 1, but for the top</w:t>
      </w:r>
      <w:ins w:id="985" w:author="Matteo Zampieri" w:date="2021-03-23T12:00:00Z">
        <w:r w:rsidR="00AB4212">
          <w:t xml:space="preserve"> </w:t>
        </w:r>
      </w:ins>
      <w:ins w:id="986" w:author="Matteo Zampieri" w:date="2021-03-23T12:20:00Z">
        <w:r w:rsidR="002B28C9">
          <w:t>ten</w:t>
        </w:r>
      </w:ins>
      <w:r>
        <w:t xml:space="preserve"> European wheat producers.</w:t>
      </w:r>
    </w:p>
    <w:p w14:paraId="6EE5D769" w14:textId="629A7647" w:rsidR="00CA4A5D" w:rsidRDefault="00283981">
      <w:pPr>
        <w:jc w:val="both"/>
      </w:pPr>
      <w:r>
        <w:lastRenderedPageBreak/>
        <w:t xml:space="preserve">The code presented above computes the resilience </w:t>
      </w:r>
      <w:ins w:id="987" w:author="Andrea Toreti" w:date="2021-04-01T16:51:00Z">
        <w:r w:rsidR="00AD733B">
          <w:t>of</w:t>
        </w:r>
      </w:ins>
      <w:del w:id="988" w:author="Andrea Toreti" w:date="2021-04-01T16:51:00Z">
        <w:r w:rsidR="000853A8" w:rsidDel="00AD733B">
          <w:delText>for</w:delText>
        </w:r>
      </w:del>
      <w:r w:rsidR="000853A8">
        <w:t xml:space="preserve"> </w:t>
      </w:r>
      <w:r>
        <w:t xml:space="preserve">the individual countries and </w:t>
      </w:r>
      <w:ins w:id="989" w:author="Andrea Toreti" w:date="2021-04-01T16:51:00Z">
        <w:r w:rsidR="00AD733B">
          <w:t>of</w:t>
        </w:r>
      </w:ins>
      <w:del w:id="990" w:author="Andrea Toreti" w:date="2021-04-01T16:51:00Z">
        <w:r w:rsidR="005E039D" w:rsidDel="00AD733B">
          <w:delText>for</w:delText>
        </w:r>
      </w:del>
      <w:r w:rsidR="005E039D">
        <w:t xml:space="preserve"> </w:t>
      </w:r>
      <w:r>
        <w:t xml:space="preserve">the </w:t>
      </w:r>
      <w:del w:id="991" w:author="Matteo Zampieri" w:date="2021-03-23T12:00:00Z">
        <w:r w:rsidDel="00AB4212">
          <w:delText xml:space="preserve">progressive </w:delText>
        </w:r>
      </w:del>
      <w:ins w:id="992" w:author="Matteo Zampieri" w:date="2021-03-23T12:00:00Z">
        <w:r w:rsidR="00AB4212">
          <w:t xml:space="preserve">incremental </w:t>
        </w:r>
      </w:ins>
      <w:r>
        <w:t xml:space="preserve">aggregation of </w:t>
      </w:r>
      <w:ins w:id="993" w:author="Andrea Toreti" w:date="2021-04-01T16:51:00Z">
        <w:r w:rsidR="00AD733B">
          <w:t xml:space="preserve">the </w:t>
        </w:r>
      </w:ins>
      <w:r>
        <w:t xml:space="preserve">countries, which is useful to understand the effect of spatial </w:t>
      </w:r>
      <w:del w:id="994" w:author="Matteo Zampieri" w:date="2021-03-23T12:00:00Z">
        <w:r w:rsidDel="00AB4212">
          <w:delText xml:space="preserve">aggregation </w:delText>
        </w:r>
      </w:del>
      <w:ins w:id="995" w:author="Matteo Zampieri" w:date="2021-03-23T12:00:00Z">
        <w:r w:rsidR="00AB4212">
          <w:t>variabil</w:t>
        </w:r>
      </w:ins>
      <w:ins w:id="996" w:author="Matteo Zampieri" w:date="2021-03-23T12:01:00Z">
        <w:r w:rsidR="00AB4212">
          <w:t>ity</w:t>
        </w:r>
      </w:ins>
      <w:ins w:id="997" w:author="Matteo Zampieri" w:date="2021-03-23T12:00:00Z">
        <w:r w:rsidR="00AB4212">
          <w:t xml:space="preserve"> </w:t>
        </w:r>
      </w:ins>
      <w:r>
        <w:t xml:space="preserve">on the </w:t>
      </w:r>
      <w:del w:id="998" w:author="Matteo Zampieri" w:date="2021-03-23T12:01:00Z">
        <w:r w:rsidDel="00AB4212">
          <w:delText xml:space="preserve">overall </w:delText>
        </w:r>
      </w:del>
      <w:ins w:id="999" w:author="Matteo Zampieri" w:date="2021-03-23T12:01:00Z">
        <w:r w:rsidR="00AB4212">
          <w:t xml:space="preserve">total </w:t>
        </w:r>
      </w:ins>
      <w:r>
        <w:t>resilience of wheat production is Europe. The time-series of the top</w:t>
      </w:r>
      <w:ins w:id="1000" w:author="Matteo Zampieri" w:date="2021-03-23T12:02:00Z">
        <w:r w:rsidR="002F6D42">
          <w:t xml:space="preserve"> </w:t>
        </w:r>
      </w:ins>
      <w:ins w:id="1001" w:author="Matteo Zampieri" w:date="2021-03-23T12:20:00Z">
        <w:r w:rsidR="002B28C9">
          <w:t>ten</w:t>
        </w:r>
      </w:ins>
      <w:r>
        <w:t xml:space="preserve"> wheat producers is displayed in Figure 4. France is the most prominent producer followed by Germany, Italy and the United Kingdom. </w:t>
      </w:r>
    </w:p>
    <w:p w14:paraId="0285BDBA" w14:textId="66060DE4" w:rsidR="00CA4A5D" w:rsidRDefault="00283981">
      <w:pPr>
        <w:jc w:val="both"/>
      </w:pPr>
      <w:r>
        <w:t>The code in the following frame produces the “resilience-diversity plot” (Fig</w:t>
      </w:r>
      <w:ins w:id="1002" w:author="Andrea Toreti" w:date="2021-04-01T16:51:00Z">
        <w:r w:rsidR="00AD733B">
          <w:t>.</w:t>
        </w:r>
      </w:ins>
      <w:del w:id="1003" w:author="Andrea Toreti" w:date="2021-04-01T16:51:00Z">
        <w:r w:rsidDel="00AD733B">
          <w:delText>ure</w:delText>
        </w:r>
      </w:del>
      <w:r>
        <w:t xml:space="preserve"> 5), which is useful to understand the relative </w:t>
      </w:r>
      <w:del w:id="1004" w:author="Matteo Zampieri" w:date="2021-03-23T12:02:00Z">
        <w:r w:rsidDel="002F6D42">
          <w:delText xml:space="preserve">weight </w:delText>
        </w:r>
      </w:del>
      <w:ins w:id="1005" w:author="Matteo Zampieri" w:date="2021-03-23T12:02:00Z">
        <w:r w:rsidR="002F6D42">
          <w:t xml:space="preserve">contribution </w:t>
        </w:r>
      </w:ins>
      <w:r>
        <w:t xml:space="preserve">of the different countries in building up the </w:t>
      </w:r>
      <w:del w:id="1006" w:author="Matteo Zampieri" w:date="2021-03-23T12:02:00Z">
        <w:r w:rsidDel="002F6D42">
          <w:delText xml:space="preserve">overall </w:delText>
        </w:r>
      </w:del>
      <w:ins w:id="1007" w:author="Matteo Zampieri" w:date="2021-03-23T12:02:00Z">
        <w:r w:rsidR="002F6D42">
          <w:t xml:space="preserve">total </w:t>
        </w:r>
      </w:ins>
      <w:r>
        <w:t>resilience of wheat production in Europe.</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28724135" w14:textId="77777777">
        <w:trPr>
          <w:trHeight w:val="172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FCC2F4E" w14:textId="77777777" w:rsidR="00CA4A5D" w:rsidRDefault="00283981">
            <w:pPr>
              <w:jc w:val="both"/>
              <w:rPr>
                <w:color w:val="808080"/>
                <w:sz w:val="20"/>
                <w:szCs w:val="20"/>
                <w:u w:color="808080"/>
              </w:rPr>
            </w:pPr>
            <w:r>
              <w:rPr>
                <w:color w:val="808080"/>
                <w:sz w:val="20"/>
                <w:szCs w:val="20"/>
                <w:u w:color="808080"/>
              </w:rPr>
              <w:t xml:space="preserve"># call the function computing system resilience </w:t>
            </w:r>
          </w:p>
          <w:p w14:paraId="373FC005" w14:textId="77777777" w:rsidR="00CA4A5D" w:rsidRDefault="00283981">
            <w:pPr>
              <w:spacing w:after="0" w:line="240" w:lineRule="auto"/>
              <w:jc w:val="both"/>
              <w:rPr>
                <w:sz w:val="20"/>
                <w:szCs w:val="20"/>
              </w:rPr>
            </w:pPr>
            <w:r>
              <w:rPr>
                <w:sz w:val="20"/>
                <w:szCs w:val="20"/>
              </w:rPr>
              <w:t>totres = tot_res(sel1, tss)</w:t>
            </w:r>
          </w:p>
          <w:p w14:paraId="23B653E3" w14:textId="77777777" w:rsidR="00CA4A5D" w:rsidRDefault="00CA4A5D">
            <w:pPr>
              <w:spacing w:after="0" w:line="240" w:lineRule="auto"/>
              <w:jc w:val="both"/>
              <w:rPr>
                <w:sz w:val="20"/>
                <w:szCs w:val="20"/>
              </w:rPr>
            </w:pPr>
          </w:p>
          <w:p w14:paraId="24BCFDAA" w14:textId="77777777" w:rsidR="00CA4A5D" w:rsidRDefault="00283981">
            <w:pPr>
              <w:spacing w:after="0" w:line="240" w:lineRule="auto"/>
              <w:jc w:val="both"/>
              <w:rPr>
                <w:color w:val="808080"/>
                <w:sz w:val="20"/>
                <w:szCs w:val="20"/>
                <w:u w:color="808080"/>
              </w:rPr>
            </w:pPr>
            <w:r>
              <w:rPr>
                <w:color w:val="808080"/>
                <w:sz w:val="20"/>
                <w:szCs w:val="20"/>
                <w:u w:color="808080"/>
              </w:rPr>
              <w:t xml:space="preserve"># call the function producing the resilience-diversity plot </w:t>
            </w:r>
          </w:p>
          <w:p w14:paraId="015C2034" w14:textId="77777777" w:rsidR="00CA4A5D" w:rsidRDefault="00283981">
            <w:pPr>
              <w:spacing w:after="0" w:line="240" w:lineRule="auto"/>
              <w:jc w:val="both"/>
              <w:rPr>
                <w:sz w:val="20"/>
                <w:szCs w:val="20"/>
              </w:rPr>
            </w:pPr>
            <w:r>
              <w:rPr>
                <w:sz w:val="20"/>
                <w:szCs w:val="20"/>
              </w:rPr>
              <w:t>fig = res_plot(totres, moreinfo=True, ylabel=ylabel)</w:t>
            </w:r>
          </w:p>
          <w:p w14:paraId="464C1C45" w14:textId="77777777" w:rsidR="00CA4A5D" w:rsidRDefault="00CA4A5D">
            <w:pPr>
              <w:spacing w:after="0" w:line="240" w:lineRule="auto"/>
              <w:jc w:val="both"/>
              <w:rPr>
                <w:sz w:val="20"/>
                <w:szCs w:val="20"/>
              </w:rPr>
            </w:pPr>
          </w:p>
          <w:p w14:paraId="20A32143" w14:textId="74343207" w:rsidR="00CA4A5D" w:rsidRDefault="00283981">
            <w:pPr>
              <w:spacing w:after="0" w:line="240" w:lineRule="auto"/>
              <w:jc w:val="both"/>
              <w:rPr>
                <w:sz w:val="20"/>
                <w:szCs w:val="20"/>
              </w:rPr>
            </w:pPr>
            <w:r>
              <w:rPr>
                <w:sz w:val="20"/>
                <w:szCs w:val="20"/>
              </w:rPr>
              <w:t>fig.suptitle(</w:t>
            </w:r>
            <w:r w:rsidR="002476F2" w:rsidRPr="00BF2C15">
              <w:rPr>
                <w:color w:val="FF0000"/>
                <w:sz w:val="20"/>
                <w:szCs w:val="20"/>
                <w:u w:color="FF0000"/>
              </w:rPr>
              <w:t>'</w:t>
            </w:r>
            <w:r w:rsidR="002476F2" w:rsidRPr="00BF2C15">
              <w:rPr>
                <w:color w:val="FF0000"/>
                <w:sz w:val="20"/>
                <w:szCs w:val="20"/>
                <w:rPrChange w:id="1008" w:author="Matteo Zampieri" w:date="2021-03-29T10:26:00Z">
                  <w:rPr>
                    <w:sz w:val="20"/>
                    <w:szCs w:val="20"/>
                  </w:rPr>
                </w:rPrChange>
              </w:rPr>
              <w:t xml:space="preserve">European </w:t>
            </w:r>
            <w:r w:rsidR="002476F2">
              <w:rPr>
                <w:color w:val="FF0000"/>
                <w:sz w:val="20"/>
                <w:szCs w:val="20"/>
                <w:u w:color="FF0000"/>
              </w:rPr>
              <w:t>'</w:t>
            </w:r>
            <w:r w:rsidR="002476F2">
              <w:rPr>
                <w:sz w:val="20"/>
                <w:szCs w:val="20"/>
              </w:rPr>
              <w:t xml:space="preserve"> + </w:t>
            </w:r>
            <w:r>
              <w:rPr>
                <w:sz w:val="20"/>
                <w:szCs w:val="20"/>
              </w:rPr>
              <w:t xml:space="preserve">sel1 + </w:t>
            </w:r>
            <w:r>
              <w:rPr>
                <w:color w:val="FF0000"/>
                <w:sz w:val="20"/>
                <w:szCs w:val="20"/>
                <w:u w:color="FF0000"/>
              </w:rPr>
              <w:t>' production system resilience'</w:t>
            </w:r>
            <w:r>
              <w:rPr>
                <w:sz w:val="20"/>
                <w:szCs w:val="20"/>
              </w:rPr>
              <w:t>)</w:t>
            </w:r>
          </w:p>
          <w:p w14:paraId="45C69D88" w14:textId="77777777" w:rsidR="002476F2" w:rsidRDefault="002476F2">
            <w:pPr>
              <w:spacing w:after="0" w:line="240" w:lineRule="auto"/>
              <w:jc w:val="both"/>
              <w:rPr>
                <w:sz w:val="20"/>
                <w:szCs w:val="20"/>
              </w:rPr>
            </w:pPr>
          </w:p>
          <w:p w14:paraId="70E55171" w14:textId="26CC574A" w:rsidR="002476F2" w:rsidRDefault="002476F2" w:rsidP="002476F2">
            <w:pPr>
              <w:spacing w:after="0" w:line="240" w:lineRule="auto"/>
              <w:jc w:val="both"/>
            </w:pPr>
          </w:p>
        </w:tc>
      </w:tr>
    </w:tbl>
    <w:p w14:paraId="423C4A1F" w14:textId="77777777" w:rsidR="00CA4A5D" w:rsidRDefault="00CA4A5D">
      <w:pPr>
        <w:widowControl w:val="0"/>
        <w:spacing w:line="240" w:lineRule="auto"/>
        <w:jc w:val="both"/>
      </w:pPr>
    </w:p>
    <w:p w14:paraId="1DF46620" w14:textId="49E8970F" w:rsidR="00CA4A5D" w:rsidRDefault="00CA4A5D">
      <w:pPr>
        <w:jc w:val="center"/>
      </w:pPr>
    </w:p>
    <w:p w14:paraId="40967ACA" w14:textId="7B5A6492" w:rsidR="002B28C9" w:rsidRDefault="002476F2">
      <w:pPr>
        <w:jc w:val="center"/>
      </w:pPr>
      <w:r>
        <w:rPr>
          <w:noProof/>
          <w:lang w:eastAsia="en-US"/>
        </w:rPr>
        <w:drawing>
          <wp:inline distT="0" distB="0" distL="0" distR="0" wp14:anchorId="298CA57E" wp14:editId="4FEA5466">
            <wp:extent cx="6116320" cy="45872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8">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14:paraId="43FE8B74" w14:textId="59946058" w:rsidR="00CA4A5D" w:rsidRDefault="00283981">
      <w:pPr>
        <w:jc w:val="center"/>
      </w:pPr>
      <w:r>
        <w:rPr>
          <w:b/>
          <w:bCs/>
        </w:rPr>
        <w:t>Figure 5</w:t>
      </w:r>
      <w:r>
        <w:t xml:space="preserve">: Individual (black dots) and </w:t>
      </w:r>
      <w:del w:id="1009" w:author="Matteo Zampieri" w:date="2021-03-23T12:05:00Z">
        <w:r w:rsidDel="002F6D42">
          <w:delText xml:space="preserve">cumulated </w:delText>
        </w:r>
      </w:del>
      <w:ins w:id="1010" w:author="Matteo Zampieri" w:date="2021-03-23T12:05:00Z">
        <w:r w:rsidR="002F6D42">
          <w:t xml:space="preserve">incremental </w:t>
        </w:r>
      </w:ins>
      <w:r>
        <w:t xml:space="preserve">(red lines) </w:t>
      </w:r>
      <w:ins w:id="1011" w:author="Matteo Zampieri" w:date="2021-03-29T10:27:00Z">
        <w:r w:rsidR="00BF2C15">
          <w:t>whe</w:t>
        </w:r>
        <w:del w:id="1012" w:author="Andrea Toreti" w:date="2021-04-01T16:53:00Z">
          <w:r w:rsidR="00BF2C15" w:rsidDel="004340E2">
            <w:delText>t</w:delText>
          </w:r>
        </w:del>
        <w:r w:rsidR="00BF2C15">
          <w:t>a</w:t>
        </w:r>
      </w:ins>
      <w:ins w:id="1013" w:author="Andrea Toreti" w:date="2021-04-01T16:53:00Z">
        <w:r w:rsidR="004340E2">
          <w:t>t</w:t>
        </w:r>
      </w:ins>
      <w:ins w:id="1014" w:author="Matteo Zampieri" w:date="2021-03-29T10:27:00Z">
        <w:r w:rsidR="00BF2C15">
          <w:t xml:space="preserve"> production </w:t>
        </w:r>
      </w:ins>
      <w:r>
        <w:t xml:space="preserve">resilience </w:t>
      </w:r>
      <w:del w:id="1015" w:author="Matteo Zampieri" w:date="2021-03-29T10:27:00Z">
        <w:r w:rsidDel="00BF2C15">
          <w:delText xml:space="preserve">of wheat </w:delText>
        </w:r>
      </w:del>
      <w:del w:id="1016" w:author="Matteo Zampieri" w:date="2021-03-29T10:28:00Z">
        <w:r w:rsidDel="00BF2C15">
          <w:delText xml:space="preserve">for </w:delText>
        </w:r>
      </w:del>
      <w:ins w:id="1017" w:author="Matteo Zampieri" w:date="2021-03-29T10:28:00Z">
        <w:r w:rsidR="00BF2C15">
          <w:t xml:space="preserve">of </w:t>
        </w:r>
      </w:ins>
      <w:r>
        <w:t xml:space="preserve">the top ten European countries. </w:t>
      </w:r>
      <w:del w:id="1018" w:author="Matteo Zampieri" w:date="2021-03-29T10:28:00Z">
        <w:r w:rsidDel="00BF2C15">
          <w:delText xml:space="preserve">Cumulated </w:delText>
        </w:r>
      </w:del>
      <w:ins w:id="1019" w:author="Matteo Zampieri" w:date="2021-03-29T10:28:00Z">
        <w:r w:rsidR="00BF2C15">
          <w:t xml:space="preserve">Incremental production </w:t>
        </w:r>
      </w:ins>
      <w:r>
        <w:t xml:space="preserve">resilience is obtained </w:t>
      </w:r>
      <w:ins w:id="1020" w:author="Andrea Toreti" w:date="2021-04-01T16:54:00Z">
        <w:r w:rsidR="00AE0774">
          <w:t xml:space="preserve">by </w:t>
        </w:r>
      </w:ins>
      <w:r>
        <w:lastRenderedPageBreak/>
        <w:t>summing progressively the production time-series and computing the resilience from the sum of the production</w:t>
      </w:r>
      <w:del w:id="1021" w:author="Matteo Zampieri" w:date="2021-03-22T11:56:00Z">
        <w:r w:rsidDel="006D79D9">
          <w:delText>.</w:delText>
        </w:r>
      </w:del>
      <w:r>
        <w:t xml:space="preserve">. The bar plot </w:t>
      </w:r>
      <w:ins w:id="1022" w:author="Andrea Toreti" w:date="2021-04-01T16:54:00Z">
        <w:r w:rsidR="00AE0774">
          <w:t xml:space="preserve">shows </w:t>
        </w:r>
      </w:ins>
      <w:del w:id="1023" w:author="Andrea Toreti" w:date="2021-04-01T16:54:00Z">
        <w:r w:rsidDel="00AE0774">
          <w:delText xml:space="preserve">reports </w:delText>
        </w:r>
      </w:del>
      <w:r>
        <w:t>the average production of the different countries. The colo</w:t>
      </w:r>
      <w:del w:id="1024" w:author="Andrea Toreti" w:date="2021-04-01T16:54:00Z">
        <w:r w:rsidDel="00AE0774">
          <w:delText>u</w:delText>
        </w:r>
      </w:del>
      <w:r>
        <w:t xml:space="preserve">rs of the bars indicate the </w:t>
      </w:r>
      <w:del w:id="1025" w:author="Matteo Zampieri" w:date="2021-03-29T10:28:00Z">
        <w:r w:rsidDel="00BF2C15">
          <w:delText xml:space="preserve">pairwise </w:delText>
        </w:r>
      </w:del>
      <w:ins w:id="1026" w:author="Matteo Zampieri" w:date="2021-03-29T10:28:00Z">
        <w:r w:rsidR="00BF2C15">
          <w:t xml:space="preserve"> </w:t>
        </w:r>
      </w:ins>
      <w:r>
        <w:t xml:space="preserve">correlation coefficients between the production anomalies </w:t>
      </w:r>
      <w:r w:rsidR="00D77425">
        <w:t xml:space="preserve">of </w:t>
      </w:r>
      <w:r>
        <w:t xml:space="preserve">each country and the sum of the previous countries in the sorted list. </w:t>
      </w:r>
      <w:ins w:id="1027" w:author="Matteo Zampieri" w:date="2021-03-29T10:29:00Z">
        <w:r w:rsidR="00BF2C15">
          <w:t>The two n</w:t>
        </w:r>
      </w:ins>
      <w:del w:id="1028" w:author="Matteo Zampieri" w:date="2021-03-29T10:29:00Z">
        <w:r w:rsidDel="00BF2C15">
          <w:delText>N</w:delText>
        </w:r>
      </w:del>
      <w:r>
        <w:t>umbers in the x-labels correspond to the number of valid data in the individual time series and in the aggregated ones.</w:t>
      </w:r>
    </w:p>
    <w:p w14:paraId="1738B2F7" w14:textId="77777777" w:rsidR="00CA4A5D" w:rsidRDefault="00CA4A5D">
      <w:pPr>
        <w:jc w:val="center"/>
      </w:pPr>
    </w:p>
    <w:p w14:paraId="7A983B19" w14:textId="6CF8A5CF" w:rsidR="006D79D9" w:rsidRDefault="00283981">
      <w:pPr>
        <w:jc w:val="both"/>
        <w:rPr>
          <w:ins w:id="1029" w:author="Matteo Zampieri" w:date="2021-03-22T12:00:00Z"/>
        </w:rPr>
      </w:pPr>
      <w:r>
        <w:t xml:space="preserve">From the plot </w:t>
      </w:r>
      <w:r w:rsidR="00927B05">
        <w:t xml:space="preserve">in </w:t>
      </w:r>
      <w:r>
        <w:t xml:space="preserve">Figure 5 it is possible to estimate the </w:t>
      </w:r>
      <w:ins w:id="1030" w:author="Matteo Zampieri" w:date="2021-03-22T11:55:00Z">
        <w:r w:rsidR="006D79D9">
          <w:t xml:space="preserve">individual </w:t>
        </w:r>
      </w:ins>
      <w:ins w:id="1031" w:author="Andrea Toreti" w:date="2021-04-01T16:55:00Z">
        <w:r w:rsidR="00DC05A2">
          <w:t>c</w:t>
        </w:r>
      </w:ins>
      <w:ins w:id="1032" w:author="Matteo Zampieri" w:date="2021-03-22T11:55:00Z">
        <w:del w:id="1033" w:author="Andrea Toreti" w:date="2021-04-01T16:55:00Z">
          <w:r w:rsidR="006D79D9" w:rsidDel="00DC05A2">
            <w:delText>C</w:delText>
          </w:r>
        </w:del>
        <w:r w:rsidR="006D79D9">
          <w:t>ountries’ production wheat resilience</w:t>
        </w:r>
        <w:del w:id="1034" w:author="Andrea Toreti" w:date="2021-04-01T16:55:00Z">
          <w:r w:rsidR="006D79D9" w:rsidDel="00DC05A2">
            <w:delText>s</w:delText>
          </w:r>
        </w:del>
        <w:r w:rsidR="006D79D9">
          <w:t xml:space="preserve"> as well as the </w:t>
        </w:r>
      </w:ins>
      <w:r>
        <w:t xml:space="preserve">effect of the spatial aggregation of national time-series on the </w:t>
      </w:r>
      <w:del w:id="1035" w:author="Matteo Zampieri" w:date="2021-03-22T11:56:00Z">
        <w:r w:rsidDel="006D79D9">
          <w:delText xml:space="preserve">overall </w:delText>
        </w:r>
      </w:del>
      <w:ins w:id="1036" w:author="Matteo Zampieri" w:date="2021-03-22T11:56:00Z">
        <w:r w:rsidR="006D79D9">
          <w:t xml:space="preserve">total </w:t>
        </w:r>
      </w:ins>
      <w:r>
        <w:t xml:space="preserve">resilience of the European </w:t>
      </w:r>
      <w:ins w:id="1037" w:author="Matteo Zampieri" w:date="2021-03-22T11:56:00Z">
        <w:r w:rsidR="006D79D9">
          <w:t xml:space="preserve">wheat </w:t>
        </w:r>
      </w:ins>
      <w:r>
        <w:t>production system.</w:t>
      </w:r>
      <w:ins w:id="1038" w:author="Matteo Zampieri" w:date="2021-03-22T11:58:00Z">
        <w:r w:rsidR="006D79D9">
          <w:t xml:space="preserve"> Among the top </w:t>
        </w:r>
      </w:ins>
      <w:ins w:id="1039" w:author="Matteo Zampieri" w:date="2021-03-23T12:21:00Z">
        <w:r w:rsidR="002B28C9">
          <w:t>ten</w:t>
        </w:r>
      </w:ins>
      <w:ins w:id="1040" w:author="Matteo Zampieri" w:date="2021-03-22T11:58:00Z">
        <w:r w:rsidR="006D79D9">
          <w:t xml:space="preserve"> European producers, Germany displays the highest production resilience</w:t>
        </w:r>
      </w:ins>
      <w:ins w:id="1041" w:author="Matteo Zampieri" w:date="2021-03-22T12:01:00Z">
        <w:r w:rsidR="006D79D9">
          <w:t xml:space="preserve"> (above 200)</w:t>
        </w:r>
      </w:ins>
      <w:ins w:id="1042" w:author="Matteo Zampieri" w:date="2021-03-22T11:58:00Z">
        <w:r w:rsidR="006D79D9">
          <w:t xml:space="preserve"> followed by Italy, France and Poland.</w:t>
        </w:r>
      </w:ins>
      <w:ins w:id="1043" w:author="Matteo Zampieri" w:date="2021-03-22T11:59:00Z">
        <w:r w:rsidR="006D79D9">
          <w:t xml:space="preserve"> Romania show</w:t>
        </w:r>
      </w:ins>
      <w:ins w:id="1044" w:author="Matteo Zampieri" w:date="2021-03-22T12:01:00Z">
        <w:r w:rsidR="006D79D9">
          <w:t>s</w:t>
        </w:r>
      </w:ins>
      <w:ins w:id="1045" w:author="Matteo Zampieri" w:date="2021-03-22T11:59:00Z">
        <w:r w:rsidR="006D79D9">
          <w:t xml:space="preserve"> the lowest </w:t>
        </w:r>
      </w:ins>
      <w:ins w:id="1046" w:author="Andrea Toreti" w:date="2021-04-01T16:56:00Z">
        <w:r w:rsidR="00DC05A2">
          <w:t xml:space="preserve">estimated </w:t>
        </w:r>
      </w:ins>
      <w:ins w:id="1047" w:author="Matteo Zampieri" w:date="2021-03-22T11:59:00Z">
        <w:r w:rsidR="006D79D9">
          <w:t xml:space="preserve">resilience. </w:t>
        </w:r>
        <w:del w:id="1048" w:author="Andrea Toreti" w:date="2021-04-01T16:56:00Z">
          <w:r w:rsidR="006D79D9" w:rsidDel="00DC05A2">
            <w:delText>Commo</w:delText>
          </w:r>
        </w:del>
      </w:ins>
      <w:ins w:id="1049" w:author="Matteo Zampieri" w:date="2021-03-22T12:01:00Z">
        <w:del w:id="1050" w:author="Andrea Toreti" w:date="2021-04-01T16:56:00Z">
          <w:r w:rsidR="006D79D9" w:rsidDel="00DC05A2">
            <w:delText>n</w:delText>
          </w:r>
        </w:del>
      </w:ins>
      <w:ins w:id="1051" w:author="Matteo Zampieri" w:date="2021-03-22T11:59:00Z">
        <w:del w:id="1052" w:author="Andrea Toreti" w:date="2021-04-01T16:56:00Z">
          <w:r w:rsidR="006D79D9" w:rsidDel="00DC05A2">
            <w:delText xml:space="preserve"> resilience values are around 50 for European wheat.</w:delText>
          </w:r>
        </w:del>
      </w:ins>
      <w:del w:id="1053" w:author="Andrea Toreti" w:date="2021-04-01T16:56:00Z">
        <w:r w:rsidDel="00DC05A2">
          <w:delText xml:space="preserve"> </w:delText>
        </w:r>
      </w:del>
    </w:p>
    <w:p w14:paraId="1C5874F5" w14:textId="7CB4512D" w:rsidR="00CA4A5D" w:rsidRDefault="00283981">
      <w:pPr>
        <w:jc w:val="both"/>
      </w:pPr>
      <w:r>
        <w:t xml:space="preserve">The contribution of each country </w:t>
      </w:r>
      <w:ins w:id="1054" w:author="Matteo Zampieri" w:date="2021-03-22T12:00:00Z">
        <w:r w:rsidR="006D79D9">
          <w:t xml:space="preserve">to the total resilience </w:t>
        </w:r>
      </w:ins>
      <w:r>
        <w:t>depends on the average production values</w:t>
      </w:r>
      <w:ins w:id="1055" w:author="Andrea Toreti" w:date="2021-04-01T16:57:00Z">
        <w:r w:rsidR="00ED5FA4">
          <w:t>.</w:t>
        </w:r>
      </w:ins>
      <w:del w:id="1056" w:author="Andrea Toreti" w:date="2021-04-01T16:57:00Z">
        <w:r w:rsidDel="00ED5FA4">
          <w:delText>. The effect of th</w:delText>
        </w:r>
      </w:del>
      <w:ins w:id="1057" w:author="Andrea Toreti" w:date="2021-04-01T16:57:00Z">
        <w:r w:rsidR="00ED5FA4">
          <w:t xml:space="preserve"> </w:t>
        </w:r>
      </w:ins>
      <w:del w:id="1058" w:author="Andrea Toreti" w:date="2021-04-01T16:57:00Z">
        <w:r w:rsidDel="00ED5FA4">
          <w:delText>e c</w:delText>
        </w:r>
      </w:del>
      <w:ins w:id="1059" w:author="Andrea Toreti" w:date="2021-04-01T16:57:00Z">
        <w:r w:rsidR="00ED5FA4">
          <w:t>C</w:t>
        </w:r>
      </w:ins>
      <w:r>
        <w:t>ross-correlation</w:t>
      </w:r>
      <w:del w:id="1060" w:author="Andrea Toreti" w:date="2021-04-01T16:57:00Z">
        <w:r w:rsidDel="00ED5FA4">
          <w:delText>s</w:delText>
        </w:r>
      </w:del>
      <w:r>
        <w:t xml:space="preserve"> between the different time series is modulating the effect of diversity on</w:t>
      </w:r>
      <w:ins w:id="1061" w:author="Matteo Zampieri" w:date="2021-03-22T12:00:00Z">
        <w:r w:rsidR="006D79D9">
          <w:t xml:space="preserve"> total</w:t>
        </w:r>
      </w:ins>
      <w:r>
        <w:t xml:space="preserve"> resilience</w:t>
      </w:r>
      <w:ins w:id="1062" w:author="Matteo Zampieri" w:date="2021-03-22T12:00:00Z">
        <w:r w:rsidR="006D79D9">
          <w:t xml:space="preserve"> as well</w:t>
        </w:r>
      </w:ins>
      <w:r w:rsidR="008C2BE7">
        <w:t xml:space="preserve"> </w:t>
      </w:r>
      <w:r w:rsidR="008C2BE7">
        <w:fldChar w:fldCharType="begin" w:fldLock="1"/>
      </w:r>
      <w:r w:rsidR="00386032">
        <w:instrText>ADDIN CSL_CITATION {"citationItems":[{"id":"ITEM-1","itemData":{"abstract":"Agricultural production is affected by climate extremes, which are increasing because of global warming. This motivates the need of a proper evaluation of the agricultural production systems resilience to enhance food security, market stability, and the general ability of society to cope with the effects of climate change. Resilience is generally assessed through holistic approaches involving a large number of indicators for the environmental, social and economic factors that influence food availability, access and utilization. Here, we investigate the problem of measuring resilience in a simplified framework, focusing on the crop production component of the agricultural system. For an idealized production system composed of a single crop, using the original definition of resilience, we identify the best combination of the mean and the variance of annual crop production data to estimate crop resilience i.e. the crop resilience indicator. Through numerical experiments conducted with a conceptual crop model, we show the general properties of this indicator applied to production systems for different levels of adaptation to climate variability and in case of increasing frequencies of extreme events. Finally, we discuss the applicability of the proposed approach to real agricultural production systems and the expected effects of crop diversity on the resilience of crop production systems, following directly from the mathematical definition of the crop resilience indicator.","author":[{"dropping-particle":"","family":"Zampieri","given":"Matteo","non-dropping-particle":"","parse-names":false,"suffix":""},{"dropping-particle":"","family":"Weissteiner","given":"Christof","non-dropping-particle":"","parse-names":false,"suffix":""},{"dropping-particle":"","family":"Grizzetti","given":"Bruna","non-dropping-particle":"","parse-names":false,"suffix":""},{"dropping-particle":"","family":"Toreti","given":"Andrea","non-dropping-particle":"","parse-names":false,"suffix":""},{"dropping-particle":"","family":"M.","given":"Maurits van den Berg","non-dropping-particle":"","parse-names":false,"suffix":""},{"dropping-particle":"","family":"Dentener","given":"Frank","non-dropping-particle":"","parse-names":false,"suffix":""}],"container-title":"arXiv","id":"ITEM-1","issued":{"date-parts":[["2019","2","7"]]},"page":"1902.02677v1","title":"Estimating resilience of annual crop production systems: theory and limitations","type":"article-journal"},"uris":["http://www.mendeley.com/documents/?uuid=74a659bf-92f2-4f46-816d-99ccdd1a39ce"]},{"id":"ITEM-2","itemData":{"DOI":"https://doi.org/10.1016/j.scitotenv.2020.139378","ISSN":"0048-9697","abstract":"Agricultural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Environment","id":"ITEM-2","issued":{"date-parts":[["2020"]]},"page":"139378","title":"Estimating resilience of crop production systems: From theory to practice","type":"article-journal","volume":"735"},"uris":["http://www.mendeley.com/documents/?uuid=42f24ce2-e69d-4052-8c61-3e8acd562cf0"]}],"mendeley":{"formattedCitation":"[32,33]","plainTextFormattedCitation":"[32,33]","previouslyFormattedCitation":"[32,33]"},"properties":{"noteIndex":0},"schema":"https://github.com/citation-style-language/schema/raw/master/csl-citation.json"}</w:instrText>
      </w:r>
      <w:r w:rsidR="008C2BE7">
        <w:fldChar w:fldCharType="separate"/>
      </w:r>
      <w:r w:rsidR="00081DC6" w:rsidRPr="00081DC6">
        <w:rPr>
          <w:noProof/>
        </w:rPr>
        <w:t>[32,33]</w:t>
      </w:r>
      <w:r w:rsidR="008C2BE7">
        <w:fldChar w:fldCharType="end"/>
      </w:r>
      <w:r>
        <w:t>. The production resilience of the top wheat producer (France) greatly increases when Germany and Italy – i.e. the second and third producers – production</w:t>
      </w:r>
      <w:r w:rsidR="00927B05">
        <w:t>s</w:t>
      </w:r>
      <w:r>
        <w:t xml:space="preserve"> are summed up.</w:t>
      </w:r>
      <w:r w:rsidR="00FA5A39">
        <w:t xml:space="preserve"> It is worth noting that cumulated resilience labelled as ‘Germany’ </w:t>
      </w:r>
      <w:r w:rsidR="00977FE5">
        <w:t xml:space="preserve">in Figure 5 </w:t>
      </w:r>
      <w:r w:rsidR="00FA5A39">
        <w:t>is obtained summing the production of France and Germany. The cumulated resilience labelled as ‘Italy’ is obtained summing the Italian wheat production to that</w:t>
      </w:r>
      <w:ins w:id="1063" w:author="Andrea Toreti" w:date="2021-04-01T16:58:00Z">
        <w:r w:rsidR="00ED5FA4">
          <w:t xml:space="preserve"> one</w:t>
        </w:r>
      </w:ins>
      <w:r w:rsidR="00FA5A39">
        <w:t xml:space="preserve"> of the previous two countries, and so on</w:t>
      </w:r>
      <w:r w:rsidR="00977FE5">
        <w:t>.</w:t>
      </w:r>
      <w:r>
        <w:t xml:space="preserve"> </w:t>
      </w:r>
      <w:del w:id="1064" w:author="Matteo Zampieri" w:date="2021-03-22T12:00:00Z">
        <w:r w:rsidDel="006D79D9">
          <w:delText xml:space="preserve">Germany is characterized by the largest individual resilience. </w:delText>
        </w:r>
      </w:del>
      <w:ins w:id="1065" w:author="Andrea Toreti" w:date="2021-04-01T16:58:00Z">
        <w:r w:rsidR="00ED5FA4">
          <w:t xml:space="preserve">The </w:t>
        </w:r>
      </w:ins>
      <w:r>
        <w:t>Italian production is only partially correlated to the sum of France and Germany</w:t>
      </w:r>
      <w:ins w:id="1066" w:author="Matteo Zampieri" w:date="2021-03-29T10:30:00Z">
        <w:r w:rsidR="00BF2C15">
          <w:t>.</w:t>
        </w:r>
      </w:ins>
      <w:del w:id="1067" w:author="Matteo Zampieri" w:date="2021-03-29T10:30:00Z">
        <w:r w:rsidDel="00BF2C15">
          <w:delText>,</w:delText>
        </w:r>
      </w:del>
      <w:r>
        <w:t xml:space="preserve"> </w:t>
      </w:r>
      <w:del w:id="1068" w:author="Matteo Zampieri" w:date="2021-03-29T10:31:00Z">
        <w:r w:rsidDel="00BF2C15">
          <w:delText xml:space="preserve">which </w:delText>
        </w:r>
      </w:del>
      <w:ins w:id="1069" w:author="Matteo Zampieri" w:date="2021-03-29T10:31:00Z">
        <w:r w:rsidR="00BF2C15">
          <w:t xml:space="preserve">This </w:t>
        </w:r>
      </w:ins>
      <w:ins w:id="1070" w:author="Andrea Toreti" w:date="2021-04-01T16:59:00Z">
        <w:r w:rsidR="00443BE4">
          <w:t xml:space="preserve">explains the </w:t>
        </w:r>
      </w:ins>
      <w:ins w:id="1071" w:author="Matteo Zampieri" w:date="2021-03-29T10:31:00Z">
        <w:del w:id="1072" w:author="Andrea Toreti" w:date="2021-04-01T16:59:00Z">
          <w:r w:rsidR="00BF2C15" w:rsidDel="00443BE4">
            <w:delText xml:space="preserve">fact </w:delText>
          </w:r>
        </w:del>
      </w:ins>
      <w:r>
        <w:t>considerabl</w:t>
      </w:r>
      <w:ins w:id="1073" w:author="Andrea Toreti" w:date="2021-04-01T16:59:00Z">
        <w:r w:rsidR="00443BE4">
          <w:t>e</w:t>
        </w:r>
      </w:ins>
      <w:del w:id="1074" w:author="Andrea Toreti" w:date="2021-04-01T16:59:00Z">
        <w:r w:rsidDel="00443BE4">
          <w:delText>y</w:delText>
        </w:r>
      </w:del>
      <w:r>
        <w:t xml:space="preserve"> increase</w:t>
      </w:r>
      <w:del w:id="1075" w:author="Andrea Toreti" w:date="2021-04-01T16:59:00Z">
        <w:r w:rsidDel="00443BE4">
          <w:delText>s</w:delText>
        </w:r>
      </w:del>
      <w:r>
        <w:t xml:space="preserve"> </w:t>
      </w:r>
      <w:ins w:id="1076" w:author="Andrea Toreti" w:date="2021-04-01T16:59:00Z">
        <w:r w:rsidR="00443BE4">
          <w:t xml:space="preserve">in </w:t>
        </w:r>
      </w:ins>
      <w:r>
        <w:t>the resilience of the aggregated time-series</w:t>
      </w:r>
      <w:ins w:id="1077" w:author="Matteo Zampieri" w:date="2021-03-29T10:31:00Z">
        <w:r w:rsidR="00BF2C15">
          <w:t xml:space="preserve"> </w:t>
        </w:r>
        <w:r w:rsidR="00BF2C15">
          <w:fldChar w:fldCharType="begin" w:fldLock="1"/>
        </w:r>
      </w:ins>
      <w:r w:rsidR="00FE5B93">
        <w:instrText>ADDIN CSL_CITATION {"citationItems":[{"id":"ITEM-1","itemData":{"DOI":"https://doi.org/10.1016/j.scitotenv.2020.139378","ISSN":"0048-9697","abstract":"Agricultural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Environment","id":"ITEM-1","issued":{"date-parts":[["2020"]]},"page":"139378","title":"Estimating resilience of crop production systems: From theory to practice","type":"article-journal","volume":"735"},"uris":["http://www.mendeley.com/documents/?uuid=42f24ce2-e69d-4052-8c61-3e8acd562cf0"]}],"mendeley":{"formattedCitation":"[33]","plainTextFormattedCitation":"[33]","previouslyFormattedCitation":"[33]"},"properties":{"noteIndex":0},"schema":"https://github.com/citation-style-language/schema/raw/master/csl-citation.json"}</w:instrText>
      </w:r>
      <w:r w:rsidR="00BF2C15">
        <w:fldChar w:fldCharType="separate"/>
      </w:r>
      <w:r w:rsidR="00BF2C15" w:rsidRPr="00BF2C15">
        <w:rPr>
          <w:noProof/>
        </w:rPr>
        <w:t>[33]</w:t>
      </w:r>
      <w:ins w:id="1078" w:author="Matteo Zampieri" w:date="2021-03-29T10:31:00Z">
        <w:r w:rsidR="00BF2C15">
          <w:fldChar w:fldCharType="end"/>
        </w:r>
        <w:r w:rsidR="00BF2C15">
          <w:t xml:space="preserve"> (see Appendix A)</w:t>
        </w:r>
      </w:ins>
      <w:r>
        <w:t>. The United Kingdom resilience is characterized by low</w:t>
      </w:r>
      <w:ins w:id="1079" w:author="Matteo Zampieri" w:date="2021-03-22T12:01:00Z">
        <w:r w:rsidR="006D79D9">
          <w:t>er</w:t>
        </w:r>
      </w:ins>
      <w:r>
        <w:t xml:space="preserve"> resilience, and it is highly correlated to the sum of the first three countries. Thus, it does not bring positive contribution to the </w:t>
      </w:r>
      <w:del w:id="1080" w:author="Matteo Zampieri" w:date="2021-03-22T12:01:00Z">
        <w:r w:rsidDel="006D79D9">
          <w:delText xml:space="preserve">overall </w:delText>
        </w:r>
      </w:del>
      <w:ins w:id="1081" w:author="Matteo Zampieri" w:date="2021-03-22T12:01:00Z">
        <w:r w:rsidR="006D79D9">
          <w:t>tot</w:t>
        </w:r>
      </w:ins>
      <w:ins w:id="1082" w:author="Matteo Zampieri" w:date="2021-03-22T12:02:00Z">
        <w:r w:rsidR="006D79D9">
          <w:t>al</w:t>
        </w:r>
      </w:ins>
      <w:ins w:id="1083" w:author="Matteo Zampieri" w:date="2021-03-22T12:01:00Z">
        <w:r w:rsidR="006D79D9">
          <w:t xml:space="preserve"> </w:t>
        </w:r>
      </w:ins>
      <w:r>
        <w:t xml:space="preserve">resilience. </w:t>
      </w:r>
      <w:ins w:id="1084" w:author="Andrea Toreti" w:date="2021-04-01T16:59:00Z">
        <w:r w:rsidR="00443BE4">
          <w:t>All t</w:t>
        </w:r>
      </w:ins>
      <w:del w:id="1085" w:author="Andrea Toreti" w:date="2021-04-01T16:59:00Z">
        <w:r w:rsidDel="00443BE4">
          <w:delText>T</w:delText>
        </w:r>
      </w:del>
      <w:r>
        <w:t>he other countries, characterized by lower individual resilience and lower</w:t>
      </w:r>
      <w:r w:rsidR="00977FE5">
        <w:t xml:space="preserve"> value of</w:t>
      </w:r>
      <w:r>
        <w:t xml:space="preserve"> production, contribute negligibly to the </w:t>
      </w:r>
      <w:del w:id="1086" w:author="Matteo Zampieri" w:date="2021-03-22T12:02:00Z">
        <w:r w:rsidDel="006D79D9">
          <w:delText xml:space="preserve">overall </w:delText>
        </w:r>
      </w:del>
      <w:ins w:id="1087" w:author="Matteo Zampieri" w:date="2021-03-22T12:02:00Z">
        <w:r w:rsidR="006D79D9">
          <w:t xml:space="preserve">total </w:t>
        </w:r>
      </w:ins>
      <w:r>
        <w:t>wheat production resilience</w:t>
      </w:r>
      <w:ins w:id="1088" w:author="Matteo Zampieri" w:date="2021-03-29T10:31:00Z">
        <w:r w:rsidR="00FE5B93">
          <w:t>.</w:t>
        </w:r>
      </w:ins>
      <w:del w:id="1089" w:author="Matteo Zampieri" w:date="2021-03-23T14:28:00Z">
        <w:r w:rsidDel="002476F2">
          <w:delText>.</w:delText>
        </w:r>
      </w:del>
    </w:p>
    <w:p w14:paraId="088BADE1" w14:textId="5848D60E" w:rsidR="00CA4A5D" w:rsidRDefault="00283981">
      <w:pPr>
        <w:jc w:val="both"/>
      </w:pPr>
      <w:r>
        <w:t xml:space="preserve">The effects of crop diversity </w:t>
      </w:r>
      <w:ins w:id="1090" w:author="Andrea Toreti" w:date="2021-04-01T17:00:00Z">
        <w:r w:rsidR="000958B8">
          <w:t xml:space="preserve">on </w:t>
        </w:r>
      </w:ins>
      <w:del w:id="1091" w:author="Andrea Toreti" w:date="2021-04-01T17:00:00Z">
        <w:r w:rsidDel="000958B8">
          <w:delText xml:space="preserve">for </w:delText>
        </w:r>
      </w:del>
      <w:r>
        <w:t xml:space="preserve">the </w:t>
      </w:r>
      <w:del w:id="1092" w:author="Matteo Zampieri" w:date="2021-03-22T12:05:00Z">
        <w:r w:rsidDel="003E6F83">
          <w:delText xml:space="preserve">overall </w:delText>
        </w:r>
      </w:del>
      <w:ins w:id="1093" w:author="Matteo Zampieri" w:date="2021-03-23T14:34:00Z">
        <w:r w:rsidR="005969BF">
          <w:t xml:space="preserve">crop production </w:t>
        </w:r>
      </w:ins>
      <w:r>
        <w:t xml:space="preserve">resilience of a </w:t>
      </w:r>
      <w:del w:id="1094" w:author="Matteo Zampieri" w:date="2021-03-22T12:06:00Z">
        <w:r w:rsidDel="003E6F83">
          <w:delText xml:space="preserve">single </w:delText>
        </w:r>
      </w:del>
      <w:ins w:id="1095" w:author="Matteo Zampieri" w:date="2021-03-22T12:06:00Z">
        <w:r w:rsidR="003E6F83">
          <w:t xml:space="preserve">specific </w:t>
        </w:r>
      </w:ins>
      <w:r>
        <w:t xml:space="preserve">country can be </w:t>
      </w:r>
      <w:del w:id="1096" w:author="Andrea Toreti" w:date="2021-04-01T17:00:00Z">
        <w:r w:rsidDel="000958B8">
          <w:delText xml:space="preserve">conducted </w:delText>
        </w:r>
      </w:del>
      <w:ins w:id="1097" w:author="Andrea Toreti" w:date="2021-04-01T17:00:00Z">
        <w:r w:rsidR="000958B8">
          <w:t xml:space="preserve">estimated by </w:t>
        </w:r>
      </w:ins>
      <w:r>
        <w:t>simply</w:t>
      </w:r>
      <w:del w:id="1098" w:author="Andrea Toreti" w:date="2021-04-01T17:00:00Z">
        <w:r w:rsidDel="000958B8">
          <w:delText xml:space="preserve"> by</w:delText>
        </w:r>
      </w:del>
      <w:r>
        <w:t xml:space="preserve"> inverting the selection labels (see code block below) and then executing th</w:t>
      </w:r>
      <w:ins w:id="1099" w:author="Andrea Toreti" w:date="2021-04-01T17:00:00Z">
        <w:r w:rsidR="000958B8">
          <w:t>e</w:t>
        </w:r>
      </w:ins>
      <w:del w:id="1100" w:author="Andrea Toreti" w:date="2021-04-01T17:00:00Z">
        <w:r w:rsidDel="000958B8">
          <w:delText>at</w:delText>
        </w:r>
      </w:del>
      <w:r>
        <w:t xml:space="preserve"> same code reported in the last three blocks presented above. This simple modification yields the results shown in Figure 6.</w:t>
      </w:r>
    </w:p>
    <w:tbl>
      <w:tblPr>
        <w:tblStyle w:val="TableNormal1"/>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28"/>
      </w:tblGrid>
      <w:tr w:rsidR="00CA4A5D" w14:paraId="6982D946" w14:textId="77777777">
        <w:trPr>
          <w:trHeight w:val="1507"/>
        </w:trPr>
        <w:tc>
          <w:tcPr>
            <w:tcW w:w="962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19A402A" w14:textId="77777777" w:rsidR="00CA4A5D" w:rsidRDefault="00283981">
            <w:pPr>
              <w:jc w:val="both"/>
              <w:rPr>
                <w:sz w:val="20"/>
                <w:szCs w:val="20"/>
              </w:rPr>
            </w:pPr>
            <w:r>
              <w:rPr>
                <w:sz w:val="20"/>
                <w:szCs w:val="20"/>
              </w:rPr>
              <w:t xml:space="preserve">sel1_name = </w:t>
            </w:r>
            <w:r>
              <w:rPr>
                <w:color w:val="FF0000"/>
                <w:sz w:val="20"/>
                <w:szCs w:val="20"/>
                <w:u w:color="FF0000"/>
              </w:rPr>
              <w:t>'Area'</w:t>
            </w:r>
          </w:p>
          <w:p w14:paraId="459C8AA3" w14:textId="77777777" w:rsidR="00CA4A5D" w:rsidRDefault="00283981">
            <w:pPr>
              <w:spacing w:after="0" w:line="240" w:lineRule="auto"/>
              <w:jc w:val="both"/>
              <w:rPr>
                <w:color w:val="FF0000"/>
                <w:sz w:val="20"/>
                <w:szCs w:val="20"/>
                <w:u w:color="FF0000"/>
              </w:rPr>
            </w:pPr>
            <w:r>
              <w:rPr>
                <w:sz w:val="20"/>
                <w:szCs w:val="20"/>
              </w:rPr>
              <w:t xml:space="preserve">sel2_name = </w:t>
            </w:r>
            <w:r>
              <w:rPr>
                <w:color w:val="FF0000"/>
                <w:sz w:val="20"/>
                <w:szCs w:val="20"/>
                <w:u w:color="FF0000"/>
              </w:rPr>
              <w:t>'Item'</w:t>
            </w:r>
          </w:p>
          <w:p w14:paraId="217F60F7" w14:textId="77777777" w:rsidR="00CA4A5D" w:rsidRDefault="00283981">
            <w:pPr>
              <w:spacing w:after="0" w:line="240" w:lineRule="auto"/>
              <w:jc w:val="both"/>
              <w:rPr>
                <w:sz w:val="20"/>
                <w:szCs w:val="20"/>
              </w:rPr>
            </w:pPr>
            <w:r>
              <w:rPr>
                <w:sz w:val="20"/>
                <w:szCs w:val="20"/>
              </w:rPr>
              <w:t>sel1 =</w:t>
            </w:r>
            <w:r>
              <w:rPr>
                <w:color w:val="FF0000"/>
                <w:sz w:val="20"/>
                <w:szCs w:val="20"/>
                <w:u w:color="FF0000"/>
              </w:rPr>
              <w:t xml:space="preserve"> 'Italy'</w:t>
            </w:r>
          </w:p>
          <w:p w14:paraId="2EB79DBA" w14:textId="77777777" w:rsidR="00CA4A5D" w:rsidRDefault="00CA4A5D">
            <w:pPr>
              <w:spacing w:after="0" w:line="240" w:lineRule="auto"/>
              <w:jc w:val="both"/>
              <w:rPr>
                <w:sz w:val="20"/>
                <w:szCs w:val="20"/>
              </w:rPr>
            </w:pPr>
          </w:p>
          <w:p w14:paraId="552AB2AC" w14:textId="77777777" w:rsidR="00CA4A5D" w:rsidRDefault="00283981">
            <w:pPr>
              <w:spacing w:after="0" w:line="240" w:lineRule="auto"/>
              <w:jc w:val="both"/>
              <w:rPr>
                <w:color w:val="808080"/>
                <w:sz w:val="20"/>
                <w:szCs w:val="20"/>
                <w:u w:color="808080"/>
              </w:rPr>
            </w:pPr>
            <w:r>
              <w:rPr>
                <w:color w:val="808080"/>
                <w:sz w:val="20"/>
                <w:szCs w:val="20"/>
                <w:u w:color="808080"/>
              </w:rPr>
              <w:t># same as previous block</w:t>
            </w:r>
          </w:p>
          <w:p w14:paraId="621562F9" w14:textId="77777777" w:rsidR="00CA4A5D" w:rsidRDefault="00283981">
            <w:pPr>
              <w:spacing w:after="0" w:line="240" w:lineRule="auto"/>
              <w:jc w:val="both"/>
            </w:pPr>
            <w:r>
              <w:rPr>
                <w:color w:val="808080"/>
                <w:sz w:val="20"/>
                <w:szCs w:val="20"/>
                <w:u w:color="808080"/>
              </w:rPr>
              <w:t># …</w:t>
            </w:r>
          </w:p>
        </w:tc>
      </w:tr>
    </w:tbl>
    <w:p w14:paraId="5BD64512" w14:textId="77777777" w:rsidR="00CA4A5D" w:rsidRDefault="00CA4A5D">
      <w:pPr>
        <w:widowControl w:val="0"/>
        <w:spacing w:line="240" w:lineRule="auto"/>
        <w:jc w:val="both"/>
      </w:pPr>
    </w:p>
    <w:p w14:paraId="462499EE" w14:textId="77777777" w:rsidR="00CA4A5D" w:rsidRDefault="00CA4A5D">
      <w:pPr>
        <w:jc w:val="both"/>
      </w:pPr>
    </w:p>
    <w:p w14:paraId="053229DD" w14:textId="02E6E9CD" w:rsidR="00CA4A5D" w:rsidRDefault="007078C0">
      <w:pPr>
        <w:jc w:val="center"/>
      </w:pPr>
      <w:ins w:id="1101" w:author="Matteo Zampieri" w:date="2021-03-23T14:46:00Z">
        <w:r>
          <w:rPr>
            <w:noProof/>
            <w:lang w:eastAsia="en-US"/>
          </w:rPr>
          <w:lastRenderedPageBreak/>
          <w:drawing>
            <wp:inline distT="0" distB="0" distL="0" distR="0" wp14:anchorId="1E1F1680" wp14:editId="67283870">
              <wp:extent cx="6116320" cy="45872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ins>
    </w:p>
    <w:p w14:paraId="707CB410" w14:textId="4869248D" w:rsidR="00CA4A5D" w:rsidRDefault="00283981">
      <w:pPr>
        <w:jc w:val="center"/>
      </w:pPr>
      <w:r>
        <w:rPr>
          <w:b/>
          <w:bCs/>
        </w:rPr>
        <w:t>Figure 6</w:t>
      </w:r>
      <w:r>
        <w:t xml:space="preserve">: Same as Figure 5, but for the </w:t>
      </w:r>
      <w:del w:id="1102" w:author="Matteo Zampieri" w:date="2021-03-23T14:46:00Z">
        <w:r w:rsidDel="007078C0">
          <w:delText xml:space="preserve">main </w:delText>
        </w:r>
      </w:del>
      <w:ins w:id="1103" w:author="Matteo Zampieri" w:date="2021-03-23T14:46:00Z">
        <w:r w:rsidR="007078C0">
          <w:t xml:space="preserve">top twenty </w:t>
        </w:r>
      </w:ins>
      <w:r>
        <w:t xml:space="preserve">crops in Italy. </w:t>
      </w:r>
    </w:p>
    <w:p w14:paraId="5327D44D" w14:textId="3A4E6BAD" w:rsidR="00FE5B93" w:rsidRDefault="005969BF" w:rsidP="00D573DA">
      <w:pPr>
        <w:jc w:val="both"/>
        <w:rPr>
          <w:ins w:id="1104" w:author="Matteo Zampieri" w:date="2021-03-29T10:32:00Z"/>
        </w:rPr>
      </w:pPr>
      <w:ins w:id="1105" w:author="Matteo Zampieri" w:date="2021-03-23T14:43:00Z">
        <w:r>
          <w:t>Grapes is</w:t>
        </w:r>
      </w:ins>
      <w:ins w:id="1106" w:author="Matteo Zampieri" w:date="2021-03-23T14:44:00Z">
        <w:r>
          <w:t xml:space="preserve">, in </w:t>
        </w:r>
        <w:del w:id="1107" w:author="Andrea Toreti" w:date="2021-04-01T17:01:00Z">
          <w:r w:rsidDel="000958B8">
            <w:delText>economical</w:delText>
          </w:r>
        </w:del>
      </w:ins>
      <w:ins w:id="1108" w:author="Andrea Toreti" w:date="2021-04-01T17:01:00Z">
        <w:r w:rsidR="000958B8">
          <w:t>economic</w:t>
        </w:r>
      </w:ins>
      <w:ins w:id="1109" w:author="Matteo Zampieri" w:date="2021-03-23T14:44:00Z">
        <w:r>
          <w:t xml:space="preserve"> terms, the primary crop in</w:t>
        </w:r>
      </w:ins>
      <w:del w:id="1110" w:author="Matteo Zampieri" w:date="2021-03-23T14:44:00Z">
        <w:r w:rsidR="00283981" w:rsidDel="005969BF">
          <w:delText>In</w:delText>
        </w:r>
      </w:del>
      <w:r w:rsidR="00283981">
        <w:t xml:space="preserve"> Italy (Fig</w:t>
      </w:r>
      <w:ins w:id="1111" w:author="Andrea Toreti" w:date="2021-04-01T17:01:00Z">
        <w:r w:rsidR="000958B8">
          <w:t>.</w:t>
        </w:r>
      </w:ins>
      <w:del w:id="1112" w:author="Andrea Toreti" w:date="2021-04-01T17:01:00Z">
        <w:r w:rsidR="00283981" w:rsidDel="000958B8">
          <w:delText>ure</w:delText>
        </w:r>
      </w:del>
      <w:r w:rsidR="00283981">
        <w:t xml:space="preserve"> 6)</w:t>
      </w:r>
      <w:ins w:id="1113" w:author="Matteo Zampieri" w:date="2021-03-23T14:44:00Z">
        <w:r>
          <w:t>.</w:t>
        </w:r>
      </w:ins>
      <w:del w:id="1114" w:author="Matteo Zampieri" w:date="2021-03-23T14:44:00Z">
        <w:r w:rsidR="00283981" w:rsidDel="005969BF">
          <w:delText>,</w:delText>
        </w:r>
      </w:del>
      <w:ins w:id="1115" w:author="Matteo Zampieri" w:date="2021-03-23T14:44:00Z">
        <w:r>
          <w:t xml:space="preserve"> </w:t>
        </w:r>
      </w:ins>
      <w:del w:id="1116" w:author="Matteo Zampieri" w:date="2021-03-23T14:44:00Z">
        <w:r w:rsidR="00283981" w:rsidDel="005969BF">
          <w:delText xml:space="preserve"> we note that </w:delText>
        </w:r>
      </w:del>
      <w:ins w:id="1117" w:author="Matteo Zampieri" w:date="2021-03-23T14:44:00Z">
        <w:r>
          <w:t>O</w:t>
        </w:r>
      </w:ins>
      <w:del w:id="1118" w:author="Matteo Zampieri" w:date="2021-03-23T14:44:00Z">
        <w:r w:rsidR="00283981" w:rsidDel="005969BF">
          <w:delText>o</w:delText>
        </w:r>
      </w:del>
      <w:r w:rsidR="00283981">
        <w:t>live</w:t>
      </w:r>
      <w:ins w:id="1119" w:author="Matteo Zampieri" w:date="2021-03-23T14:44:00Z">
        <w:r>
          <w:t>s</w:t>
        </w:r>
      </w:ins>
      <w:r w:rsidR="00283981">
        <w:t xml:space="preserve"> and tomatoes are not providing additional resilience with respect to </w:t>
      </w:r>
      <w:del w:id="1120" w:author="Matteo Zampieri" w:date="2021-03-23T14:44:00Z">
        <w:r w:rsidR="00283981" w:rsidDel="007078C0">
          <w:delText xml:space="preserve">the primary </w:delText>
        </w:r>
      </w:del>
      <w:del w:id="1121" w:author="Matteo Zampieri" w:date="2021-03-23T14:35:00Z">
        <w:r w:rsidR="00283981" w:rsidDel="005969BF">
          <w:delText>commodity</w:delText>
        </w:r>
      </w:del>
      <w:del w:id="1122" w:author="Matteo Zampieri" w:date="2021-03-23T14:44:00Z">
        <w:r w:rsidR="00283981" w:rsidDel="007078C0">
          <w:delText xml:space="preserve">, which is </w:delText>
        </w:r>
      </w:del>
      <w:r w:rsidR="00283981">
        <w:t xml:space="preserve">grapes. This </w:t>
      </w:r>
      <w:r w:rsidR="00492A62">
        <w:t xml:space="preserve">occurs due to the relatively high correlation between </w:t>
      </w:r>
      <w:r w:rsidR="00283981">
        <w:t>these three crops</w:t>
      </w:r>
      <w:ins w:id="1123" w:author="Andrea Toreti" w:date="2021-04-01T17:02:00Z">
        <w:r w:rsidR="000958B8">
          <w:t>’</w:t>
        </w:r>
      </w:ins>
      <w:del w:id="1124" w:author="Matteo Zampieri" w:date="2021-03-22T12:07:00Z">
        <w:r w:rsidR="00492A62" w:rsidDel="003E6F83">
          <w:delText>, which does not allow to fully exploiting a differentiation premium</w:delText>
        </w:r>
        <w:r w:rsidR="00283981" w:rsidDel="003E6F83">
          <w:delText xml:space="preserve">, </w:delText>
        </w:r>
      </w:del>
      <w:ins w:id="1125" w:author="Matteo Zampieri" w:date="2021-03-22T12:07:00Z">
        <w:del w:id="1126" w:author="Andrea Toreti" w:date="2021-04-01T17:02:00Z">
          <w:r w:rsidR="003E6F83" w:rsidDel="000958B8">
            <w:delText>‘</w:delText>
          </w:r>
        </w:del>
        <w:r w:rsidR="003E6F83">
          <w:t xml:space="preserve"> production times-series </w:t>
        </w:r>
      </w:ins>
      <w:r w:rsidR="00283981">
        <w:t xml:space="preserve">and </w:t>
      </w:r>
      <w:r w:rsidR="00492A62">
        <w:t xml:space="preserve">because </w:t>
      </w:r>
      <w:r w:rsidR="00283981">
        <w:t xml:space="preserve">olives are characterized by lower </w:t>
      </w:r>
      <w:del w:id="1127" w:author="Matteo Zampieri" w:date="2021-03-22T12:07:00Z">
        <w:r w:rsidR="00B37264" w:rsidDel="003E6F83">
          <w:delText xml:space="preserve">individual </w:delText>
        </w:r>
      </w:del>
      <w:ins w:id="1128" w:author="Matteo Zampieri" w:date="2021-03-22T12:07:00Z">
        <w:r w:rsidR="003E6F83">
          <w:t xml:space="preserve">production </w:t>
        </w:r>
      </w:ins>
      <w:r w:rsidR="00283981">
        <w:t xml:space="preserve">resilience. </w:t>
      </w:r>
    </w:p>
    <w:p w14:paraId="36C997F0" w14:textId="4FBA0CCC" w:rsidR="00C64446" w:rsidRDefault="00283981" w:rsidP="00D573DA">
      <w:pPr>
        <w:jc w:val="both"/>
      </w:pPr>
      <w:r>
        <w:t>The</w:t>
      </w:r>
      <w:ins w:id="1129" w:author="Matteo Zampieri" w:date="2021-03-29T10:32:00Z">
        <w:r w:rsidR="00FE5B93">
          <w:t xml:space="preserve"> incremental</w:t>
        </w:r>
      </w:ins>
      <w:r>
        <w:t xml:space="preserve"> resilience of the Italian </w:t>
      </w:r>
      <w:del w:id="1130" w:author="Matteo Zampieri" w:date="2021-03-23T14:35:00Z">
        <w:r w:rsidDel="005969BF">
          <w:delText xml:space="preserve">commodity </w:delText>
        </w:r>
      </w:del>
      <w:ins w:id="1131" w:author="Matteo Zampieri" w:date="2021-03-23T14:35:00Z">
        <w:r w:rsidR="005969BF">
          <w:t xml:space="preserve">crop </w:t>
        </w:r>
      </w:ins>
      <w:r>
        <w:t xml:space="preserve">production systems gradually increases when the other commodities are considered, even though they are characterized by lower production. The accuracy of the resilience estimation decreases when Kiwi </w:t>
      </w:r>
      <w:r w:rsidR="00B30B17">
        <w:t>production is</w:t>
      </w:r>
      <w:r>
        <w:t xml:space="preserve"> considered, </w:t>
      </w:r>
      <w:ins w:id="1132" w:author="Andrea Toreti" w:date="2021-04-01T17:02:00Z">
        <w:r w:rsidR="000958B8">
          <w:t>due to its</w:t>
        </w:r>
      </w:ins>
      <w:del w:id="1133" w:author="Andrea Toreti" w:date="2021-04-01T17:02:00Z">
        <w:r w:rsidDel="000958B8">
          <w:delText xml:space="preserve">because </w:delText>
        </w:r>
        <w:r w:rsidR="00B30B17" w:rsidDel="000958B8">
          <w:delText>this is</w:delText>
        </w:r>
        <w:r w:rsidDel="000958B8">
          <w:delText xml:space="preserve"> rep</w:delText>
        </w:r>
        <w:r w:rsidR="00C64446" w:rsidDel="000958B8">
          <w:delText xml:space="preserve">resented by </w:delText>
        </w:r>
      </w:del>
      <w:ins w:id="1134" w:author="Andrea Toreti" w:date="2021-04-01T17:02:00Z">
        <w:r w:rsidR="000958B8">
          <w:t xml:space="preserve"> </w:t>
        </w:r>
      </w:ins>
      <w:r w:rsidR="00C64446">
        <w:t>shorter time-series</w:t>
      </w:r>
      <w:ins w:id="1135" w:author="Matteo Zampieri" w:date="2021-03-23T14:47:00Z">
        <w:r w:rsidR="007078C0">
          <w:t xml:space="preserve"> (</w:t>
        </w:r>
      </w:ins>
      <w:ins w:id="1136" w:author="Andrea Toreti" w:date="2021-04-01T17:03:00Z">
        <w:r w:rsidR="000958B8">
          <w:t xml:space="preserve">only </w:t>
        </w:r>
      </w:ins>
      <w:ins w:id="1137" w:author="Matteo Zampieri" w:date="2021-03-23T14:47:00Z">
        <w:r w:rsidR="007078C0">
          <w:t>33 years</w:t>
        </w:r>
      </w:ins>
      <w:ins w:id="1138" w:author="Andrea Toreti" w:date="2021-04-01T17:03:00Z">
        <w:r w:rsidR="000958B8">
          <w:t xml:space="preserve"> are here considered</w:t>
        </w:r>
      </w:ins>
      <w:ins w:id="1139" w:author="Matteo Zampieri" w:date="2021-03-23T14:47:00Z">
        <w:r w:rsidR="007078C0">
          <w:t>)</w:t>
        </w:r>
      </w:ins>
      <w:ins w:id="1140" w:author="Matteo Zampieri" w:date="2021-03-23T14:43:00Z">
        <w:r w:rsidR="005969BF">
          <w:t>.</w:t>
        </w:r>
      </w:ins>
      <w:del w:id="1141" w:author="Andrea Toreti" w:date="2021-04-01T17:02:00Z">
        <w:r w:rsidR="00C64446" w:rsidDel="000958B8">
          <w:delText>.</w:delText>
        </w:r>
      </w:del>
      <w:ins w:id="1142" w:author="Matteo Zampieri" w:date="2021-03-23T14:47:00Z">
        <w:del w:id="1143" w:author="Andrea Toreti" w:date="2021-04-01T17:02:00Z">
          <w:r w:rsidR="007078C0" w:rsidDel="000958B8">
            <w:delText xml:space="preserve"> </w:delText>
          </w:r>
        </w:del>
        <w:del w:id="1144" w:author="Andrea Toreti" w:date="2021-04-01T17:03:00Z">
          <w:r w:rsidR="007078C0" w:rsidDel="000958B8">
            <w:delText xml:space="preserve">Incremental resilience following this crop is computed with 33 years even though more valid </w:delText>
          </w:r>
        </w:del>
      </w:ins>
      <w:ins w:id="1145" w:author="Matteo Zampieri" w:date="2021-03-23T14:48:00Z">
        <w:del w:id="1146" w:author="Andrea Toreti" w:date="2021-04-01T17:03:00Z">
          <w:r w:rsidR="007078C0" w:rsidDel="000958B8">
            <w:delText>records are available</w:delText>
          </w:r>
        </w:del>
        <w:r w:rsidR="007078C0">
          <w:t>.</w:t>
        </w:r>
      </w:ins>
      <w:ins w:id="1147" w:author="Matteo Zampieri" w:date="2021-03-23T14:40:00Z">
        <w:r w:rsidR="005969BF">
          <w:t xml:space="preserve"> </w:t>
        </w:r>
      </w:ins>
      <w:ins w:id="1148" w:author="Andrea Toreti" w:date="2021-04-01T17:03:00Z">
        <w:r w:rsidR="000958B8">
          <w:t>The t</w:t>
        </w:r>
      </w:ins>
      <w:ins w:id="1149" w:author="Matteo Zampieri" w:date="2021-03-29T10:33:00Z">
        <w:del w:id="1150" w:author="Andrea Toreti" w:date="2021-04-01T17:03:00Z">
          <w:r w:rsidR="00FE5B93" w:rsidDel="000958B8">
            <w:delText>T</w:delText>
          </w:r>
        </w:del>
        <w:r w:rsidR="00FE5B93">
          <w:t xml:space="preserve">otal </w:t>
        </w:r>
      </w:ins>
      <w:ins w:id="1151" w:author="Matteo Zampieri" w:date="2021-03-23T14:49:00Z">
        <w:r w:rsidR="007078C0">
          <w:t xml:space="preserve">resilience </w:t>
        </w:r>
      </w:ins>
      <w:ins w:id="1152" w:author="Matteo Zampieri" w:date="2021-03-29T10:33:00Z">
        <w:r w:rsidR="00FE5B93">
          <w:t xml:space="preserve">reaches </w:t>
        </w:r>
      </w:ins>
      <w:ins w:id="1153" w:author="Andrea Toreti" w:date="2021-04-01T17:03:00Z">
        <w:r w:rsidR="000958B8">
          <w:t>its</w:t>
        </w:r>
      </w:ins>
      <w:ins w:id="1154" w:author="Matteo Zampieri" w:date="2021-03-29T10:33:00Z">
        <w:del w:id="1155" w:author="Andrea Toreti" w:date="2021-04-01T17:03:00Z">
          <w:r w:rsidR="00FE5B93" w:rsidDel="000958B8">
            <w:delText>the</w:delText>
          </w:r>
        </w:del>
        <w:r w:rsidR="00FE5B93">
          <w:t xml:space="preserve"> maximum</w:t>
        </w:r>
      </w:ins>
      <w:ins w:id="1156" w:author="Matteo Zampieri" w:date="2021-03-23T14:49:00Z">
        <w:r w:rsidR="007078C0">
          <w:t xml:space="preserve"> when more than fifty crop are considered</w:t>
        </w:r>
      </w:ins>
      <w:ins w:id="1157" w:author="Matteo Zampieri" w:date="2021-03-29T10:33:00Z">
        <w:r w:rsidR="00FE5B93">
          <w:t xml:space="preserve"> (not shown)</w:t>
        </w:r>
      </w:ins>
      <w:ins w:id="1158" w:author="Matteo Zampieri" w:date="2021-03-23T14:49:00Z">
        <w:r w:rsidR="007078C0">
          <w:t xml:space="preserve">. </w:t>
        </w:r>
      </w:ins>
      <w:ins w:id="1159" w:author="Matteo Zampieri" w:date="2021-03-23T14:41:00Z">
        <w:r w:rsidR="005969BF">
          <w:t xml:space="preserve"> </w:t>
        </w:r>
      </w:ins>
    </w:p>
    <w:p w14:paraId="3EF7373F" w14:textId="665A9BB2" w:rsidR="008A7C95" w:rsidDel="003B3B74" w:rsidRDefault="008A7C95" w:rsidP="008A7C9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76" w:lineRule="auto"/>
        <w:jc w:val="both"/>
        <w:rPr>
          <w:del w:id="1160" w:author="Matteo Zampieri" w:date="2021-03-22T12:10:00Z"/>
          <w:shd w:val="clear" w:color="auto" w:fill="FFFFFF"/>
        </w:rPr>
      </w:pPr>
      <w:del w:id="1161" w:author="Matteo Zampieri" w:date="2021-03-22T12:10:00Z">
        <w:r w:rsidDel="003B3B74">
          <w:rPr>
            <w:shd w:val="clear" w:color="auto" w:fill="FFFFFF"/>
          </w:rPr>
          <w:delText xml:space="preserve">These results stress the relevance of having a highly </w:delText>
        </w:r>
        <w:r w:rsidRPr="006231AE" w:rsidDel="003B3B74">
          <w:delText xml:space="preserve">diversified agricultural </w:delText>
        </w:r>
        <w:r w:rsidR="00A74912" w:rsidDel="003B3B74">
          <w:delText>production to stabilize national food production</w:delText>
        </w:r>
        <w:r w:rsidR="00B37264" w:rsidDel="003B3B74">
          <w:delText xml:space="preserve"> </w:delText>
        </w:r>
        <w:r w:rsidR="00B37264" w:rsidDel="003B3B74">
          <w:fldChar w:fldCharType="begin" w:fldLock="1"/>
        </w:r>
        <w:r w:rsidR="003B3B74" w:rsidDel="003B3B74">
          <w:delInstrText>ADDIN CSL_CITATION {"citationItems":[{"id":"ITEM-1","itemData":{"DOI":"10.1038/s41586-019-1316-y","ISSN":"1476-4687","abstract":"Increasing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-1","issued":{"date-parts":[["2019"]]},"title":"National food production stabilized by crop diversity","type":"article-journal"},"uris":["http://www.mendeley.com/documents/?uuid=7bec7f6f-c161-4cd1-a4e0-b287e00e6167"]},{"id":"ITEM-2","itemData":{"DOI":"10.1038/s41598-021-84272-z","ISSN":"2045-2322","abstract":"Ensuring the temporal stability of national food production is crucial for avoiding sharp drops in domestic food availability. The average stability of individual crop yields and asynchrony among crop yield fluctuations are two candidate mechanisms to stabilize national food production. However, the quantification of their respective influence on the stability of national food production is lacking, as is the identification of the factors regulating both mechanisms. Using yield data for 138 crops and 115 countries over a 50-year period, we first show that the stability of total national yield mostly relies on the fluctuations of the yield of crops covering the largest share of cropland. The average yield stability of these crops exert a stabilizing effect on national food production that is twice as important as the one of the asynchronous yield fluctuations among them. Climate variability reduces the stability of national food production by synchronizing yield fluctuations among crops and destabilizing the yield of individual crops. However, our results suggest that increasing crop diversity can counteract the synchronizing effects of climate variability by enhancing asynchronous dynamics among crops. Irrigation can promote the average stability of individual crop yields but cannot compensate for the destabilizing effect of climate variability. Considering both the response of each crop to climatic variations and the dynamics emerging from crop baskets will help agricultural policies to ensure stable food supply at the national level.","author":[{"dropping-particle":"","family":"Mahaut","given":"Lucie","non-dropping-particle":"","parse-names":false,"suffix":""},{"dropping-particle":"","family":"Violle","given":"Cyrille","non-dropping-particle":"","parse-names":false,"suffix":""},{"dropping-particle":"","family":"Renard","given":"Delphine","non-dropping-particle":"","parse-names":false,"suffix":""}],"container-title":"Scientific Reports","id":"ITEM-2","issue":"1","issued":{"date-parts":[["2021"]]},"page":"4922","title":"Complementary mechanisms stabilize national food production","type":"article-journal","volume":"11"},"uris":["http://www.mendeley.com/documents/?uuid=ae1b8d2c-7cc7-4332-8f90-8f84810c35f3"]}],"mendeley":{"formattedCitation":"[30,51]","plainTextFormattedCitation":"[30,51]","previouslyFormattedCitation":"[30]"},"properties":{"noteIndex":0},"schema":"https://github.com/citation-style-language/schema/raw/master/csl-citation.json"}</w:delInstrText>
        </w:r>
        <w:r w:rsidR="00B37264" w:rsidDel="003B3B74">
          <w:fldChar w:fldCharType="separate"/>
        </w:r>
        <w:r w:rsidR="003B3B74" w:rsidRPr="003B3B74" w:rsidDel="003B3B74">
          <w:rPr>
            <w:noProof/>
          </w:rPr>
          <w:delText>[30,51]</w:delText>
        </w:r>
        <w:r w:rsidR="00B37264" w:rsidDel="003B3B74">
          <w:fldChar w:fldCharType="end"/>
        </w:r>
        <w:r w:rsidRPr="006231AE" w:rsidDel="003B3B74">
          <w:delText xml:space="preserve"> Overall, in social-ecological systems, diversification ca</w:delText>
        </w:r>
        <w:r w:rsidRPr="00ED45FB" w:rsidDel="003B3B74">
          <w:rPr>
            <w:shd w:val="clear" w:color="auto" w:fill="FFFFFF"/>
          </w:rPr>
          <w:delText>n be accomplished through a variety of ways</w:delText>
        </w:r>
        <w:r w:rsidDel="003B3B74">
          <w:rPr>
            <w:shd w:val="clear" w:color="auto" w:fill="FFFFFF"/>
          </w:rPr>
          <w:delText>. In the agriculture sector, these include crop diversification, changing product mix, changing technology, etc. While t</w:delText>
        </w:r>
        <w:r w:rsidR="00A74912" w:rsidDel="003B3B74">
          <w:rPr>
            <w:shd w:val="clear" w:color="auto" w:fill="FFFFFF"/>
          </w:rPr>
          <w:delText>hese are</w:delText>
        </w:r>
        <w:r w:rsidDel="003B3B74">
          <w:rPr>
            <w:shd w:val="clear" w:color="auto" w:fill="FFFFFF"/>
          </w:rPr>
          <w:delText xml:space="preserve"> generally referred to as farm-level risk management strateg</w:delText>
        </w:r>
        <w:r w:rsidR="00A74912" w:rsidDel="003B3B74">
          <w:rPr>
            <w:shd w:val="clear" w:color="auto" w:fill="FFFFFF"/>
          </w:rPr>
          <w:delText>ies</w:delText>
        </w:r>
        <w:r w:rsidR="00B37264" w:rsidDel="003B3B74">
          <w:rPr>
            <w:shd w:val="clear" w:color="auto" w:fill="FFFFFF"/>
          </w:rPr>
          <w:delText xml:space="preserve"> </w:delText>
        </w:r>
        <w:r w:rsidR="00B37264" w:rsidDel="003B3B74">
          <w:rPr>
            <w:shd w:val="clear" w:color="auto" w:fill="FFFFFF"/>
          </w:rPr>
          <w:fldChar w:fldCharType="begin" w:fldLock="1"/>
        </w:r>
        <w:r w:rsidR="003B3B74" w:rsidDel="003B3B74">
          <w:rPr>
            <w:shd w:val="clear" w:color="auto" w:fill="FFFFFF"/>
          </w:rPr>
          <w:delInstrText>ADDIN CSL_CITATION {"citationItems":[{"id":"ITEM-1","itemData":{"DOI":"DOI: 10.1017/S1742170516000545","ISSN":"1742-1705","abstract":"Agricultural diversification has been identified as one of the mechanisms for managing household food security and poverty in developing economies, because it can spread the risk among multiple production enterprises and provide a range of food items for the households. By examining the integrated farming systems of 608 smallholders in Ghana, this paper presents empirical evidence to support the development of effective strategies that enhance diversified farming systems. The estimated mean diversification indices were 0.45, 0.32 and 0.59 for crop, livestock and crop–livestock diversification systems, respectively. Using the Cragg two-step regression model, this paper shows that the decision to diversify and the extent of diversification are distinct decisions affected by different sets of factors. Likewise, the effect of these factors also varied across the three categories of diversification examined. Careful consideration needs to be given to the selection of factors and the methods for examining the diversification process to avoid confounding recommendations. The findings underscore the importance of households’ access to tillage equipment, fertilizers, credit and market information in encouraging farmers to diversify.","author":[{"dropping-particle":"","family":"Asante","given":"Bright O","non-dropping-particle":"","parse-names":false,"suffix":""},{"dropping-particle":"","family":"Villano","given":"Renato A","non-dropping-particle":"","parse-names":false,"suffix":""},{"dropping-particle":"","family":"Patrick","given":"Ian W","non-dropping-particle":"","parse-names":false,"suffix":""},{"dropping-particle":"","family":"Battese","given":"George E","non-dropping-particle":"","parse-names":false,"suffix":""}],"container-title":"Renewable Agriculture and Food Systems","edition":"2017/01/09","id":"ITEM-1","issue":"2","issued":{"date-parts":[["2018"]]},"page":"131-149","publisher":"Cambridge University Press","title":"Determinants of farm diversification in integrated crop–livestock farming systems in Ghana","type":"article-journal","volume":"33"},"uris":["http://www.mendeley.com/documents/?uuid=97057f1c-1d31-416c-8053-4625c337e5fb"]},{"id":"ITEM-2","itemData":{"DOI":"DOI: 10.22004/ag.econ.234912,","abstract":"This study aims to analyze the determinants and patterns of the on-farm diversification among the agricultural producers in Algeria. The study uses a sample of agricultural pro-ducers randomly and proportionally selected from Northern Algeria and the data obtained was analyzed using three adequate regression models. Results indicate that, on the technical aspects, the farmers who have larger farm size, access to market information, more full land employment and an irrigation system, those who own machinery and livestock holdings are more likely to diversify, whereas those with off-farm income are likely to specialize. In order to promote crop diversification, providing farm machinery through easy loans and improv-ing access to market information and irrigation technologies should be given attention. Farmer’s experience and his age are the major socio-economic determinants of farm diversi-fication. The implication is drawn for provision of enabling socio-economic environment for the establishment of more diversification.","author":[{"dropping-particle":"","family":"Amine","given":"Benmehaia Mohamed","non-dropping-particle":"","parse-names":false,"suffix":""},{"dropping-particle":"","family":"Fatima","given":"Brabez","non-dropping-particle":"","parse-names":false,"suffix":""}],"collection-title":"International Journal of Food and Agricultural Economics (IJFAEC)","container-title":"International Journal of Food and Agricultural Economics (IJFAEC)","id":"ITEM-2","issue":"2","issued":{"date-parts":[["2016"]]},"page":"1-13","publisher":"Alanya Alaaddin Keykubat University, Department of Economics and Finance","title":"Determinants Of On-Farm Diversification Among Rural Households: Empirical Evidence From Northern Algeria","type":"article-journal","volume":"4"},"uris":["http://www.mendeley.com/documents/?uuid=e2bffa1e-5e72-48c4-8fb9-6d736b8a66c9"]}],"mendeley":{"formattedCitation":"[52,53]","plainTextFormattedCitation":"[52,53]","previouslyFormattedCitation":"[51,52]"},"properties":{"noteIndex":0},"schema":"https://github.com/citation-style-language/schema/raw/master/csl-citation.json"}</w:delInstrText>
        </w:r>
        <w:r w:rsidR="00B37264" w:rsidDel="003B3B74">
          <w:rPr>
            <w:shd w:val="clear" w:color="auto" w:fill="FFFFFF"/>
          </w:rPr>
          <w:fldChar w:fldCharType="separate"/>
        </w:r>
        <w:r w:rsidR="003B3B74" w:rsidRPr="003B3B74" w:rsidDel="003B3B74">
          <w:rPr>
            <w:noProof/>
            <w:shd w:val="clear" w:color="auto" w:fill="FFFFFF"/>
          </w:rPr>
          <w:delText>[52,53]</w:delText>
        </w:r>
        <w:r w:rsidR="00B37264" w:rsidDel="003B3B74">
          <w:rPr>
            <w:shd w:val="clear" w:color="auto" w:fill="FFFFFF"/>
          </w:rPr>
          <w:fldChar w:fldCharType="end"/>
        </w:r>
        <w:r w:rsidDel="003B3B74">
          <w:rPr>
            <w:shd w:val="clear" w:color="auto" w:fill="FFFFFF"/>
          </w:rPr>
          <w:delText xml:space="preserve"> we acknowledge </w:delText>
        </w:r>
        <w:r w:rsidR="00A74912" w:rsidDel="003B3B74">
          <w:rPr>
            <w:shd w:val="clear" w:color="auto" w:fill="FFFFFF"/>
          </w:rPr>
          <w:delText>their</w:delText>
        </w:r>
        <w:r w:rsidDel="003B3B74">
          <w:rPr>
            <w:shd w:val="clear" w:color="auto" w:fill="FFFFFF"/>
          </w:rPr>
          <w:delText xml:space="preserve"> key role in enhancing agriculture resilience also at a more macroeconomic level. Indeed, diversification has been often claimed to have a positive influence on economic resilience also, hedging</w:delText>
        </w:r>
        <w:r w:rsidR="00A74912" w:rsidDel="003B3B74">
          <w:rPr>
            <w:shd w:val="clear" w:color="auto" w:fill="FFFFFF"/>
          </w:rPr>
          <w:delText xml:space="preserve"> people, sectors and nations</w:delText>
        </w:r>
        <w:r w:rsidDel="003B3B74">
          <w:rPr>
            <w:shd w:val="clear" w:color="auto" w:fill="FFFFFF"/>
          </w:rPr>
          <w:delText xml:space="preserve"> against the risk of hazardous events</w:delText>
        </w:r>
        <w:r w:rsidR="00B37264" w:rsidDel="003B3B74">
          <w:rPr>
            <w:shd w:val="clear" w:color="auto" w:fill="FFFFFF"/>
          </w:rPr>
          <w:delText xml:space="preserve"> </w:delText>
        </w:r>
        <w:r w:rsidR="00B37264" w:rsidDel="003B3B74">
          <w:rPr>
            <w:shd w:val="clear" w:color="auto" w:fill="FFFFFF"/>
          </w:rPr>
          <w:fldChar w:fldCharType="begin" w:fldLock="1"/>
        </w:r>
        <w:r w:rsidR="003B3B74" w:rsidDel="003B3B74">
          <w:rPr>
            <w:shd w:val="clear" w:color="auto" w:fill="FFFFFF"/>
          </w:rPr>
          <w:delInstrText>ADDIN CSL_CITATION {"citationItems":[{"id":"ITEM-1","itemData":{"DOI":"10.1093/cjres/rsp029","ISSN":"1752-1378","abstract":"In this paper, we review the different definitions of resilience and their potential application in explaining the long-term development of urban and regional economies. We reject equilibrist versions of resilience and argue instead that we should seek an understanding of the concept from an evolutionary perspective. After discussing a number of such perspectives, we focus on the adaptive cycle model from panarchy theory to generate testable hypotheses concerning urban and regional resilience. Two case study city-regional economies are used to explore this model. We conclude that the evolutionary adaptive cycle model, though not without problems, warrants further study as a framework for analysing regional economic resilience.","author":[{"dropping-particle":"","family":"Simmie","given":"James","non-dropping-particle":"","parse-names":false,"suffix":""},{"dropping-particle":"","family":"Martin","given":"Ron","non-dropping-particle":"","parse-names":false,"suffix":""}],"container-title":"Cambridge Journal of Regions, Economy and Society","id":"ITEM-1","issue":"1","issued":{"date-parts":[["2010","1","6"]]},"page":"27-43","title":"The economic resilience of regions: towards an evolutionary approach","type":"article-journal","volume":"3"},"uris":["http://www.mendeley.com/documents/?uuid=fda402a5-0cf8-43e7-81d6-66cd08e97afe"]}],"mendeley":{"formattedCitation":"[54]","plainTextFormattedCitation":"[54]","previouslyFormattedCitation":"[53]"},"properties":{"noteIndex":0},"schema":"https://github.com/citation-style-language/schema/raw/master/csl-citation.json"}</w:delInstrText>
        </w:r>
        <w:r w:rsidR="00B37264" w:rsidDel="003B3B74">
          <w:rPr>
            <w:shd w:val="clear" w:color="auto" w:fill="FFFFFF"/>
          </w:rPr>
          <w:fldChar w:fldCharType="separate"/>
        </w:r>
        <w:r w:rsidR="003B3B74" w:rsidRPr="003B3B74" w:rsidDel="003B3B74">
          <w:rPr>
            <w:noProof/>
            <w:shd w:val="clear" w:color="auto" w:fill="FFFFFF"/>
          </w:rPr>
          <w:delText>[54]</w:delText>
        </w:r>
        <w:r w:rsidR="00B37264" w:rsidDel="003B3B74">
          <w:rPr>
            <w:shd w:val="clear" w:color="auto" w:fill="FFFFFF"/>
          </w:rPr>
          <w:fldChar w:fldCharType="end"/>
        </w:r>
        <w:r w:rsidR="00A74912" w:rsidDel="003B3B74">
          <w:rPr>
            <w:shd w:val="clear" w:color="auto" w:fill="FFFFFF"/>
          </w:rPr>
          <w:delText>)</w:delText>
        </w:r>
        <w:r w:rsidDel="003B3B74">
          <w:rPr>
            <w:shd w:val="clear" w:color="auto" w:fill="FFFFFF"/>
          </w:rPr>
          <w:delText>.</w:delText>
        </w:r>
      </w:del>
    </w:p>
    <w:p w14:paraId="337231A3" w14:textId="77777777" w:rsidR="00627B66" w:rsidRDefault="00627B66" w:rsidP="00AF12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76" w:lineRule="auto"/>
        <w:jc w:val="both"/>
        <w:rPr>
          <w:shd w:val="clear" w:color="auto" w:fill="FFFFFF"/>
        </w:rPr>
      </w:pPr>
    </w:p>
    <w:p w14:paraId="470BFDE2" w14:textId="136EBB62" w:rsidR="00705B25" w:rsidRDefault="00705B25" w:rsidP="00705B25">
      <w:pPr>
        <w:jc w:val="both"/>
        <w:rPr>
          <w:b/>
          <w:bCs/>
        </w:rPr>
      </w:pPr>
      <w:r>
        <w:rPr>
          <w:b/>
          <w:bCs/>
        </w:rPr>
        <w:t>5.  Discussion and impact</w:t>
      </w:r>
    </w:p>
    <w:p w14:paraId="6116CD00" w14:textId="257C726C" w:rsidR="00D92E0A" w:rsidRDefault="00D92E0A" w:rsidP="003E29B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pPr>
      <w:r>
        <w:lastRenderedPageBreak/>
        <w:t xml:space="preserve">Despite the original ecological </w:t>
      </w:r>
      <w:r w:rsidR="00723F90">
        <w:t>understanding</w:t>
      </w:r>
      <w:r>
        <w:t xml:space="preserve"> of the</w:t>
      </w:r>
      <w:ins w:id="1162" w:author="Andrea Toreti" w:date="2021-04-01T17:04:00Z">
        <w:r w:rsidR="000958B8">
          <w:t xml:space="preserve"> resilience</w:t>
        </w:r>
      </w:ins>
      <w:r>
        <w:t xml:space="preserve"> concept </w:t>
      </w:r>
      <w:del w:id="1163" w:author="Andrea Toreti" w:date="2021-04-01T17:04:00Z">
        <w:r w:rsidDel="000958B8">
          <w:delText>of resilience</w:delText>
        </w:r>
      </w:del>
      <w:r>
        <w:t>, currently, resilience is investigated in a rather long list of fields (i.e., economy, sociology, engineering, and law)</w:t>
      </w:r>
      <w:ins w:id="1164" w:author="Matteo Zampieri" w:date="2021-03-29T10:34:00Z">
        <w:r w:rsidR="00FE5B93">
          <w:t xml:space="preserve"> </w:t>
        </w:r>
        <w:r w:rsidR="00FE5B93">
          <w:fldChar w:fldCharType="begin" w:fldLock="1"/>
        </w:r>
      </w:ins>
      <w:r w:rsidR="00FE5B93">
        <w:instrText>ADDIN CSL_CITATION {"citationItems":[{"id":"ITEM-1","itemData":{"DOI":"10.1016/j.gloenvcha.2006.04.002","ISBN":"0959-3780","ISSN":"09593780","PMID":"5114078529503471760","abstract":"The resilience perspective is increasingly used as an approach for understanding the dynamics of social-ecological systems. This article presents the origin of the resilience perspective and provides an overview of its development to date. With roots in one branch of ecology and the discovery of multiple basins of attraction in ecosystems in the 1960-1970s, it inspired social and environmental scientists to challenge the dominant stable equilibrium view. The resilience approach emphasizes non-linear dynamics, thresholds, uncertainty and surprise, how periods of gradual change interplay with periods of rapid change and how such dynamics interact across temporal and spatial scales. The history was dominated by empirical observations of ecosystem dynamics interpreted in mathematical models, developing into the adaptive management approach for responding to ecosystem change. Serious attempts to integrate the social dimension is currently taking place in resilience work reflected in the large numbers of sciences involved in explorative studies and new discoveries of linked social-ecological systems. Recent advances include understanding of social processes like, social learning and social memory, mental models and knowledge-system integration, visioning and scenario building, leadership, agents and actor groups, social networks, institutional and organizational inertia and change, adaptive capacity, transformability and systems of adaptive governance that allow for management of essential ecosystem services. © 2006.","author":[{"dropping-particle":"","family":"Folke","given":"Carl","non-dropping-particle":"","parse-names":false,"suffix":""}],"container-title":"Global Environmental Change","id":"ITEM-1","issue":"3","issued":{"date-parts":[["2006"]]},"page":"253-267","title":"Resilience: The emergence of a perspective for social-ecological systems analyses","type":"article-journal","volume":"16"},"uris":["http://www.mendeley.com/documents/?uuid=57de5aeb-1ef6-48fd-9fb4-af679b79f6fb"]},{"id":"ITEM-2","itemData":{"DOI":"10.1126/science.1259855","ISSN":"0036-8075","abstract":"The planetary boundary (PB) concept, introduced in 2009, aimed to define the environmental limits within which humanity can safely operate. This approach has proved influential in global sustainability policy development. Steffen et al. provide an updated and extended analysis of the PB framework. Of the original nine proposed boundaries, they identify three (including climate change) that might push the Earth system into a new state if crossed and that also have a pervasive influence on the remaining boundaries. They also develop the PB framework so that it can be applied usefully in a regional context.Science, this issue 10.1126/science.1259855 INTRODUCTION There is an urgent need for a new paradigm that integrates the continued development of human societies and the maintenance of the Earth system (ES) in a resilient and accommodating state. The planetary boundary (PB) framework contributes to such a paradigm by providing a science-based analysis of the risk that human perturbations will destabilize the ES at the planetary scale. Here, the scientific underpinnings of the PB framework are updated and strengthened. RATIONALE The relatively stable, 11,700-year-long Holocene epoch is the only state of the ES that we know for certain can support contemporary human societies. There is increasing evidence that human activities are affecting ES functioning to a degree that threatens the resilience of the ES{\\textemdash}its ability to persist in a Holocene-like state in the face of increasing human pressures and shocks. The PB framework is based on critical processes that regulate ES functioning. By combining improved scientific understanding of ES functioning with the precautionary principle, the PB framework identifies levels of anthropogenic perturbations below which the risk of destabilization of the ES is likely to remain low{\\textemdash}a {\\textquotedblleft}safe operating space{\\textquotedblright} for global societal development. A zone of uncertainty for each PB highlights the area of increasing risk. The current level of anthropogenic impact on the ES, and thus the risk to the stability of the ES, is assessed by comparison with the proposed PB (see the figure). RESULTS Three of the PBs (climate change, stratospheric ozone depletion, and ocean acidification) remain essentially unchanged from the earlier analysis. Regional-level boundaries as well as globally aggregated PBs have now been developed for biosphere integrity (earlier {\\textquotedblleft}biod…","author":[{"dropping-particle":"","family":"Steffen","given":"Will","non-dropping-particle":"","parse-names":false,"suffix":""},{"dropping-particle":"","family":"Richardson","given":"Katherine","non-dropping-particle":"","parse-names":false,"suffix":""},{"dropping-particle":"","family":"Rockström","given":"Johan","non-dropping-particle":"","parse-names":false,"suffix":""},{"dropping-particle":"","family":"Cornell","given":"Sarah E","non-dropping-particle":"","parse-names":false,"suffix":""},{"dropping-particle":"","family":"Fetzer","given":"Ingo","non-dropping-particle":"","parse-names":false,"suffix":""},{"dropping-particle":"","family":"Bennett","given":"Elena M","non-dropping-particle":"","parse-names":false,"suffix":""},{"dropping-particle":"","family":"Biggs","given":"Reinette","non-dropping-particle":"","parse-names":false,"suffix":""},{"dropping-particle":"","family":"Carpenter","given":"Stephen R","non-dropping-particle":"","parse-names":false,"suffix":""},{"dropping-particle":"","family":"Vries","given":"Wim","non-dropping-particle":"de","parse-names":false,"suffix":""},{"dropping-particle":"","family":"Wit","given":"Cynthia A","non-dropping-particle":"de","parse-names":false,"suffix":""},{"dropping-particle":"","family":"Folke","given":"Carl","non-dropping-particle":"","parse-names":false,"suffix":""},{"dropping-particle":"","family":"Gerten","given":"Dieter","non-dropping-particle":"","parse-names":false,"suffix":""},{"dropping-particle":"","family":"Heinke","given":"Jens","non-dropping-particle":"","parse-names":false,"suffix":""},{"dropping-particle":"","family":"Mace","given":"Georgina M","non-dropping-particle":"","parse-names":false,"suffix":""},{"dropping-particle":"","family":"Persson","given":"Linn M","non-dropping-particle":"","parse-names":false,"suffix":""},{"dropping-particle":"","family":"Ramanathan","given":"Veerabhadran","non-dropping-particle":"","parse-names":false,"suffix":""},{"dropping-particle":"","family":"Reyers","given":"Belinda","non-dropping-particle":"","parse-names":false,"suffix":""},{"dropping-particle":"","family":"Sörlin","given":"Sverker","non-dropping-particle":"","parse-names":false,"suffix":""}],"container-title":"Science","id":"ITEM-2","issue":"6223","issued":{"date-parts":[["2015"]]},"publisher":"American Association for the Advancement of Science","title":"Planetary boundaries: Guiding human development on a changing planet","type":"article-journal","volume":"347"},"uris":["http://www.mendeley.com/documents/?uuid=f5121c74-4feb-465f-98d2-14b37fb8090c"]}],"mendeley":{"formattedCitation":"[52,53]","plainTextFormattedCitation":"[52,53]"},"properties":{"noteIndex":0},"schema":"https://github.com/citation-style-language/schema/raw/master/csl-citation.json"}</w:instrText>
      </w:r>
      <w:r w:rsidR="00FE5B93">
        <w:fldChar w:fldCharType="separate"/>
      </w:r>
      <w:r w:rsidR="00FE5B93" w:rsidRPr="00FE5B93">
        <w:rPr>
          <w:noProof/>
        </w:rPr>
        <w:t>[52,53]</w:t>
      </w:r>
      <w:ins w:id="1165" w:author="Matteo Zampieri" w:date="2021-03-29T10:34:00Z">
        <w:r w:rsidR="00FE5B93">
          <w:fldChar w:fldCharType="end"/>
        </w:r>
      </w:ins>
      <w:r>
        <w:t>. I</w:t>
      </w:r>
      <w:r w:rsidRPr="003174A3">
        <w:t>n the last decade, in the scientific technical documents</w:t>
      </w:r>
      <w:r>
        <w:t xml:space="preserve"> at both national and international level, its notion has been </w:t>
      </w:r>
      <w:r w:rsidRPr="003174A3">
        <w:t xml:space="preserve">increasingly associated </w:t>
      </w:r>
      <w:r>
        <w:t xml:space="preserve">to that of climate change adaptation </w:t>
      </w:r>
      <w:r>
        <w:rPr>
          <w:color w:val="auto"/>
        </w:rPr>
        <w:t>(CCA)</w:t>
      </w:r>
      <w:r>
        <w:t xml:space="preserve"> and effectiveness of adaptation action </w:t>
      </w:r>
      <w:r w:rsidRPr="003174A3">
        <w:t>(</w:t>
      </w:r>
      <w:r w:rsidRPr="009F6052">
        <w:t>IPCC AR5, 2014).</w:t>
      </w:r>
      <w:r>
        <w:t xml:space="preserve"> </w:t>
      </w:r>
    </w:p>
    <w:p w14:paraId="6FD2E712" w14:textId="77777777" w:rsidR="00E320B1" w:rsidRDefault="00E320B1" w:rsidP="00E320B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pPr>
    </w:p>
    <w:p w14:paraId="76BE7C19" w14:textId="2A438B0C" w:rsidR="00D92E0A" w:rsidRDefault="00D92E0A" w:rsidP="00D92E0A">
      <w:pPr>
        <w:spacing w:line="240" w:lineRule="auto"/>
        <w:jc w:val="both"/>
        <w:rPr>
          <w:color w:val="auto"/>
        </w:rPr>
      </w:pPr>
      <w:r>
        <w:t xml:space="preserve">While preventing damage and reducing losses in key sectors </w:t>
      </w:r>
      <w:del w:id="1166" w:author="Andrea Toreti" w:date="2021-04-01T17:04:00Z">
        <w:r w:rsidDel="000958B8">
          <w:delText>becomes than</w:delText>
        </w:r>
      </w:del>
      <w:ins w:id="1167" w:author="Andrea Toreti" w:date="2021-04-01T17:04:00Z">
        <w:r w:rsidR="000958B8">
          <w:t xml:space="preserve">is </w:t>
        </w:r>
      </w:ins>
      <w:del w:id="1168" w:author="Andrea Toreti" w:date="2021-04-01T17:04:00Z">
        <w:r w:rsidDel="000958B8">
          <w:delText xml:space="preserve"> </w:delText>
        </w:r>
      </w:del>
      <w:r>
        <w:t>paramount to ensure a successful transition towards climate-proofing natural and human systems</w:t>
      </w:r>
      <w:r w:rsidRPr="00A265F1">
        <w:t xml:space="preserve"> </w:t>
      </w:r>
      <w:r w:rsidRPr="009F6052">
        <w:t>(IPCC, Report “Global Warming of 1.5 °C”, 2018”),</w:t>
      </w:r>
      <w:r>
        <w:t xml:space="preserve"> t</w:t>
      </w:r>
      <w:r>
        <w:rPr>
          <w:shd w:val="clear" w:color="auto" w:fill="FFFFFF"/>
        </w:rPr>
        <w:t xml:space="preserve">he relevance of resilience goes beyond, however, the context of ‘climate’ adaptation. It </w:t>
      </w:r>
      <w:ins w:id="1169" w:author="Andrea Toreti" w:date="2021-04-01T17:05:00Z">
        <w:r w:rsidR="000958B8">
          <w:rPr>
            <w:shd w:val="clear" w:color="auto" w:fill="FFFFFF"/>
          </w:rPr>
          <w:t xml:space="preserve">also </w:t>
        </w:r>
      </w:ins>
      <w:r>
        <w:rPr>
          <w:shd w:val="clear" w:color="auto" w:fill="FFFFFF"/>
        </w:rPr>
        <w:t>strictly connects</w:t>
      </w:r>
      <w:del w:id="1170" w:author="Andrea Toreti" w:date="2021-04-01T17:05:00Z">
        <w:r w:rsidDel="000958B8">
          <w:rPr>
            <w:shd w:val="clear" w:color="auto" w:fill="FFFFFF"/>
          </w:rPr>
          <w:delText>, in fact,</w:delText>
        </w:r>
      </w:del>
      <w:r>
        <w:rPr>
          <w:shd w:val="clear" w:color="auto" w:fill="FFFFFF"/>
        </w:rPr>
        <w:t xml:space="preserve"> with the field of disaster risk reduction (DRR), which founding principles underlie preserving natural and human systems</w:t>
      </w:r>
      <w:r w:rsidRPr="00863183">
        <w:rPr>
          <w:shd w:val="clear" w:color="auto" w:fill="FFFFFF"/>
        </w:rPr>
        <w:t xml:space="preserve"> </w:t>
      </w:r>
      <w:r>
        <w:rPr>
          <w:shd w:val="clear" w:color="auto" w:fill="FFFFFF"/>
        </w:rPr>
        <w:t>and ensuring a stable supply of ecosystem services</w:t>
      </w:r>
      <w:r w:rsidRPr="00EB4C80">
        <w:t xml:space="preserve"> </w:t>
      </w:r>
      <w:r w:rsidRPr="00074E87">
        <w:t>that contribute to human well-being</w:t>
      </w:r>
      <w:r>
        <w:rPr>
          <w:shd w:val="clear" w:color="auto" w:fill="FFFFFF"/>
        </w:rPr>
        <w:t>, in the face of ongoing shocks and stresses. In such a picture, strengthening resilience</w:t>
      </w:r>
      <w:r w:rsidRPr="00D317F7">
        <w:rPr>
          <w:color w:val="auto"/>
        </w:rPr>
        <w:t xml:space="preserve"> </w:t>
      </w:r>
      <w:r>
        <w:rPr>
          <w:color w:val="auto"/>
        </w:rPr>
        <w:t>is</w:t>
      </w:r>
      <w:r w:rsidRPr="00D50C5A">
        <w:rPr>
          <w:color w:val="auto"/>
        </w:rPr>
        <w:t xml:space="preserve"> </w:t>
      </w:r>
      <w:del w:id="1171" w:author="Andrea Toreti" w:date="2021-04-01T17:06:00Z">
        <w:r w:rsidRPr="00D50C5A" w:rsidDel="000958B8">
          <w:rPr>
            <w:color w:val="auto"/>
          </w:rPr>
          <w:delText xml:space="preserve">becoming </w:delText>
        </w:r>
      </w:del>
      <w:r w:rsidRPr="00D50C5A">
        <w:rPr>
          <w:color w:val="auto"/>
        </w:rPr>
        <w:t xml:space="preserve">therefore a high priority within </w:t>
      </w:r>
      <w:r>
        <w:rPr>
          <w:color w:val="auto"/>
        </w:rPr>
        <w:t>both CCA</w:t>
      </w:r>
      <w:r w:rsidRPr="00D50C5A">
        <w:rPr>
          <w:color w:val="auto"/>
        </w:rPr>
        <w:t xml:space="preserve"> and </w:t>
      </w:r>
      <w:r>
        <w:rPr>
          <w:color w:val="auto"/>
        </w:rPr>
        <w:t>DRR</w:t>
      </w:r>
      <w:r w:rsidR="00A218B9">
        <w:rPr>
          <w:color w:val="auto"/>
        </w:rPr>
        <w:t>. This is true especially in developing countries or in low-income countries generally showing a lower level of adaptive capacity despite being most exposed to threatening events</w:t>
      </w:r>
      <w:r>
        <w:rPr>
          <w:color w:val="auto"/>
        </w:rPr>
        <w:t xml:space="preserve">. </w:t>
      </w:r>
      <w:ins w:id="1172" w:author="Matteo Zampieri" w:date="2021-03-22T12:21:00Z">
        <w:r w:rsidR="003E29B4">
          <w:rPr>
            <w:color w:val="auto"/>
          </w:rPr>
          <w:t xml:space="preserve">A particularly vulnerable sector to climate change is indeed </w:t>
        </w:r>
        <w:r w:rsidR="003E29B4">
          <w:rPr>
            <w:shd w:val="clear" w:color="auto" w:fill="FFFFFF"/>
          </w:rPr>
          <w:t>a</w:t>
        </w:r>
      </w:ins>
      <w:moveToRangeStart w:id="1173" w:author="Matteo Zampieri" w:date="2021-03-22T12:18:00Z" w:name="move67307904"/>
      <w:moveTo w:id="1174" w:author="Matteo Zampieri" w:date="2021-03-22T12:18:00Z">
        <w:del w:id="1175" w:author="Matteo Zampieri" w:date="2021-03-22T12:21:00Z">
          <w:r w:rsidR="003E29B4" w:rsidDel="003E29B4">
            <w:rPr>
              <w:shd w:val="clear" w:color="auto" w:fill="FFFFFF"/>
            </w:rPr>
            <w:delText>A</w:delText>
          </w:r>
        </w:del>
        <w:r w:rsidR="003E29B4">
          <w:rPr>
            <w:shd w:val="clear" w:color="auto" w:fill="FFFFFF"/>
          </w:rPr>
          <w:t>griculture</w:t>
        </w:r>
      </w:moveTo>
      <w:ins w:id="1176" w:author="Matteo Zampieri" w:date="2021-03-22T12:21:00Z">
        <w:r w:rsidR="003E29B4">
          <w:rPr>
            <w:shd w:val="clear" w:color="auto" w:fill="FFFFFF"/>
          </w:rPr>
          <w:t>, which</w:t>
        </w:r>
      </w:ins>
      <w:moveTo w:id="1177" w:author="Matteo Zampieri" w:date="2021-03-22T12:18:00Z">
        <w:r w:rsidR="003E29B4">
          <w:rPr>
            <w:shd w:val="clear" w:color="auto" w:fill="FFFFFF"/>
          </w:rPr>
          <w:t xml:space="preserve"> </w:t>
        </w:r>
        <w:r w:rsidR="003E29B4" w:rsidRPr="00EC0029">
          <w:rPr>
            <w:shd w:val="clear" w:color="auto" w:fill="FFFFFF"/>
          </w:rPr>
          <w:t>provides food and other resources and guarantees the livelihood of millions of people worldwide</w:t>
        </w:r>
        <w:r w:rsidR="003E29B4">
          <w:rPr>
            <w:shd w:val="clear" w:color="auto" w:fill="FFFFFF"/>
          </w:rPr>
          <w:t xml:space="preserve">, a number that is expected to increase, further putting pressure on the current food system </w:t>
        </w:r>
        <w:r w:rsidR="003E29B4" w:rsidRPr="009F6052">
          <w:rPr>
            <w:shd w:val="clear" w:color="auto" w:fill="FFFFFF"/>
          </w:rPr>
          <w:t>(EEA, 2019,</w:t>
        </w:r>
        <w:r w:rsidR="003E29B4">
          <w:rPr>
            <w:shd w:val="clear" w:color="auto" w:fill="FFFFFF"/>
          </w:rPr>
          <w:t xml:space="preserve"> </w:t>
        </w:r>
        <w:r w:rsidR="003E29B4">
          <w:fldChar w:fldCharType="begin"/>
        </w:r>
        <w:r w:rsidR="003E29B4">
          <w:instrText xml:space="preserve"> HYPERLINK "https://www.eea.europa.eu/publications/cc-adaptation-agriculture" </w:instrText>
        </w:r>
        <w:r w:rsidR="003E29B4">
          <w:fldChar w:fldCharType="separate"/>
        </w:r>
        <w:r w:rsidR="003E29B4" w:rsidRPr="00A25EE8">
          <w:rPr>
            <w:rStyle w:val="Collegamentoipertestuale"/>
          </w:rPr>
          <w:t>https://www.eea.europa.eu/publications/cc-adaptation-agriculture</w:t>
        </w:r>
        <w:r w:rsidR="003E29B4">
          <w:rPr>
            <w:rStyle w:val="Collegamentoipertestuale"/>
          </w:rPr>
          <w:fldChar w:fldCharType="end"/>
        </w:r>
        <w:r w:rsidR="003E29B4">
          <w:rPr>
            <w:shd w:val="clear" w:color="auto" w:fill="FFFFFF"/>
          </w:rPr>
          <w:t>).</w:t>
        </w:r>
      </w:moveTo>
      <w:moveToRangeEnd w:id="1173"/>
    </w:p>
    <w:p w14:paraId="04ABC42C" w14:textId="12127E32"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ins w:id="1178" w:author="Matteo Zampieri" w:date="2021-03-22T12:22:00Z"/>
          <w:shd w:val="clear" w:color="auto" w:fill="FFFFFF"/>
        </w:rPr>
      </w:pPr>
      <w:del w:id="1179" w:author="Andrea Toreti" w:date="2021-04-01T17:09:00Z">
        <w:r w:rsidDel="00CD782A">
          <w:rPr>
            <w:shd w:val="clear" w:color="auto" w:fill="FFFFFF"/>
          </w:rPr>
          <w:delText xml:space="preserve">In the </w:delText>
        </w:r>
        <w:bookmarkStart w:id="1180" w:name="_Hlk67307548"/>
        <w:r w:rsidDel="00CD782A">
          <w:rPr>
            <w:shd w:val="clear" w:color="auto" w:fill="FFFFFF"/>
          </w:rPr>
          <w:delText>light of this, a</w:delText>
        </w:r>
      </w:del>
      <w:ins w:id="1181" w:author="Andrea Toreti" w:date="2021-04-01T17:09:00Z">
        <w:r w:rsidR="00CD782A">
          <w:rPr>
            <w:shd w:val="clear" w:color="auto" w:fill="FFFFFF"/>
          </w:rPr>
          <w:t>A</w:t>
        </w:r>
      </w:ins>
      <w:r w:rsidRPr="00584D33">
        <w:rPr>
          <w:shd w:val="clear" w:color="auto" w:fill="FFFFFF"/>
        </w:rPr>
        <w:t xml:space="preserve"> better understanding </w:t>
      </w:r>
      <w:r>
        <w:rPr>
          <w:shd w:val="clear" w:color="auto" w:fill="FFFFFF"/>
        </w:rPr>
        <w:t xml:space="preserve">of </w:t>
      </w:r>
      <w:r w:rsidRPr="00584D33">
        <w:rPr>
          <w:shd w:val="clear" w:color="auto" w:fill="FFFFFF"/>
        </w:rPr>
        <w:t xml:space="preserve">resilience </w:t>
      </w:r>
      <w:ins w:id="1182" w:author="Andrea Toreti" w:date="2021-04-01T17:12:00Z">
        <w:r w:rsidR="00CD782A">
          <w:rPr>
            <w:shd w:val="clear" w:color="auto" w:fill="FFFFFF"/>
          </w:rPr>
          <w:t xml:space="preserve">improves our </w:t>
        </w:r>
      </w:ins>
      <w:del w:id="1183" w:author="Andrea Toreti" w:date="2021-04-01T17:10:00Z">
        <w:r w:rsidRPr="00584D33" w:rsidDel="00CD782A">
          <w:rPr>
            <w:shd w:val="clear" w:color="auto" w:fill="FFFFFF"/>
          </w:rPr>
          <w:delText>place</w:delText>
        </w:r>
        <w:r w:rsidDel="00CD782A">
          <w:rPr>
            <w:shd w:val="clear" w:color="auto" w:fill="FFFFFF"/>
          </w:rPr>
          <w:delText xml:space="preserve">s a premium on the </w:delText>
        </w:r>
      </w:del>
      <w:r>
        <w:rPr>
          <w:shd w:val="clear" w:color="auto" w:fill="FFFFFF"/>
        </w:rPr>
        <w:t>knowledge of</w:t>
      </w:r>
      <w:r w:rsidRPr="00584D33">
        <w:rPr>
          <w:shd w:val="clear" w:color="auto" w:fill="FFFFFF"/>
        </w:rPr>
        <w:t xml:space="preserve"> </w:t>
      </w:r>
      <w:ins w:id="1184" w:author="Andrea Toreti" w:date="2021-04-01T17:13:00Z">
        <w:r w:rsidR="00CD782A">
          <w:rPr>
            <w:shd w:val="clear" w:color="auto" w:fill="FFFFFF"/>
          </w:rPr>
          <w:t xml:space="preserve">key socio-economic and natural </w:t>
        </w:r>
      </w:ins>
      <w:del w:id="1185" w:author="Andrea Toreti" w:date="2021-04-01T17:13:00Z">
        <w:r w:rsidRPr="00584D33" w:rsidDel="00CD782A">
          <w:rPr>
            <w:shd w:val="clear" w:color="auto" w:fill="FFFFFF"/>
          </w:rPr>
          <w:delText xml:space="preserve">specific </w:delText>
        </w:r>
      </w:del>
      <w:r w:rsidRPr="00584D33">
        <w:rPr>
          <w:shd w:val="clear" w:color="auto" w:fill="FFFFFF"/>
        </w:rPr>
        <w:t>system</w:t>
      </w:r>
      <w:r>
        <w:rPr>
          <w:shd w:val="clear" w:color="auto" w:fill="FFFFFF"/>
        </w:rPr>
        <w:t>s</w:t>
      </w:r>
      <w:ins w:id="1186" w:author="Andrea Toreti" w:date="2021-04-01T17:13:00Z">
        <w:r w:rsidR="00CD782A">
          <w:rPr>
            <w:shd w:val="clear" w:color="auto" w:fill="FFFFFF"/>
          </w:rPr>
          <w:t>,</w:t>
        </w:r>
      </w:ins>
      <w:r w:rsidRPr="00584D33">
        <w:rPr>
          <w:shd w:val="clear" w:color="auto" w:fill="FFFFFF"/>
        </w:rPr>
        <w:t xml:space="preserve"> and enables taking </w:t>
      </w:r>
      <w:r w:rsidRPr="00584D33">
        <w:rPr>
          <w:i/>
          <w:shd w:val="clear" w:color="auto" w:fill="FFFFFF"/>
        </w:rPr>
        <w:t>ad hoc</w:t>
      </w:r>
      <w:r w:rsidRPr="00584D33">
        <w:rPr>
          <w:shd w:val="clear" w:color="auto" w:fill="FFFFFF"/>
        </w:rPr>
        <w:t xml:space="preserve"> measures </w:t>
      </w:r>
      <w:ins w:id="1187" w:author="Andrea Toreti" w:date="2021-04-01T17:13:00Z">
        <w:r w:rsidR="00CD782A">
          <w:rPr>
            <w:shd w:val="clear" w:color="auto" w:fill="FFFFFF"/>
          </w:rPr>
          <w:t>and/</w:t>
        </w:r>
      </w:ins>
      <w:r>
        <w:rPr>
          <w:shd w:val="clear" w:color="auto" w:fill="FFFFFF"/>
        </w:rPr>
        <w:t>or</w:t>
      </w:r>
      <w:r w:rsidRPr="00584D33">
        <w:rPr>
          <w:shd w:val="clear" w:color="auto" w:fill="FFFFFF"/>
        </w:rPr>
        <w:t xml:space="preserve"> designing </w:t>
      </w:r>
      <w:ins w:id="1188" w:author="Andrea Toreti" w:date="2021-04-01T17:13:00Z">
        <w:r w:rsidR="00CD782A">
          <w:rPr>
            <w:shd w:val="clear" w:color="auto" w:fill="FFFFFF"/>
          </w:rPr>
          <w:t>strategies</w:t>
        </w:r>
      </w:ins>
      <w:del w:id="1189" w:author="Andrea Toreti" w:date="2021-04-01T17:13:00Z">
        <w:r w:rsidRPr="00584D33" w:rsidDel="00CD782A">
          <w:rPr>
            <w:shd w:val="clear" w:color="auto" w:fill="FFFFFF"/>
          </w:rPr>
          <w:delText>plans</w:delText>
        </w:r>
      </w:del>
      <w:r w:rsidRPr="00584D33">
        <w:rPr>
          <w:shd w:val="clear" w:color="auto" w:fill="FFFFFF"/>
        </w:rPr>
        <w:t xml:space="preserve"> to </w:t>
      </w:r>
      <w:r>
        <w:rPr>
          <w:shd w:val="clear" w:color="auto" w:fill="FFFFFF"/>
        </w:rPr>
        <w:t xml:space="preserve">diversify </w:t>
      </w:r>
      <w:ins w:id="1190" w:author="Andrea Toreti" w:date="2021-04-01T17:13:00Z">
        <w:r w:rsidR="00CD782A">
          <w:rPr>
            <w:shd w:val="clear" w:color="auto" w:fill="FFFFFF"/>
          </w:rPr>
          <w:t xml:space="preserve">and minimize </w:t>
        </w:r>
      </w:ins>
      <w:r>
        <w:rPr>
          <w:shd w:val="clear" w:color="auto" w:fill="FFFFFF"/>
        </w:rPr>
        <w:t>risk</w:t>
      </w:r>
      <w:ins w:id="1191" w:author="Andrea Toreti" w:date="2021-04-01T17:13:00Z">
        <w:r w:rsidR="00CD782A">
          <w:rPr>
            <w:shd w:val="clear" w:color="auto" w:fill="FFFFFF"/>
          </w:rPr>
          <w:t>s</w:t>
        </w:r>
      </w:ins>
      <w:del w:id="1192" w:author="Andrea Toreti" w:date="2021-04-01T17:13:00Z">
        <w:r w:rsidDel="00CD782A">
          <w:rPr>
            <w:shd w:val="clear" w:color="auto" w:fill="FFFFFF"/>
          </w:rPr>
          <w:delText xml:space="preserve"> or </w:delText>
        </w:r>
        <w:r w:rsidRPr="00584D33" w:rsidDel="00CD782A">
          <w:rPr>
            <w:shd w:val="clear" w:color="auto" w:fill="FFFFFF"/>
          </w:rPr>
          <w:delText>minimize damages</w:delText>
        </w:r>
        <w:r w:rsidR="008372E1" w:rsidDel="00CD782A">
          <w:rPr>
            <w:shd w:val="clear" w:color="auto" w:fill="FFFFFF"/>
          </w:rPr>
          <w:delText xml:space="preserve"> </w:delText>
        </w:r>
      </w:del>
      <w:ins w:id="1193" w:author="Andrea Toreti" w:date="2021-04-01T17:13:00Z">
        <w:r w:rsidR="00CD782A">
          <w:rPr>
            <w:shd w:val="clear" w:color="auto" w:fill="FFFFFF"/>
          </w:rPr>
          <w:t xml:space="preserve"> </w:t>
        </w:r>
      </w:ins>
      <w:r w:rsidR="008372E1">
        <w:rPr>
          <w:shd w:val="clear" w:color="auto" w:fill="FFFFFF"/>
        </w:rPr>
        <w:fldChar w:fldCharType="begin" w:fldLock="1"/>
      </w:r>
      <w:r w:rsidR="00FE5B93">
        <w:rPr>
          <w:shd w:val="clear" w:color="auto" w:fill="FFFFFF"/>
        </w:rPr>
        <w:instrText>ADDIN CSL_CITATION {"citationItems":[{"id":"ITEM-1","itemData":{"DOI":"https://doi.org/10.1016/j.gloenvcha.2004.12.005","ISSN":"0959-3780","abstract":"Climate change impacts and responses are presently observed in physical and ecological systems. Adaptation to these impacts is increasingly being observed in both physical and ecological systems as well as in human adjustments to resource availability and risk at different spatial and societal scales. We review the nature of adaptation and the implications of different spatial scales for these processes. We outline a set of normative evaluative criteria for judging the success of adaptations at different scales. We argue that elements of effectiveness, efficiency, equity and legitimacy are important in judging success in terms of the sustainability of development pathways into an uncertain future. We further argue that each of these elements of decision-making is implicit within presently formulated scenarios of socio-economic futures of both emission trajectories and adaptation, though with different weighting. The process by which adaptations are to be judged at different scales will involve new and challenging institutional processes.","author":[{"dropping-particle":"","family":"Neil Adger","given":"W","non-dropping-particle":"","parse-names":false,"suffix":""},{"dropping-particle":"","family":"Arnell","given":"Nigel W","non-dropping-particle":"","parse-names":false,"suffix":""},{"dropping-particle":"","family":"Tompkins","given":"Emma L","non-dropping-particle":"","parse-names":false,"suffix":""}],"container-title":"Global Environmental Change","id":"ITEM-1","issue":"2","issued":{"date-parts":[["2005"]]},"page":"77-86","title":"Successful adaptation to climate change across scales","type":"article-journal","volume":"15"},"uris":["http://www.mendeley.com/documents/?uuid=0656c96c-1175-4706-bf28-be7c5ffbc819"]}],"mendeley":{"formattedCitation":"[54]","plainTextFormattedCitation":"[54]","previouslyFormattedCitation":"[52]"},"properties":{"noteIndex":0},"schema":"https://github.com/citation-style-language/schema/raw/master/csl-citation.json"}</w:instrText>
      </w:r>
      <w:r w:rsidR="008372E1">
        <w:rPr>
          <w:shd w:val="clear" w:color="auto" w:fill="FFFFFF"/>
        </w:rPr>
        <w:fldChar w:fldCharType="separate"/>
      </w:r>
      <w:r w:rsidR="00FE5B93" w:rsidRPr="00FE5B93">
        <w:rPr>
          <w:noProof/>
          <w:shd w:val="clear" w:color="auto" w:fill="FFFFFF"/>
        </w:rPr>
        <w:t>[54]</w:t>
      </w:r>
      <w:r w:rsidR="008372E1">
        <w:rPr>
          <w:shd w:val="clear" w:color="auto" w:fill="FFFFFF"/>
        </w:rPr>
        <w:fldChar w:fldCharType="end"/>
      </w:r>
      <w:r w:rsidRPr="00584D33">
        <w:rPr>
          <w:shd w:val="clear" w:color="auto" w:fill="FFFFFF"/>
        </w:rPr>
        <w:t xml:space="preserve"> .</w:t>
      </w:r>
      <w:r>
        <w:rPr>
          <w:shd w:val="clear" w:color="auto" w:fill="FFFFFF"/>
        </w:rPr>
        <w:t xml:space="preserve"> </w:t>
      </w:r>
      <w:ins w:id="1194" w:author="Andrea Toreti" w:date="2021-04-01T17:14:00Z">
        <w:r w:rsidR="00CD782A">
          <w:rPr>
            <w:shd w:val="clear" w:color="auto" w:fill="FFFFFF"/>
          </w:rPr>
          <w:t>D</w:t>
        </w:r>
      </w:ins>
      <w:del w:id="1195" w:author="Andrea Toreti" w:date="2021-04-01T17:14:00Z">
        <w:r w:rsidDel="00CD782A">
          <w:rPr>
            <w:shd w:val="clear" w:color="auto" w:fill="FFFFFF"/>
          </w:rPr>
          <w:delText>Howev</w:delText>
        </w:r>
      </w:del>
      <w:del w:id="1196" w:author="Andrea Toreti" w:date="2021-04-01T17:13:00Z">
        <w:r w:rsidDel="00CD782A">
          <w:rPr>
            <w:shd w:val="clear" w:color="auto" w:fill="FFFFFF"/>
          </w:rPr>
          <w:delText>er</w:delText>
        </w:r>
        <w:bookmarkEnd w:id="1180"/>
        <w:r w:rsidDel="00CD782A">
          <w:rPr>
            <w:shd w:val="clear" w:color="auto" w:fill="FFFFFF"/>
          </w:rPr>
          <w:delText>, d</w:delText>
        </w:r>
      </w:del>
      <w:r>
        <w:rPr>
          <w:shd w:val="clear" w:color="auto" w:fill="FFFFFF"/>
        </w:rPr>
        <w:t>espite the importance of</w:t>
      </w:r>
      <w:del w:id="1197" w:author="Andrea Toreti" w:date="2021-04-01T17:14:00Z">
        <w:r w:rsidDel="00CD782A">
          <w:rPr>
            <w:shd w:val="clear" w:color="auto" w:fill="FFFFFF"/>
          </w:rPr>
          <w:delText xml:space="preserve"> the concept of</w:delText>
        </w:r>
      </w:del>
      <w:r>
        <w:rPr>
          <w:shd w:val="clear" w:color="auto" w:fill="FFFFFF"/>
        </w:rPr>
        <w:t xml:space="preserve"> resilience, providing practical advice to </w:t>
      </w:r>
      <w:ins w:id="1198" w:author="Andrea Toreti" w:date="2021-04-01T17:14:00Z">
        <w:r w:rsidR="00CD782A">
          <w:rPr>
            <w:shd w:val="clear" w:color="auto" w:fill="FFFFFF"/>
          </w:rPr>
          <w:t xml:space="preserve">users (e.g. </w:t>
        </w:r>
      </w:ins>
      <w:r>
        <w:rPr>
          <w:shd w:val="clear" w:color="auto" w:fill="FFFFFF"/>
        </w:rPr>
        <w:t>policymakers, managers, and farmers</w:t>
      </w:r>
      <w:ins w:id="1199" w:author="Andrea Toreti" w:date="2021-04-01T17:14:00Z">
        <w:r w:rsidR="00CD782A">
          <w:rPr>
            <w:shd w:val="clear" w:color="auto" w:fill="FFFFFF"/>
          </w:rPr>
          <w:t>)</w:t>
        </w:r>
      </w:ins>
      <w:r>
        <w:rPr>
          <w:shd w:val="clear" w:color="auto" w:fill="FFFFFF"/>
        </w:rPr>
        <w:t xml:space="preserve"> remains a difficult task at present; scholars have often referred to resilience as a “too vague of a concept to be useful in planning” or </w:t>
      </w:r>
      <w:ins w:id="1200" w:author="Andrea Toreti" w:date="2021-04-01T17:14:00Z">
        <w:r w:rsidR="00CD782A">
          <w:rPr>
            <w:shd w:val="clear" w:color="auto" w:fill="FFFFFF"/>
          </w:rPr>
          <w:t xml:space="preserve">in </w:t>
        </w:r>
      </w:ins>
      <w:r>
        <w:rPr>
          <w:shd w:val="clear" w:color="auto" w:fill="FFFFFF"/>
        </w:rPr>
        <w:t>ecosystem management</w:t>
      </w:r>
      <w:r w:rsidR="008372E1">
        <w:rPr>
          <w:shd w:val="clear" w:color="auto" w:fill="FFFFFF"/>
        </w:rPr>
        <w:t xml:space="preserve"> </w:t>
      </w:r>
      <w:r w:rsidR="008372E1">
        <w:rPr>
          <w:shd w:val="clear" w:color="auto" w:fill="FFFFFF"/>
        </w:rPr>
        <w:fldChar w:fldCharType="begin" w:fldLock="1"/>
      </w:r>
      <w:r w:rsidR="00FE5B93">
        <w:rPr>
          <w:shd w:val="clear" w:color="auto" w:fill="FFFFFF"/>
        </w:rPr>
        <w:instrText>ADDIN CSL_CITATION {"citationItems":[{"id":"ITEM-1","itemData":{"DOI":"10.1111/j.1523-1739.2010.01544.x","ISSN":"0888-8892","abstract":"Abstract:? The search for generalities in ecology has often been thwarted by contingency and ecological complexity that limit the development of predictive rules. We present a set of concepts that we believe succinctly expresses some of the fundamental ideas in conservation biology. (1) Successful conservation management requires explicit goals and objectives. (2) The overall goal of biodiversity management will usually be to maintain or restore biodiversity, not to maximize species richness. (3) A holistic approach is needed to solve conservation problems. (4) Diverse approaches to management can provide diverse environmental conditions and mitigate risk. (5) Using nature's template is important for guiding conservation management, but it is not a panacea. (6) Focusing on causes not symptoms enhances efficacy and efficiency of conservation actions. (7) Every species and ecosystem is unique, to some degree. (8) Threshold responses are important but not ubiquitous. (9) Multiple stressors often exert critical effects on species and ecosystems. (10) Human values are variable and dynamic and significantly shape conservation efforts. We believe most conservation biologists will broadly agree these concepts are important. That said, an important part of the maturation of conservation biology as a discipline is constructive debate about additional or alternative concepts to those we have proposed here. Therefore, we have established a web-based, online process for further discussion of the concepts outlined in this paper and developing additional ones.","author":[{"dropping-particle":"","family":"Lindenmayer","given":"David","non-dropping-particle":"","parse-names":false,"suffix":""},{"dropping-particle":"","family":"Hunter","given":"Malcolm","non-dropping-particle":"","parse-names":false,"suffix":""}],"container-title":"Conservation Biology","id":"ITEM-1","issue":"6","issued":{"date-parts":[["2010","12","1"]]},"note":"doi: 10.1111/j.1523-1739.2010.01544.x","page":"1459-1468","publisher":"John Wiley &amp; Sons, Ltd","title":"Some Guiding Concepts for Conservation Biology","type":"article-journal","volume":"24"},"uris":["http://www.mendeley.com/documents/?uuid=0289cf18-8fa9-497e-9aa4-5d6f53802fea"]}],"mendeley":{"formattedCitation":"[55]","plainTextFormattedCitation":"[55]","previouslyFormattedCitation":"[53]"},"properties":{"noteIndex":0},"schema":"https://github.com/citation-style-language/schema/raw/master/csl-citation.json"}</w:instrText>
      </w:r>
      <w:r w:rsidR="008372E1">
        <w:rPr>
          <w:shd w:val="clear" w:color="auto" w:fill="FFFFFF"/>
        </w:rPr>
        <w:fldChar w:fldCharType="separate"/>
      </w:r>
      <w:r w:rsidR="00FE5B93" w:rsidRPr="00FE5B93">
        <w:rPr>
          <w:noProof/>
          <w:shd w:val="clear" w:color="auto" w:fill="FFFFFF"/>
        </w:rPr>
        <w:t>[55]</w:t>
      </w:r>
      <w:r w:rsidR="008372E1">
        <w:rPr>
          <w:shd w:val="clear" w:color="auto" w:fill="FFFFFF"/>
        </w:rPr>
        <w:fldChar w:fldCharType="end"/>
      </w:r>
      <w:r>
        <w:rPr>
          <w:shd w:val="clear" w:color="auto" w:fill="FFFFFF"/>
        </w:rPr>
        <w:t xml:space="preserve"> . </w:t>
      </w:r>
    </w:p>
    <w:p w14:paraId="590A6074" w14:textId="0F4BC291" w:rsidR="003E29B4" w:rsidRDefault="003E29B4"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ins w:id="1201" w:author="Matteo Zampieri" w:date="2021-03-22T12:22:00Z"/>
          <w:shd w:val="clear" w:color="auto" w:fill="FFFFFF"/>
        </w:rPr>
      </w:pPr>
    </w:p>
    <w:p w14:paraId="62E5F99F" w14:textId="31475F6C" w:rsidR="003E29B4" w:rsidDel="00441000" w:rsidRDefault="009A5001" w:rsidP="003E29B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del w:id="1202" w:author="Matteo Zampieri" w:date="2021-03-22T12:27:00Z"/>
          <w:moveTo w:id="1203" w:author="Matteo Zampieri" w:date="2021-03-22T12:22:00Z"/>
          <w:shd w:val="clear" w:color="auto" w:fill="FFFFFF"/>
        </w:rPr>
      </w:pPr>
      <w:ins w:id="1204" w:author="Matteo Zampieri" w:date="2021-03-29T10:35:00Z">
        <w:r>
          <w:rPr>
            <w:i/>
            <w:iCs/>
          </w:rPr>
          <w:t xml:space="preserve">The </w:t>
        </w:r>
      </w:ins>
      <w:moveToRangeStart w:id="1205" w:author="Matteo Zampieri" w:date="2021-03-22T12:22:00Z" w:name="move67308166"/>
      <w:moveTo w:id="1206" w:author="Matteo Zampieri" w:date="2021-03-22T12:22:00Z">
        <w:del w:id="1207" w:author="Matteo Zampieri" w:date="2021-03-29T10:13:00Z">
          <w:r w:rsidR="003E29B4" w:rsidDel="00036A9D">
            <w:rPr>
              <w:i/>
              <w:iCs/>
            </w:rPr>
            <w:delText>ReciPy</w:delText>
          </w:r>
        </w:del>
      </w:moveTo>
      <w:ins w:id="1208" w:author="Matteo Zampieri" w:date="2021-03-29T10:13:00Z">
        <w:r w:rsidR="00036A9D">
          <w:rPr>
            <w:i/>
            <w:iCs/>
          </w:rPr>
          <w:t>ResiPy</w:t>
        </w:r>
      </w:ins>
      <w:moveTo w:id="1209" w:author="Matteo Zampieri" w:date="2021-03-22T12:22:00Z">
        <w:r w:rsidR="003E29B4">
          <w:t xml:space="preserve"> </w:t>
        </w:r>
      </w:moveTo>
      <w:ins w:id="1210" w:author="Matteo Zampieri" w:date="2021-03-29T10:35:00Z">
        <w:r>
          <w:t xml:space="preserve">software </w:t>
        </w:r>
      </w:ins>
      <w:moveTo w:id="1211" w:author="Matteo Zampieri" w:date="2021-03-22T12:22:00Z">
        <w:r w:rsidR="003E29B4">
          <w:t xml:space="preserve">represents a simple and powerful tool to </w:t>
        </w:r>
        <w:del w:id="1212" w:author="Matteo Zampieri" w:date="2021-03-22T12:25:00Z">
          <w:r w:rsidR="003E29B4" w:rsidDel="003E29B4">
            <w:delText>understand and assess</w:delText>
          </w:r>
        </w:del>
      </w:moveTo>
      <w:ins w:id="1213" w:author="Matteo Zampieri" w:date="2021-03-22T12:25:00Z">
        <w:r w:rsidR="003E29B4">
          <w:t>evaluate</w:t>
        </w:r>
      </w:ins>
      <w:moveTo w:id="1214" w:author="Matteo Zampieri" w:date="2021-03-22T12:22:00Z">
        <w:r w:rsidR="003E29B4">
          <w:t xml:space="preserve"> </w:t>
        </w:r>
        <w:r w:rsidR="003E29B4">
          <w:rPr>
            <w:shd w:val="clear" w:color="auto" w:fill="FFFFFF"/>
          </w:rPr>
          <w:t>complex</w:t>
        </w:r>
      </w:moveTo>
      <w:ins w:id="1215" w:author="Matteo Zampieri" w:date="2021-03-22T12:24:00Z">
        <w:r w:rsidR="003E29B4">
          <w:rPr>
            <w:shd w:val="clear" w:color="auto" w:fill="FFFFFF"/>
          </w:rPr>
          <w:t xml:space="preserve"> production</w:t>
        </w:r>
      </w:ins>
      <w:moveTo w:id="1216" w:author="Matteo Zampieri" w:date="2021-03-22T12:22:00Z">
        <w:del w:id="1217" w:author="Matteo Zampieri" w:date="2021-03-22T12:24:00Z">
          <w:r w:rsidR="003E29B4" w:rsidDel="003E29B4">
            <w:rPr>
              <w:shd w:val="clear" w:color="auto" w:fill="FFFFFF"/>
            </w:rPr>
            <w:delText>, dynamical, and highly variable</w:delText>
          </w:r>
        </w:del>
        <w:r w:rsidR="003E29B4">
          <w:rPr>
            <w:shd w:val="clear" w:color="auto" w:fill="FFFFFF"/>
          </w:rPr>
          <w:t xml:space="preserve"> systems</w:t>
        </w:r>
        <w:del w:id="1218" w:author="Matteo Zampieri" w:date="2021-03-22T12:24:00Z">
          <w:r w:rsidR="003E29B4" w:rsidDel="003E29B4">
            <w:rPr>
              <w:shd w:val="clear" w:color="auto" w:fill="FFFFFF"/>
            </w:rPr>
            <w:delText>, including therefore regime-shifts</w:delText>
          </w:r>
        </w:del>
        <w:del w:id="1219" w:author="Matteo Zampieri" w:date="2021-03-22T12:25:00Z">
          <w:r w:rsidR="003E29B4" w:rsidDel="003E29B4">
            <w:rPr>
              <w:shd w:val="clear" w:color="auto" w:fill="FFFFFF"/>
            </w:rPr>
            <w:delText>. They</w:delText>
          </w:r>
        </w:del>
      </w:moveTo>
      <w:ins w:id="1220" w:author="Andrea Toreti" w:date="2021-04-01T17:15:00Z">
        <w:r w:rsidR="003F1C4B">
          <w:rPr>
            <w:shd w:val="clear" w:color="auto" w:fill="FFFFFF"/>
          </w:rPr>
          <w:t xml:space="preserve"> </w:t>
        </w:r>
      </w:ins>
      <w:ins w:id="1221" w:author="Matteo Zampieri" w:date="2021-03-22T12:25:00Z">
        <w:r w:rsidR="003E29B4">
          <w:rPr>
            <w:shd w:val="clear" w:color="auto" w:fill="FFFFFF"/>
          </w:rPr>
          <w:t xml:space="preserve">and </w:t>
        </w:r>
      </w:ins>
      <w:ins w:id="1222" w:author="Andrea Toreti" w:date="2021-04-01T17:15:00Z">
        <w:r w:rsidR="003F1C4B">
          <w:rPr>
            <w:shd w:val="clear" w:color="auto" w:fill="FFFFFF"/>
          </w:rPr>
          <w:t>support</w:t>
        </w:r>
      </w:ins>
      <w:ins w:id="1223" w:author="Matteo Zampieri" w:date="2021-03-22T12:25:00Z">
        <w:del w:id="1224" w:author="Andrea Toreti" w:date="2021-04-01T17:15:00Z">
          <w:r w:rsidR="003E29B4" w:rsidDel="003F1C4B">
            <w:rPr>
              <w:shd w:val="clear" w:color="auto" w:fill="FFFFFF"/>
            </w:rPr>
            <w:delText>to</w:delText>
          </w:r>
        </w:del>
      </w:ins>
      <w:moveTo w:id="1225" w:author="Matteo Zampieri" w:date="2021-03-22T12:22:00Z">
        <w:del w:id="1226" w:author="Andrea Toreti" w:date="2021-04-01T17:15:00Z">
          <w:r w:rsidR="003E29B4" w:rsidDel="003F1C4B">
            <w:rPr>
              <w:shd w:val="clear" w:color="auto" w:fill="FFFFFF"/>
            </w:rPr>
            <w:delText xml:space="preserve"> can shed additional light on </w:delText>
          </w:r>
        </w:del>
        <w:r w:rsidR="003E29B4">
          <w:rPr>
            <w:shd w:val="clear" w:color="auto" w:fill="FFFFFF"/>
          </w:rPr>
          <w:t xml:space="preserve">research </w:t>
        </w:r>
        <w:del w:id="1227" w:author="Andrea Toreti" w:date="2021-04-01T17:15:00Z">
          <w:r w:rsidR="003E29B4" w:rsidDel="003F1C4B">
            <w:rPr>
              <w:shd w:val="clear" w:color="auto" w:fill="FFFFFF"/>
            </w:rPr>
            <w:delText xml:space="preserve">questions </w:delText>
          </w:r>
        </w:del>
        <w:r w:rsidR="003E29B4">
          <w:rPr>
            <w:shd w:val="clear" w:color="auto" w:fill="FFFFFF"/>
          </w:rPr>
          <w:t xml:space="preserve">in </w:t>
        </w:r>
        <w:del w:id="1228" w:author="Andrea Toreti" w:date="2021-04-01T17:15:00Z">
          <w:r w:rsidR="003E29B4" w:rsidDel="003F1C4B">
            <w:rPr>
              <w:shd w:val="clear" w:color="auto" w:fill="FFFFFF"/>
            </w:rPr>
            <w:delText>the field of resil</w:delText>
          </w:r>
        </w:del>
        <w:del w:id="1229" w:author="Matteo Zampieri" w:date="2021-03-22T12:26:00Z">
          <w:r w:rsidR="003E29B4" w:rsidDel="00441000">
            <w:rPr>
              <w:shd w:val="clear" w:color="auto" w:fill="FFFFFF"/>
            </w:rPr>
            <w:delText>ience and ecosystem services provision,</w:delText>
          </w:r>
          <w:r w:rsidR="003E29B4" w:rsidRPr="00A22D68" w:rsidDel="00441000">
            <w:rPr>
              <w:shd w:val="clear" w:color="auto" w:fill="FFFFFF"/>
            </w:rPr>
            <w:delText xml:space="preserve"> </w:delText>
          </w:r>
          <w:r w:rsidR="003E29B4" w:rsidDel="00441000">
            <w:rPr>
              <w:shd w:val="clear" w:color="auto" w:fill="FFFFFF"/>
            </w:rPr>
            <w:delText xml:space="preserve">which have received only a partial response, and can derive interesting considerations on new research questions that may arise in the context of CCA and DRR. </w:delText>
          </w:r>
        </w:del>
      </w:moveTo>
      <w:ins w:id="1230" w:author="Matteo Zampieri" w:date="2021-03-22T12:26:00Z">
        <w:r w:rsidR="00441000">
          <w:rPr>
            <w:shd w:val="clear" w:color="auto" w:fill="FFFFFF"/>
          </w:rPr>
          <w:t>climate resilience of agricultural production.</w:t>
        </w:r>
      </w:ins>
      <w:ins w:id="1231" w:author="Matteo Zampieri" w:date="2021-03-22T12:27:00Z">
        <w:r w:rsidR="00441000">
          <w:rPr>
            <w:shd w:val="clear" w:color="auto" w:fill="FFFFFF"/>
          </w:rPr>
          <w:t xml:space="preserve"> </w:t>
        </w:r>
      </w:ins>
    </w:p>
    <w:moveToRangeEnd w:id="1205"/>
    <w:p w14:paraId="2EA6D52E" w14:textId="78DD56CA" w:rsidR="003B3B74" w:rsidRDefault="003F1C4B" w:rsidP="0044100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ins w:id="1232" w:author="Andrea Toreti" w:date="2021-04-01T17:16:00Z">
        <w:r>
          <w:rPr>
            <w:shd w:val="clear" w:color="auto" w:fill="FFFFFF"/>
          </w:rPr>
          <w:t xml:space="preserve">Results from the selected </w:t>
        </w:r>
      </w:ins>
      <w:ins w:id="1233" w:author="Matteo Zampieri" w:date="2021-03-23T14:51:00Z">
        <w:del w:id="1234" w:author="Andrea Toreti" w:date="2021-04-01T17:16:00Z">
          <w:r w:rsidR="004C04AE" w:rsidDel="003F1C4B">
            <w:rPr>
              <w:shd w:val="clear" w:color="auto" w:fill="FFFFFF"/>
            </w:rPr>
            <w:delText>In our illustrative</w:delText>
          </w:r>
        </w:del>
        <w:r w:rsidR="004C04AE">
          <w:rPr>
            <w:shd w:val="clear" w:color="auto" w:fill="FFFFFF"/>
          </w:rPr>
          <w:t xml:space="preserve"> examples</w:t>
        </w:r>
        <w:del w:id="1235" w:author="Andrea Toreti" w:date="2021-04-01T17:16:00Z">
          <w:r w:rsidR="004C04AE" w:rsidDel="003F1C4B">
            <w:rPr>
              <w:shd w:val="clear" w:color="auto" w:fill="FFFFFF"/>
            </w:rPr>
            <w:delText>, o</w:delText>
          </w:r>
        </w:del>
      </w:ins>
      <w:ins w:id="1236" w:author="Matteo Zampieri" w:date="2021-03-22T12:11:00Z">
        <w:del w:id="1237" w:author="Andrea Toreti" w:date="2021-04-01T17:16:00Z">
          <w:r w:rsidR="003B3B74" w:rsidDel="003F1C4B">
            <w:rPr>
              <w:shd w:val="clear" w:color="auto" w:fill="FFFFFF"/>
            </w:rPr>
            <w:delText>ur results</w:delText>
          </w:r>
        </w:del>
        <w:r w:rsidR="003B3B74">
          <w:rPr>
            <w:shd w:val="clear" w:color="auto" w:fill="FFFFFF"/>
          </w:rPr>
          <w:t xml:space="preserve"> stress the </w:t>
        </w:r>
      </w:ins>
      <w:ins w:id="1238" w:author="Andrea Toreti" w:date="2021-04-01T17:16:00Z">
        <w:r>
          <w:rPr>
            <w:shd w:val="clear" w:color="auto" w:fill="FFFFFF"/>
          </w:rPr>
          <w:t xml:space="preserve">impact </w:t>
        </w:r>
      </w:ins>
      <w:ins w:id="1239" w:author="Matteo Zampieri" w:date="2021-03-22T12:11:00Z">
        <w:del w:id="1240" w:author="Andrea Toreti" w:date="2021-04-01T17:16:00Z">
          <w:r w:rsidR="003B3B74" w:rsidDel="003F1C4B">
            <w:rPr>
              <w:shd w:val="clear" w:color="auto" w:fill="FFFFFF"/>
            </w:rPr>
            <w:delText xml:space="preserve">relevance </w:delText>
          </w:r>
        </w:del>
        <w:r w:rsidR="003B3B74">
          <w:rPr>
            <w:shd w:val="clear" w:color="auto" w:fill="FFFFFF"/>
          </w:rPr>
          <w:t xml:space="preserve">of having a highly </w:t>
        </w:r>
        <w:r w:rsidR="003B3B74" w:rsidRPr="006231AE">
          <w:t xml:space="preserve">diversified agricultural </w:t>
        </w:r>
        <w:r w:rsidR="003B3B74">
          <w:t xml:space="preserve">production </w:t>
        </w:r>
      </w:ins>
      <w:ins w:id="1241" w:author="Andrea Toreti" w:date="2021-04-01T17:16:00Z">
        <w:r>
          <w:t>system in</w:t>
        </w:r>
      </w:ins>
      <w:ins w:id="1242" w:author="Matteo Zampieri" w:date="2021-03-22T12:11:00Z">
        <w:del w:id="1243" w:author="Andrea Toreti" w:date="2021-04-01T17:16:00Z">
          <w:r w:rsidR="003B3B74" w:rsidDel="003F1C4B">
            <w:delText>to</w:delText>
          </w:r>
        </w:del>
        <w:r w:rsidR="003B3B74">
          <w:t xml:space="preserve"> stabiliz</w:t>
        </w:r>
      </w:ins>
      <w:ins w:id="1244" w:author="Andrea Toreti" w:date="2021-04-01T17:16:00Z">
        <w:r>
          <w:t>ing</w:t>
        </w:r>
      </w:ins>
      <w:ins w:id="1245" w:author="Matteo Zampieri" w:date="2021-03-22T12:11:00Z">
        <w:del w:id="1246" w:author="Andrea Toreti" w:date="2021-04-01T17:16:00Z">
          <w:r w:rsidR="003B3B74" w:rsidDel="003F1C4B">
            <w:delText>e</w:delText>
          </w:r>
        </w:del>
        <w:r w:rsidR="003B3B74">
          <w:t xml:space="preserve"> national food production </w:t>
        </w:r>
        <w:r w:rsidR="003B3B74">
          <w:fldChar w:fldCharType="begin" w:fldLock="1"/>
        </w:r>
      </w:ins>
      <w:r w:rsidR="00FE5B93">
        <w:instrText>ADDIN CSL_CITATION {"citationItems":[{"id":"ITEM-1","itemData":{"DOI":"10.1038/s41586-019-1316-y","ISSN":"1476-4687","abstract":"Increasing global food demand, low grain reserves and climate change threaten the stability of food systems on national to global scales1–5. Policies to increase yields, irrigation and tolerance of crops to drought have been proposed as stability-enhancing solutions1,6,7. Here we evaluate a complementary possibility—that greater diversity of crops at the national level may increase the year-to-year stability of the total national harvest of all crops combined. We test this crop diversity–stability hypothesis using 5 decades of data on annual yields of 176 crop species in 91 nations. We find that greater effective diversity of crops at the national level is associated with increased temporal stability of total national harvest. Crop diversity has stabilizing effects that are similar in magnitude to the observed destabilizing effects of variability in precipitation. This greater stability reflects markedly lower frequencies of years with sharp harvest losses. Diversity effects remained robust after statistically controlling for irrigation, fertilization, precipitation, temperature and other variables, and are consistent with the variance-scaling characteristics of individual crops required by theory8,9 for diversity to lead to stability. Ensuring stable food supplies is a challenge that will probably require multiple solutions. Our results suggest that increasing national effective crop diversity may be an additional way to address this challenge.","author":[{"dropping-particle":"","family":"Renard","given":"Delphine","non-dropping-particle":"","parse-names":false,"suffix":""},{"dropping-particle":"","family":"Tilman","given":"David","non-dropping-particle":"","parse-names":false,"suffix":""}],"container-title":"Nature","id":"ITEM-1","issued":{"date-parts":[["2019"]]},"title":"National food production stabilized by crop diversity","type":"article-journal"},"uris":["http://www.mendeley.com/documents/?uuid=7bec7f6f-c161-4cd1-a4e0-b287e00e6167"]},{"id":"ITEM-2","itemData":{"DOI":"10.1038/s41598-021-84272-z","ISSN":"2045-2322","abstract":"Ensuring the temporal stability of national food production is crucial for avoiding sharp drops in domestic food availability. The average stability of individual crop yields and asynchrony among crop yield fluctuations are two candidate mechanisms to stabilize national food production. However, the quantification of their respective influence on the stability of national food production is lacking, as is the identification of the factors regulating both mechanisms. Using yield data for 138 crops and 115 countries over a 50-year period, we first show that the stability of total national yield mostly relies on the fluctuations of the yield of crops covering the largest share of cropland. The average yield stability of these crops exert a stabilizing effect on national food production that is twice as important as the one of the asynchronous yield fluctuations among them. Climate variability reduces the stability of national food production by synchronizing yield fluctuations among crops and destabilizing the yield of individual crops. However, our results suggest that increasing crop diversity can counteract the synchronizing effects of climate variability by enhancing asynchronous dynamics among crops. Irrigation can promote the average stability of individual crop yields but cannot compensate for the destabilizing effect of climate variability. Considering both the response of each crop to climatic variations and the dynamics emerging from crop baskets will help agricultural policies to ensure stable food supply at the national level.","author":[{"dropping-particle":"","family":"Mahaut","given":"Lucie","non-dropping-particle":"","parse-names":false,"suffix":""},{"dropping-particle":"","family":"Violle","given":"Cyrille","non-dropping-particle":"","parse-names":false,"suffix":""},{"dropping-particle":"","family":"Renard","given":"Delphine","non-dropping-particle":"","parse-names":false,"suffix":""}],"container-title":"Scientific Reports","id":"ITEM-2","issue":"1","issued":{"date-parts":[["2021"]]},"page":"4922","title":"Complementary mechanisms stabilize national food production","type":"article-journal","volume":"11"},"uris":["http://www.mendeley.com/documents/?uuid=ae1b8d2c-7cc7-4332-8f90-8f84810c35f3"]}],"mendeley":{"formattedCitation":"[30,56]","plainTextFormattedCitation":"[30,56]","previouslyFormattedCitation":"[30,54]"},"properties":{"noteIndex":0},"schema":"https://github.com/citation-style-language/schema/raw/master/csl-citation.json"}</w:instrText>
      </w:r>
      <w:ins w:id="1247" w:author="Matteo Zampieri" w:date="2021-03-22T12:11:00Z">
        <w:r w:rsidR="003B3B74">
          <w:fldChar w:fldCharType="separate"/>
        </w:r>
      </w:ins>
      <w:r w:rsidR="00FE5B93" w:rsidRPr="00FE5B93">
        <w:rPr>
          <w:noProof/>
        </w:rPr>
        <w:t>[30,56]</w:t>
      </w:r>
      <w:ins w:id="1248" w:author="Matteo Zampieri" w:date="2021-03-22T12:11:00Z">
        <w:r w:rsidR="003B3B74">
          <w:fldChar w:fldCharType="end"/>
        </w:r>
        <w:r w:rsidR="003B3B74">
          <w:t>.</w:t>
        </w:r>
        <w:r w:rsidR="003B3B74" w:rsidRPr="006231AE">
          <w:t xml:space="preserve"> </w:t>
        </w:r>
      </w:ins>
      <w:ins w:id="1249" w:author="Andrea Toreti" w:date="2021-04-01T17:17:00Z">
        <w:r>
          <w:t>I</w:t>
        </w:r>
      </w:ins>
      <w:ins w:id="1250" w:author="Matteo Zampieri" w:date="2021-03-22T12:11:00Z">
        <w:del w:id="1251" w:author="Andrea Toreti" w:date="2021-04-01T17:17:00Z">
          <w:r w:rsidR="003B3B74" w:rsidRPr="006231AE" w:rsidDel="003F1C4B">
            <w:delText>Overall, i</w:delText>
          </w:r>
        </w:del>
        <w:r w:rsidR="003B3B74" w:rsidRPr="006231AE">
          <w:t>n social-ecological systems, diversification ca</w:t>
        </w:r>
        <w:r w:rsidR="003B3B74" w:rsidRPr="00ED45FB">
          <w:rPr>
            <w:shd w:val="clear" w:color="auto" w:fill="FFFFFF"/>
          </w:rPr>
          <w:t>n be accomplished through a variety of ways</w:t>
        </w:r>
        <w:r w:rsidR="003B3B74">
          <w:rPr>
            <w:shd w:val="clear" w:color="auto" w:fill="FFFFFF"/>
          </w:rPr>
          <w:t>. In the agriculture sector, these include</w:t>
        </w:r>
      </w:ins>
      <w:ins w:id="1252" w:author="Andrea Toreti" w:date="2021-04-01T17:17:00Z">
        <w:r>
          <w:rPr>
            <w:shd w:val="clear" w:color="auto" w:fill="FFFFFF"/>
          </w:rPr>
          <w:t>:</w:t>
        </w:r>
      </w:ins>
      <w:ins w:id="1253" w:author="Matteo Zampieri" w:date="2021-03-22T12:11:00Z">
        <w:r w:rsidR="003B3B74">
          <w:rPr>
            <w:shd w:val="clear" w:color="auto" w:fill="FFFFFF"/>
          </w:rPr>
          <w:t xml:space="preserve"> crop diversification, changing product</w:t>
        </w:r>
      </w:ins>
      <w:ins w:id="1254" w:author="Andrea Toreti" w:date="2021-04-01T17:17:00Z">
        <w:r>
          <w:rPr>
            <w:shd w:val="clear" w:color="auto" w:fill="FFFFFF"/>
          </w:rPr>
          <w:t>ion</w:t>
        </w:r>
      </w:ins>
      <w:ins w:id="1255" w:author="Matteo Zampieri" w:date="2021-03-22T12:11:00Z">
        <w:r w:rsidR="003B3B74">
          <w:rPr>
            <w:shd w:val="clear" w:color="auto" w:fill="FFFFFF"/>
          </w:rPr>
          <w:t xml:space="preserve"> mix</w:t>
        </w:r>
      </w:ins>
      <w:ins w:id="1256" w:author="Andrea Toreti" w:date="2021-04-01T17:19:00Z">
        <w:r>
          <w:rPr>
            <w:shd w:val="clear" w:color="auto" w:fill="FFFFFF"/>
          </w:rPr>
          <w:t xml:space="preserve"> and strategies</w:t>
        </w:r>
      </w:ins>
      <w:ins w:id="1257" w:author="Matteo Zampieri" w:date="2021-03-22T12:11:00Z">
        <w:r w:rsidR="003B3B74">
          <w:rPr>
            <w:shd w:val="clear" w:color="auto" w:fill="FFFFFF"/>
          </w:rPr>
          <w:t xml:space="preserve">, changing technology, etc. While these are generally referred to as farm-level risk management strategies </w:t>
        </w:r>
        <w:r w:rsidR="003B3B74">
          <w:rPr>
            <w:shd w:val="clear" w:color="auto" w:fill="FFFFFF"/>
          </w:rPr>
          <w:fldChar w:fldCharType="begin" w:fldLock="1"/>
        </w:r>
      </w:ins>
      <w:r w:rsidR="00FE5B93">
        <w:rPr>
          <w:shd w:val="clear" w:color="auto" w:fill="FFFFFF"/>
        </w:rPr>
        <w:instrText>ADDIN CSL_CITATION {"citationItems":[{"id":"ITEM-1","itemData":{"DOI":"DOI: 10.1017/S1742170516000545","ISSN":"1742-1705","abstract":"Agricultural diversification has been identified as one of the mechanisms for managing household food security and poverty in developing economies, because it can spread the risk among multiple production enterprises and provide a range of food items for the households. By examining the integrated farming systems of 608 smallholders in Ghana, this paper presents empirical evidence to support the development of effective strategies that enhance diversified farming systems. The estimated mean diversification indices were 0.45, 0.32 and 0.59 for crop, livestock and crop–livestock diversification systems, respectively. Using the Cragg two-step regression model, this paper shows that the decision to diversify and the extent of diversification are distinct decisions affected by different sets of factors. Likewise, the effect of these factors also varied across the three categories of diversification examined. Careful consideration needs to be given to the selection of factors and the methods for examining the diversification process to avoid confounding recommendations. The findings underscore the importance of households’ access to tillage equipment, fertilizers, credit and market information in encouraging farmers to diversify.","author":[{"dropping-particle":"","family":"Asante","given":"Bright O","non-dropping-particle":"","parse-names":false,"suffix":""},{"dropping-particle":"","family":"Villano","given":"Renato A","non-dropping-particle":"","parse-names":false,"suffix":""},{"dropping-particle":"","family":"Patrick","given":"Ian W","non-dropping-particle":"","parse-names":false,"suffix":""},{"dropping-particle":"","family":"Battese","given":"George E","non-dropping-particle":"","parse-names":false,"suffix":""}],"container-title":"Renewable Agriculture and Food Systems","edition":"2017/01/09","id":"ITEM-1","issue":"2","issued":{"date-parts":[["2018"]]},"page":"131-149","publisher":"Cambridge University Press","title":"Determinants of farm diversification in integrated crop–livestock farming systems in Ghana","type":"article-journal","volume":"33"},"uris":["http://www.mendeley.com/documents/?uuid=97057f1c-1d31-416c-8053-4625c337e5fb"]},{"id":"ITEM-2","itemData":{"DOI":"DOI: 10.22004/ag.econ.234912,","abstract":"This study aims to analyze the determinants and patterns of the on-farm diversification among the agricultural producers in Algeria. The study uses a sample of agricultural pro-ducers randomly and proportionally selected from Northern Algeria and the data obtained was analyzed using three adequate regression models. Results indicate that, on the technical aspects, the farmers who have larger farm size, access to market information, more full land employment and an irrigation system, those who own machinery and livestock holdings are more likely to diversify, whereas those with off-farm income are likely to specialize. In order to promote crop diversification, providing farm machinery through easy loans and improv-ing access to market information and irrigation technologies should be given attention. Farmer’s experience and his age are the major socio-economic determinants of farm diversi-fication. The implication is drawn for provision of enabling socio-economic environment for the establishment of more diversification.","author":[{"dropping-particle":"","family":"Amine","given":"Benmehaia Mohamed","non-dropping-particle":"","parse-names":false,"suffix":""},{"dropping-particle":"","family":"Fatima","given":"Brabez","non-dropping-particle":"","parse-names":false,"suffix":""}],"collection-title":"International Journal of Food and Agricultural Economics (IJFAEC)","container-title":"International Journal of Food and Agricultural Economics (IJFAEC)","id":"ITEM-2","issue":"2","issued":{"date-parts":[["2016"]]},"page":"1-13","publisher":"Alanya Alaaddin Keykubat University, Department of Economics and Finance","title":"Determinants Of On-Farm Diversification Among Rural Households: Empirical Evidence From Northern Algeria","type":"article-journal","volume":"4"},"uris":["http://www.mendeley.com/documents/?uuid=e2bffa1e-5e72-48c4-8fb9-6d736b8a66c9"]}],"mendeley":{"formattedCitation":"[57,58]","plainTextFormattedCitation":"[57,58]","previouslyFormattedCitation":"[55,56]"},"properties":{"noteIndex":0},"schema":"https://github.com/citation-style-language/schema/raw/master/csl-citation.json"}</w:instrText>
      </w:r>
      <w:ins w:id="1258" w:author="Matteo Zampieri" w:date="2021-03-22T12:11:00Z">
        <w:r w:rsidR="003B3B74">
          <w:rPr>
            <w:shd w:val="clear" w:color="auto" w:fill="FFFFFF"/>
          </w:rPr>
          <w:fldChar w:fldCharType="separate"/>
        </w:r>
      </w:ins>
      <w:r w:rsidR="00FE5B93" w:rsidRPr="00FE5B93">
        <w:rPr>
          <w:noProof/>
          <w:shd w:val="clear" w:color="auto" w:fill="FFFFFF"/>
        </w:rPr>
        <w:t>[57,58]</w:t>
      </w:r>
      <w:ins w:id="1259" w:author="Matteo Zampieri" w:date="2021-03-22T12:11:00Z">
        <w:r w:rsidR="003B3B74">
          <w:rPr>
            <w:shd w:val="clear" w:color="auto" w:fill="FFFFFF"/>
          </w:rPr>
          <w:fldChar w:fldCharType="end"/>
        </w:r>
        <w:r w:rsidR="003B3B74">
          <w:rPr>
            <w:shd w:val="clear" w:color="auto" w:fill="FFFFFF"/>
          </w:rPr>
          <w:t xml:space="preserve"> we acknowledge their key role in enhancing agriculture resilience also at </w:t>
        </w:r>
      </w:ins>
      <w:ins w:id="1260" w:author="Andrea Toreti" w:date="2021-04-01T17:19:00Z">
        <w:r>
          <w:rPr>
            <w:shd w:val="clear" w:color="auto" w:fill="FFFFFF"/>
          </w:rPr>
          <w:t>the</w:t>
        </w:r>
      </w:ins>
      <w:ins w:id="1261" w:author="Matteo Zampieri" w:date="2021-03-22T12:11:00Z">
        <w:del w:id="1262" w:author="Andrea Toreti" w:date="2021-04-01T17:19:00Z">
          <w:r w:rsidR="003B3B74" w:rsidDel="003F1C4B">
            <w:rPr>
              <w:shd w:val="clear" w:color="auto" w:fill="FFFFFF"/>
            </w:rPr>
            <w:delText>a more</w:delText>
          </w:r>
        </w:del>
        <w:r w:rsidR="003B3B74">
          <w:rPr>
            <w:shd w:val="clear" w:color="auto" w:fill="FFFFFF"/>
          </w:rPr>
          <w:t xml:space="preserve"> macroeconomic level. </w:t>
        </w:r>
      </w:ins>
      <w:commentRangeStart w:id="1263"/>
      <w:ins w:id="1264" w:author="Andrea Toreti" w:date="2021-04-01T17:19:00Z">
        <w:r>
          <w:rPr>
            <w:shd w:val="clear" w:color="auto" w:fill="FFFFFF"/>
          </w:rPr>
          <w:t>D</w:t>
        </w:r>
      </w:ins>
      <w:ins w:id="1265" w:author="Matteo Zampieri" w:date="2021-03-22T12:11:00Z">
        <w:del w:id="1266" w:author="Andrea Toreti" w:date="2021-04-01T17:19:00Z">
          <w:r w:rsidR="003B3B74" w:rsidDel="003F1C4B">
            <w:rPr>
              <w:shd w:val="clear" w:color="auto" w:fill="FFFFFF"/>
            </w:rPr>
            <w:delText>Indeed, d</w:delText>
          </w:r>
        </w:del>
        <w:r w:rsidR="003B3B74">
          <w:rPr>
            <w:shd w:val="clear" w:color="auto" w:fill="FFFFFF"/>
          </w:rPr>
          <w:t xml:space="preserve">iversification has been often claimed to have a positive influence on economic resilience also, hedging people, sectors and nations against the risk of hazardous events </w:t>
        </w:r>
        <w:r w:rsidR="003B3B74">
          <w:rPr>
            <w:shd w:val="clear" w:color="auto" w:fill="FFFFFF"/>
          </w:rPr>
          <w:fldChar w:fldCharType="begin" w:fldLock="1"/>
        </w:r>
      </w:ins>
      <w:r w:rsidR="00FE5B93">
        <w:rPr>
          <w:shd w:val="clear" w:color="auto" w:fill="FFFFFF"/>
        </w:rPr>
        <w:instrText>ADDIN CSL_CITATION {"citationItems":[{"id":"ITEM-1","itemData":{"DOI":"10.1093/cjres/rsp029","ISSN":"1752-1378","abstract":"In this paper, we review the different definitions of resilience and their potential application in explaining the long-term development of urban and regional economies. We reject equilibrist versions of resilience and argue instead that we should seek an understanding of the concept from an evolutionary perspective. After discussing a number of such perspectives, we focus on the adaptive cycle model from panarchy theory to generate testable hypotheses concerning urban and regional resilience. Two case study city-regional economies are used to explore this model. We conclude that the evolutionary adaptive cycle model, though not without problems, warrants further study as a framework for analysing regional economic resilience.","author":[{"dropping-particle":"","family":"Simmie","given":"James","non-dropping-particle":"","parse-names":false,"suffix":""},{"dropping-particle":"","family":"Martin","given":"Ron","non-dropping-particle":"","parse-names":false,"suffix":""}],"container-title":"Cambridge Journal of Regions, Economy and Society","id":"ITEM-1","issue":"1","issued":{"date-parts":[["2010","1","6"]]},"page":"27-43","title":"The economic resilience of regions: towards an evolutionary approach","type":"article-journal","volume":"3"},"uris":["http://www.mendeley.com/documents/?uuid=fda402a5-0cf8-43e7-81d6-66cd08e97afe"]}],"mendeley":{"formattedCitation":"[59]","plainTextFormattedCitation":"[59]","previouslyFormattedCitation":"[57]"},"properties":{"noteIndex":0},"schema":"https://github.com/citation-style-language/schema/raw/master/csl-citation.json"}</w:instrText>
      </w:r>
      <w:ins w:id="1267" w:author="Matteo Zampieri" w:date="2021-03-22T12:11:00Z">
        <w:r w:rsidR="003B3B74">
          <w:rPr>
            <w:shd w:val="clear" w:color="auto" w:fill="FFFFFF"/>
          </w:rPr>
          <w:fldChar w:fldCharType="separate"/>
        </w:r>
      </w:ins>
      <w:r w:rsidR="00FE5B93" w:rsidRPr="00FE5B93">
        <w:rPr>
          <w:noProof/>
          <w:shd w:val="clear" w:color="auto" w:fill="FFFFFF"/>
        </w:rPr>
        <w:t>[59]</w:t>
      </w:r>
      <w:ins w:id="1268" w:author="Matteo Zampieri" w:date="2021-03-22T12:11:00Z">
        <w:r w:rsidR="003B3B74">
          <w:rPr>
            <w:shd w:val="clear" w:color="auto" w:fill="FFFFFF"/>
          </w:rPr>
          <w:fldChar w:fldCharType="end"/>
        </w:r>
        <w:del w:id="1269" w:author="Andrea Toreti" w:date="2021-04-01T17:20:00Z">
          <w:r w:rsidR="003B3B74" w:rsidDel="003F1C4B">
            <w:rPr>
              <w:shd w:val="clear" w:color="auto" w:fill="FFFFFF"/>
            </w:rPr>
            <w:delText>)</w:delText>
          </w:r>
        </w:del>
      </w:ins>
      <w:commentRangeEnd w:id="1263"/>
      <w:r>
        <w:rPr>
          <w:rStyle w:val="Rimandocommento"/>
        </w:rPr>
        <w:commentReference w:id="1263"/>
      </w:r>
      <w:ins w:id="1270" w:author="Matteo Zampieri" w:date="2021-03-22T12:11:00Z">
        <w:r w:rsidR="003B3B74">
          <w:rPr>
            <w:shd w:val="clear" w:color="auto" w:fill="FFFFFF"/>
          </w:rPr>
          <w:t>.</w:t>
        </w:r>
      </w:ins>
    </w:p>
    <w:p w14:paraId="4C916D7A" w14:textId="77777777"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p>
    <w:p w14:paraId="48F27E63" w14:textId="38149FF8" w:rsidR="009A03F8" w:rsidDel="00441000"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del w:id="1271" w:author="Matteo Zampieri" w:date="2021-03-22T12:26:00Z"/>
          <w:shd w:val="clear" w:color="auto" w:fill="FFFFFF"/>
        </w:rPr>
      </w:pPr>
      <w:del w:id="1272" w:author="Matteo Zampieri" w:date="2021-03-22T12:26:00Z">
        <w:r w:rsidDel="00441000">
          <w:rPr>
            <w:shd w:val="clear" w:color="auto" w:fill="FFFFFF"/>
          </w:rPr>
          <w:delText>The operationalization of the concept is especially important for ‘regime shifts’, i.e., for systems that undergo persistent shifts, able to change the structure and the function of social-ecological systems with negative effects on the services provision</w:delText>
        </w:r>
        <w:r w:rsidRPr="00A219F4" w:rsidDel="00441000">
          <w:rPr>
            <w:shd w:val="clear" w:color="auto" w:fill="FFFFFF"/>
          </w:rPr>
          <w:delText xml:space="preserve"> </w:delText>
        </w:r>
        <w:r w:rsidDel="00441000">
          <w:rPr>
            <w:shd w:val="clear" w:color="auto" w:fill="FFFFFF"/>
          </w:rPr>
          <w:delText>and costly impacts for human well-bein</w:delText>
        </w:r>
        <w:r w:rsidRPr="009F6052" w:rsidDel="00441000">
          <w:rPr>
            <w:shd w:val="clear" w:color="auto" w:fill="FFFFFF"/>
          </w:rPr>
          <w:delText>g.</w:delText>
        </w:r>
        <w:r w:rsidDel="00441000">
          <w:rPr>
            <w:shd w:val="clear" w:color="auto" w:fill="FFFFFF"/>
          </w:rPr>
          <w:delText xml:space="preserve"> Amongst the many systems that can experience regime shifts, agriculture food and feed production is a strategic one. In turn, many factors leading to regime shifts relate to food production that, together with climate change can generate important risks and cascading effects on other socio-ecological systems</w:delText>
        </w:r>
        <w:r w:rsidR="00015E34" w:rsidDel="00441000">
          <w:rPr>
            <w:shd w:val="clear" w:color="auto" w:fill="FFFFFF"/>
          </w:rPr>
          <w:delText xml:space="preserve"> </w:delText>
        </w:r>
        <w:r w:rsidR="00015E34" w:rsidDel="00441000">
          <w:rPr>
            <w:shd w:val="clear" w:color="auto" w:fill="FFFFFF"/>
          </w:rPr>
          <w:fldChar w:fldCharType="begin" w:fldLock="1"/>
        </w:r>
        <w:r w:rsidR="003B3B74" w:rsidDel="00441000">
          <w:rPr>
            <w:shd w:val="clear" w:color="auto" w:fill="FFFFFF"/>
          </w:rPr>
          <w:delInstrText>ADDIN CSL_CITATION {"citationItems":[{"id":"ITEM-1","itemData":{"abstract":"Many ecosystems can experience regime shifts: surprising, large and persistent changes in the function and structure of ecosystems. Assessing whether continued global change will lead to further regime shifts, or has the potential to trigger cascading regime shifts has been a central question in global change policy. Addressing this issue has, however, been hampered by the focus of regime shift research on specific cases and types of regime shifts. To systematically assess the global risk of regime shifts we conducted a comparative analysis of 25 generic types of regime shifts across marine, terrestrial and polar systems; identifying their drivers, and impacts on ecosystem services. Our results show that the drivers of regime shifts are diverse and co-occur strongly, which suggests that continued global change can be expected to synchronously increase the risk of multiple regime shifts. Furthermore, many regime shift drivers are related to climate change and food production, whose links to the continued expansion of human activities makes them difficult to limit. Because many regime shifts can amplify the drivers of other regime shifts, continued global change can also be expected to increase the risk of cascading regime shifts. Nevertheless, the variety of scales at which regime shift drivers operate provides opportunities for reducing the risk of many types of regime shifts by addressing local or regional drivers, even in the absence of rapid reduction of global drivers.","author":[{"dropping-particle":"","family":"Rocha","given":"Juan Carlos","non-dropping-particle":"","parse-names":false,"suffix":""},{"dropping-particle":"","family":"Peterson","given":"Garry D","non-dropping-particle":"","parse-names":false,"suffix":""},{"dropping-particle":"","family":"Biggs","given":"Reinette","non-dropping-particle":"","parse-names":false,"suffix":""}],"container-title":"PLOS ONE","id":"ITEM-1","issue":"8","issued":{"date-parts":[["2015","8","12"]]},"page":"e0134639","publisher":"Public Library of Science","title":"Regime Shifts in the Anthropocene: Drivers, Risks, and Resilience","type":"article-journal","volume":"10"},"uris":["http://www.mendeley.com/documents/?uuid=22586fcb-dfe3-4ac6-8dc1-e2b20ed454db"]}],"mendeley":{"formattedCitation":"[57]","plainTextFormattedCitation":"[57]","previouslyFormattedCitation":"[56]"},"properties":{"noteIndex":0},"schema":"https://github.com/citation-style-language/schema/raw/master/csl-citation.json"}</w:delInstrText>
        </w:r>
        <w:r w:rsidR="00015E34" w:rsidDel="00441000">
          <w:rPr>
            <w:shd w:val="clear" w:color="auto" w:fill="FFFFFF"/>
          </w:rPr>
          <w:fldChar w:fldCharType="separate"/>
        </w:r>
        <w:r w:rsidR="003B3B74" w:rsidRPr="003B3B74" w:rsidDel="00441000">
          <w:rPr>
            <w:noProof/>
            <w:shd w:val="clear" w:color="auto" w:fill="FFFFFF"/>
          </w:rPr>
          <w:delText>[57]</w:delText>
        </w:r>
        <w:r w:rsidR="00015E34" w:rsidDel="00441000">
          <w:rPr>
            <w:shd w:val="clear" w:color="auto" w:fill="FFFFFF"/>
          </w:rPr>
          <w:fldChar w:fldCharType="end"/>
        </w:r>
        <w:r w:rsidDel="00441000">
          <w:rPr>
            <w:shd w:val="clear" w:color="auto" w:fill="FFFFFF"/>
          </w:rPr>
          <w:delText xml:space="preserve"> . </w:delText>
        </w:r>
      </w:del>
      <w:moveFromRangeStart w:id="1273" w:author="Matteo Zampieri" w:date="2021-03-22T12:18:00Z" w:name="move67307904"/>
      <w:moveFrom w:id="1274" w:author="Matteo Zampieri" w:date="2021-03-22T12:18:00Z">
        <w:del w:id="1275" w:author="Matteo Zampieri" w:date="2021-03-22T12:26:00Z">
          <w:r w:rsidDel="00441000">
            <w:rPr>
              <w:shd w:val="clear" w:color="auto" w:fill="FFFFFF"/>
            </w:rPr>
            <w:delText xml:space="preserve">Agriculture </w:delText>
          </w:r>
          <w:r w:rsidRPr="00EC0029" w:rsidDel="00441000">
            <w:rPr>
              <w:shd w:val="clear" w:color="auto" w:fill="FFFFFF"/>
            </w:rPr>
            <w:delText>provides food and other resources and guarantees the livelihood of millions of people worldwide</w:delText>
          </w:r>
          <w:r w:rsidDel="00441000">
            <w:rPr>
              <w:shd w:val="clear" w:color="auto" w:fill="FFFFFF"/>
            </w:rPr>
            <w:delText xml:space="preserve">, a number that is expected to increase, further putting pressure on the current food system </w:delText>
          </w:r>
          <w:r w:rsidRPr="009F6052" w:rsidDel="00441000">
            <w:rPr>
              <w:shd w:val="clear" w:color="auto" w:fill="FFFFFF"/>
            </w:rPr>
            <w:delText>(EEA, 2019</w:delText>
          </w:r>
          <w:r w:rsidR="00015E34" w:rsidRPr="009F6052" w:rsidDel="00441000">
            <w:rPr>
              <w:shd w:val="clear" w:color="auto" w:fill="FFFFFF"/>
            </w:rPr>
            <w:delText>,</w:delText>
          </w:r>
          <w:r w:rsidR="00015E34" w:rsidDel="00441000">
            <w:rPr>
              <w:shd w:val="clear" w:color="auto" w:fill="FFFFFF"/>
            </w:rPr>
            <w:delText xml:space="preserve"> </w:delText>
          </w:r>
          <w:r w:rsidR="000448CF" w:rsidDel="00441000">
            <w:fldChar w:fldCharType="begin"/>
          </w:r>
          <w:r w:rsidR="000448CF" w:rsidDel="00441000">
            <w:delInstrText xml:space="preserve"> HYPERLINK "https://www.eea.europa.eu/publications/cc-adaptation-agriculture" </w:delInstrText>
          </w:r>
          <w:r w:rsidR="000448CF" w:rsidDel="00441000">
            <w:fldChar w:fldCharType="separate"/>
          </w:r>
          <w:r w:rsidR="00015E34" w:rsidRPr="00A25EE8" w:rsidDel="00441000">
            <w:rPr>
              <w:rStyle w:val="Collegamentoipertestuale"/>
            </w:rPr>
            <w:delText>https://www.eea.europa.eu/publications/cc-adaptation-agriculture</w:delText>
          </w:r>
          <w:r w:rsidR="000448CF" w:rsidDel="00441000">
            <w:rPr>
              <w:rStyle w:val="Collegamentoipertestuale"/>
            </w:rPr>
            <w:fldChar w:fldCharType="end"/>
          </w:r>
          <w:r w:rsidDel="00441000">
            <w:rPr>
              <w:shd w:val="clear" w:color="auto" w:fill="FFFFFF"/>
            </w:rPr>
            <w:delText xml:space="preserve">). </w:delText>
          </w:r>
        </w:del>
      </w:moveFrom>
      <w:moveFromRangeEnd w:id="1273"/>
    </w:p>
    <w:p w14:paraId="643278C3" w14:textId="77777777"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p>
    <w:p w14:paraId="7F4FB83D" w14:textId="5D8031D9" w:rsidR="00D92E0A" w:rsidDel="003E29B4" w:rsidRDefault="00946B21"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moveFrom w:id="1276" w:author="Matteo Zampieri" w:date="2021-03-22T12:22:00Z"/>
          <w:shd w:val="clear" w:color="auto" w:fill="FFFFFF"/>
        </w:rPr>
      </w:pPr>
      <w:moveFromRangeStart w:id="1277" w:author="Matteo Zampieri" w:date="2021-03-22T12:22:00Z" w:name="move67308166"/>
      <w:moveFrom w:id="1278" w:author="Matteo Zampieri" w:date="2021-03-22T12:22:00Z">
        <w:del w:id="1279" w:author="Matteo Zampieri" w:date="2021-03-29T10:13:00Z">
          <w:r w:rsidDel="00036A9D">
            <w:rPr>
              <w:i/>
              <w:iCs/>
            </w:rPr>
            <w:delText>ReciPy</w:delText>
          </w:r>
        </w:del>
        <w:del w:id="1280" w:author="Matteo Zampieri" w:date="2021-03-29T10:35:00Z">
          <w:r w:rsidR="00D92E0A" w:rsidDel="009A5001">
            <w:delText xml:space="preserve"> </w:delText>
          </w:r>
        </w:del>
        <w:r w:rsidR="00D92E0A" w:rsidDel="003E29B4">
          <w:t xml:space="preserve">represents a simple and powerful tool to understand and assess </w:t>
        </w:r>
        <w:r w:rsidR="00D92E0A" w:rsidDel="003E29B4">
          <w:rPr>
            <w:shd w:val="clear" w:color="auto" w:fill="FFFFFF"/>
          </w:rPr>
          <w:t xml:space="preserve">complex, dynamical, and highly variable systems, including therefore regime-shifts. They can shed additional light on research questions in </w:t>
        </w:r>
        <w:r w:rsidR="00D92E0A" w:rsidDel="003E29B4">
          <w:rPr>
            <w:shd w:val="clear" w:color="auto" w:fill="FFFFFF"/>
          </w:rPr>
          <w:lastRenderedPageBreak/>
          <w:t>the field of resilience and ecosystem services provision,</w:t>
        </w:r>
        <w:r w:rsidR="00D92E0A" w:rsidRPr="00A22D68" w:rsidDel="003E29B4">
          <w:rPr>
            <w:shd w:val="clear" w:color="auto" w:fill="FFFFFF"/>
          </w:rPr>
          <w:t xml:space="preserve"> </w:t>
        </w:r>
        <w:r w:rsidR="00D92E0A" w:rsidDel="003E29B4">
          <w:rPr>
            <w:shd w:val="clear" w:color="auto" w:fill="FFFFFF"/>
          </w:rPr>
          <w:t xml:space="preserve">which have received only a partial response, and can derive interesting considerations on new research questions that may arise in the context of CCA and DRR. </w:t>
        </w:r>
      </w:moveFrom>
    </w:p>
    <w:moveFromRangeEnd w:id="1277"/>
    <w:p w14:paraId="305C067B" w14:textId="77777777"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p>
    <w:p w14:paraId="55715C26" w14:textId="67F2B8DA"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r>
        <w:rPr>
          <w:shd w:val="clear" w:color="auto" w:fill="FFFFFF"/>
        </w:rPr>
        <w:t xml:space="preserve">The </w:t>
      </w:r>
      <w:ins w:id="1281" w:author="Matteo Zampieri" w:date="2021-03-22T12:27:00Z">
        <w:r w:rsidR="00441000">
          <w:rPr>
            <w:shd w:val="clear" w:color="auto" w:fill="FFFFFF"/>
          </w:rPr>
          <w:t xml:space="preserve">presented </w:t>
        </w:r>
      </w:ins>
      <w:r>
        <w:rPr>
          <w:shd w:val="clear" w:color="auto" w:fill="FFFFFF"/>
        </w:rPr>
        <w:t xml:space="preserve">resilience analysis </w:t>
      </w:r>
      <w:del w:id="1282" w:author="Matteo Zampieri" w:date="2021-03-22T12:27:00Z">
        <w:r w:rsidDel="00441000">
          <w:rPr>
            <w:shd w:val="clear" w:color="auto" w:fill="FFFFFF"/>
          </w:rPr>
          <w:delText xml:space="preserve">presented </w:delText>
        </w:r>
      </w:del>
      <w:r>
        <w:rPr>
          <w:shd w:val="clear" w:color="auto" w:fill="FFFFFF"/>
        </w:rPr>
        <w:t xml:space="preserve">is </w:t>
      </w:r>
      <w:del w:id="1283" w:author="Matteo Zampieri" w:date="2021-03-22T12:27:00Z">
        <w:r w:rsidDel="00441000">
          <w:rPr>
            <w:shd w:val="clear" w:color="auto" w:fill="FFFFFF"/>
          </w:rPr>
          <w:delText xml:space="preserve">especially </w:delText>
        </w:r>
      </w:del>
      <w:r>
        <w:rPr>
          <w:shd w:val="clear" w:color="auto" w:fill="FFFFFF"/>
        </w:rPr>
        <w:t xml:space="preserve">in line with the objectives pursued by the DRR </w:t>
      </w:r>
      <w:ins w:id="1284" w:author="Andrea Toreti" w:date="2021-04-01T17:23:00Z">
        <w:r w:rsidR="00AB6CDB">
          <w:rPr>
            <w:shd w:val="clear" w:color="auto" w:fill="FFFFFF"/>
          </w:rPr>
          <w:t xml:space="preserve">and </w:t>
        </w:r>
      </w:ins>
      <w:del w:id="1285" w:author="Andrea Toreti" w:date="2021-04-01T17:23:00Z">
        <w:r w:rsidDel="00AB6CDB">
          <w:rPr>
            <w:shd w:val="clear" w:color="auto" w:fill="FFFFFF"/>
          </w:rPr>
          <w:delText>as it implicitly captures the effect of diversification, affecting the overall risk or volatility</w:delText>
        </w:r>
      </w:del>
      <w:del w:id="1286" w:author="Andrea Toreti" w:date="2021-04-01T17:21:00Z">
        <w:r w:rsidDel="00AB6CDB">
          <w:rPr>
            <w:shd w:val="clear" w:color="auto" w:fill="FFFFFF"/>
          </w:rPr>
          <w:delText xml:space="preserve"> of the system</w:delText>
        </w:r>
      </w:del>
      <w:del w:id="1287" w:author="Andrea Toreti" w:date="2021-04-01T17:23:00Z">
        <w:r w:rsidDel="00AB6CDB">
          <w:rPr>
            <w:shd w:val="clear" w:color="auto" w:fill="FFFFFF"/>
          </w:rPr>
          <w:delText xml:space="preserve">, as well </w:delText>
        </w:r>
      </w:del>
      <w:r>
        <w:rPr>
          <w:shd w:val="clear" w:color="auto" w:fill="FFFFFF"/>
        </w:rPr>
        <w:t xml:space="preserve">acknowledged </w:t>
      </w:r>
      <w:r w:rsidR="00FF4409">
        <w:rPr>
          <w:shd w:val="clear" w:color="auto" w:fill="FFFFFF"/>
        </w:rPr>
        <w:t>since</w:t>
      </w:r>
      <w:del w:id="1288" w:author="Andrea Toreti" w:date="2021-04-01T17:21:00Z">
        <w:r w:rsidR="00FF4409" w:rsidDel="00AB6CDB">
          <w:rPr>
            <w:shd w:val="clear" w:color="auto" w:fill="FFFFFF"/>
          </w:rPr>
          <w:delText xml:space="preserve"> after</w:delText>
        </w:r>
      </w:del>
      <w:r w:rsidR="00FF4409">
        <w:rPr>
          <w:shd w:val="clear" w:color="auto" w:fill="FFFFFF"/>
        </w:rPr>
        <w:t xml:space="preserve"> the seminal </w:t>
      </w:r>
      <w:r w:rsidR="00FF4409">
        <w:t>papers of Markowitz</w:t>
      </w:r>
      <w:r w:rsidR="00015E34">
        <w:t xml:space="preserve"> </w:t>
      </w:r>
      <w:r w:rsidR="00015E34">
        <w:fldChar w:fldCharType="begin" w:fldLock="1"/>
      </w:r>
      <w:r w:rsidR="00FE5B93">
        <w:instrText>ADDIN CSL_CITATION {"citationItems":[{"id":"ITEM-1","itemData":{"DOI":"10.2307/2975974","ISSN":"00221082, 15406261","author":[{"dropping-particle":"","family":"Markowitz","given":"Harry","non-dropping-particle":"","parse-names":false,"suffix":""}],"container-title":"The Journal of Finance","id":"ITEM-1","issue":"1","issued":{"date-parts":[["1952","6","25"]]},"page":"77-91","publisher":"[American Finance Association, Wiley]","title":"Portfolio Selection","type":"article-journal","volume":"7"},"uris":["http://www.mendeley.com/documents/?uuid=8a014b8e-7c0d-4591-bfca-929b22b14a0c"]}],"mendeley":{"formattedCitation":"[60]","plainTextFormattedCitation":"[60]","previouslyFormattedCitation":"[58]"},"properties":{"noteIndex":0},"schema":"https://github.com/citation-style-language/schema/raw/master/csl-citation.json"}</w:instrText>
      </w:r>
      <w:r w:rsidR="00015E34">
        <w:fldChar w:fldCharType="separate"/>
      </w:r>
      <w:r w:rsidR="00FE5B93" w:rsidRPr="00FE5B93">
        <w:rPr>
          <w:noProof/>
        </w:rPr>
        <w:t>[60]</w:t>
      </w:r>
      <w:r w:rsidR="00015E34">
        <w:fldChar w:fldCharType="end"/>
      </w:r>
      <w:r w:rsidR="00FF4409">
        <w:t xml:space="preserve">  and Tobin</w:t>
      </w:r>
      <w:r w:rsidR="00015E34">
        <w:t xml:space="preserve"> </w:t>
      </w:r>
      <w:r w:rsidR="00015E34">
        <w:fldChar w:fldCharType="begin" w:fldLock="1"/>
      </w:r>
      <w:r w:rsidR="00FE5B93">
        <w:instrText>ADDIN CSL_CITATION {"citationItems":[{"id":"ITEM-1","itemData":{"DOI":"10.2307/2296205","ISSN":"00346527, 1467937X","author":[{"dropping-particle":"","family":"Tobin","given":"J","non-dropping-particle":"","parse-names":false,"suffix":""}],"container-title":"The Review of Economic Studies","id":"ITEM-1","issue":"2","issued":{"date-parts":[["1958","6","25"]]},"page":"65-86","publisher":"[Oxford University Press, Review of Economic Studies, Ltd.]","title":"Liquidity Preference as Behavior Towards Risk","type":"article-journal","volume":"25"},"uris":["http://www.mendeley.com/documents/?uuid=a640799c-a479-454a-ba0f-75d4281cb28e"]}],"mendeley":{"formattedCitation":"[61]","plainTextFormattedCitation":"[61]","previouslyFormattedCitation":"[59]"},"properties":{"noteIndex":0},"schema":"https://github.com/citation-style-language/schema/raw/master/csl-citation.json"}</w:instrText>
      </w:r>
      <w:r w:rsidR="00015E34">
        <w:fldChar w:fldCharType="separate"/>
      </w:r>
      <w:r w:rsidR="00FE5B93" w:rsidRPr="00FE5B93">
        <w:rPr>
          <w:noProof/>
        </w:rPr>
        <w:t>[61]</w:t>
      </w:r>
      <w:r w:rsidR="00015E34">
        <w:fldChar w:fldCharType="end"/>
      </w:r>
      <w:ins w:id="1289" w:author="Matteo Zampieri" w:date="2021-03-22T12:27:00Z">
        <w:r w:rsidR="00441000">
          <w:t>.</w:t>
        </w:r>
      </w:ins>
      <w:r>
        <w:rPr>
          <w:shd w:val="clear" w:color="auto" w:fill="FFFFFF"/>
        </w:rPr>
        <w:t xml:space="preserve"> Enhancing resilience and stability works therefore as a sort of insurance mechanism</w:t>
      </w:r>
      <w:r w:rsidRPr="00ED45FB">
        <w:rPr>
          <w:shd w:val="clear" w:color="auto" w:fill="FFFFFF"/>
        </w:rPr>
        <w:t xml:space="preserve"> providing redundancy that can buffer </w:t>
      </w:r>
      <w:r>
        <w:rPr>
          <w:shd w:val="clear" w:color="auto" w:fill="FFFFFF"/>
        </w:rPr>
        <w:t>(</w:t>
      </w:r>
      <w:r w:rsidRPr="00ED45FB">
        <w:rPr>
          <w:shd w:val="clear" w:color="auto" w:fill="FFFFFF"/>
        </w:rPr>
        <w:t>eco</w:t>
      </w:r>
      <w:r>
        <w:rPr>
          <w:shd w:val="clear" w:color="auto" w:fill="FFFFFF"/>
        </w:rPr>
        <w:t>)</w:t>
      </w:r>
      <w:r w:rsidRPr="00ED45FB">
        <w:rPr>
          <w:shd w:val="clear" w:color="auto" w:fill="FFFFFF"/>
        </w:rPr>
        <w:t>systems against losses</w:t>
      </w:r>
      <w:r>
        <w:rPr>
          <w:shd w:val="clear" w:color="auto" w:fill="FFFFFF"/>
        </w:rPr>
        <w:t xml:space="preserve">. </w:t>
      </w:r>
    </w:p>
    <w:p w14:paraId="484BAF18" w14:textId="77777777" w:rsidR="00B30B17" w:rsidRDefault="00B30B17" w:rsidP="008353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shd w:val="clear" w:color="auto" w:fill="FFFFFF"/>
        </w:rPr>
      </w:pPr>
    </w:p>
    <w:p w14:paraId="01FDB168" w14:textId="3A36EAFA"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pPr>
      <w:del w:id="1290" w:author="Andrea Toreti" w:date="2021-04-01T17:23:00Z">
        <w:r w:rsidDel="00AB6CDB">
          <w:rPr>
            <w:shd w:val="clear" w:color="auto" w:fill="FFFFFF"/>
          </w:rPr>
          <w:delText>More in general, t</w:delText>
        </w:r>
      </w:del>
      <w:ins w:id="1291" w:author="Andrea Toreti" w:date="2021-04-01T17:23:00Z">
        <w:r w:rsidR="00AB6CDB">
          <w:rPr>
            <w:shd w:val="clear" w:color="auto" w:fill="FFFFFF"/>
          </w:rPr>
          <w:t>T</w:t>
        </w:r>
      </w:ins>
      <w:r w:rsidRPr="008212D0">
        <w:rPr>
          <w:shd w:val="clear" w:color="auto" w:fill="FFFFFF"/>
        </w:rPr>
        <w:t xml:space="preserve">he </w:t>
      </w:r>
      <w:r w:rsidR="00946B21">
        <w:rPr>
          <w:i/>
          <w:iCs/>
        </w:rPr>
        <w:t>ReciPy</w:t>
      </w:r>
      <w:r>
        <w:t xml:space="preserve"> software </w:t>
      </w:r>
      <w:r w:rsidRPr="008212D0">
        <w:rPr>
          <w:shd w:val="clear" w:color="auto" w:fill="FFFFFF"/>
        </w:rPr>
        <w:t xml:space="preserve">description </w:t>
      </w:r>
      <w:r>
        <w:rPr>
          <w:shd w:val="clear" w:color="auto" w:fill="FFFFFF"/>
        </w:rPr>
        <w:t xml:space="preserve">and the </w:t>
      </w:r>
      <w:del w:id="1292" w:author="Matteo Zampieri" w:date="2021-03-23T14:51:00Z">
        <w:r w:rsidDel="004C04AE">
          <w:rPr>
            <w:shd w:val="clear" w:color="auto" w:fill="FFFFFF"/>
          </w:rPr>
          <w:delText xml:space="preserve">illustrative </w:delText>
        </w:r>
      </w:del>
      <w:r>
        <w:rPr>
          <w:shd w:val="clear" w:color="auto" w:fill="FFFFFF"/>
        </w:rPr>
        <w:t>example</w:t>
      </w:r>
      <w:r w:rsidR="009F6052">
        <w:rPr>
          <w:shd w:val="clear" w:color="auto" w:fill="FFFFFF"/>
        </w:rPr>
        <w:t>s</w:t>
      </w:r>
      <w:ins w:id="1293" w:author="Andrea Toreti" w:date="2021-04-01T17:23:00Z">
        <w:r w:rsidR="00AB6CDB">
          <w:rPr>
            <w:shd w:val="clear" w:color="auto" w:fill="FFFFFF"/>
          </w:rPr>
          <w:t xml:space="preserve"> here shows</w:t>
        </w:r>
      </w:ins>
      <w:r>
        <w:rPr>
          <w:shd w:val="clear" w:color="auto" w:fill="FFFFFF"/>
        </w:rPr>
        <w:t xml:space="preserve"> allow a</w:t>
      </w:r>
      <w:ins w:id="1294" w:author="Andrea Toreti" w:date="2021-04-01T17:23:00Z">
        <w:r w:rsidR="00AB6CDB">
          <w:rPr>
            <w:shd w:val="clear" w:color="auto" w:fill="FFFFFF"/>
          </w:rPr>
          <w:t>n easy</w:t>
        </w:r>
      </w:ins>
      <w:r>
        <w:rPr>
          <w:shd w:val="clear" w:color="auto" w:fill="FFFFFF"/>
        </w:rPr>
        <w:t xml:space="preserve"> </w:t>
      </w:r>
      <w:del w:id="1295" w:author="Andrea Toreti" w:date="2021-04-01T17:24:00Z">
        <w:r w:rsidDel="00AB6CDB">
          <w:rPr>
            <w:shd w:val="clear" w:color="auto" w:fill="FFFFFF"/>
          </w:rPr>
          <w:delText>simple</w:delText>
        </w:r>
      </w:del>
      <w:r>
        <w:rPr>
          <w:shd w:val="clear" w:color="auto" w:fill="FFFFFF"/>
        </w:rPr>
        <w:t xml:space="preserve"> and fast replication of the </w:t>
      </w:r>
      <w:ins w:id="1296" w:author="Andrea Toreti" w:date="2021-04-01T17:24:00Z">
        <w:r w:rsidR="00AB6CDB">
          <w:rPr>
            <w:shd w:val="clear" w:color="auto" w:fill="FFFFFF"/>
          </w:rPr>
          <w:t xml:space="preserve">similar </w:t>
        </w:r>
      </w:ins>
      <w:del w:id="1297" w:author="Andrea Toreti" w:date="2021-04-01T17:24:00Z">
        <w:r w:rsidDel="00AB6CDB">
          <w:rPr>
            <w:shd w:val="clear" w:color="auto" w:fill="FFFFFF"/>
          </w:rPr>
          <w:delText xml:space="preserve">resilience </w:delText>
        </w:r>
      </w:del>
      <w:r>
        <w:rPr>
          <w:shd w:val="clear" w:color="auto" w:fill="FFFFFF"/>
        </w:rPr>
        <w:t>analysis</w:t>
      </w:r>
      <w:ins w:id="1298" w:author="Andrea Toreti" w:date="2021-04-01T17:24:00Z">
        <w:r w:rsidR="00AB6CDB">
          <w:rPr>
            <w:shd w:val="clear" w:color="auto" w:fill="FFFFFF"/>
          </w:rPr>
          <w:t>, e.g. focused</w:t>
        </w:r>
      </w:ins>
      <w:ins w:id="1299" w:author="Matteo Zampieri" w:date="2021-03-23T14:51:00Z">
        <w:r w:rsidR="004C04AE">
          <w:rPr>
            <w:shd w:val="clear" w:color="auto" w:fill="FFFFFF"/>
          </w:rPr>
          <w:t xml:space="preserve"> </w:t>
        </w:r>
      </w:ins>
      <w:ins w:id="1300" w:author="Andrea Toreti" w:date="2021-04-01T17:24:00Z">
        <w:r w:rsidR="00AB6CDB">
          <w:rPr>
            <w:shd w:val="clear" w:color="auto" w:fill="FFFFFF"/>
          </w:rPr>
          <w:t>o</w:t>
        </w:r>
      </w:ins>
      <w:ins w:id="1301" w:author="Matteo Zampieri" w:date="2021-03-23T14:51:00Z">
        <w:del w:id="1302" w:author="Andrea Toreti" w:date="2021-04-01T17:24:00Z">
          <w:r w:rsidR="004C04AE" w:rsidDel="00AB6CDB">
            <w:rPr>
              <w:shd w:val="clear" w:color="auto" w:fill="FFFFFF"/>
            </w:rPr>
            <w:delText>i</w:delText>
          </w:r>
        </w:del>
        <w:r w:rsidR="004C04AE">
          <w:rPr>
            <w:shd w:val="clear" w:color="auto" w:fill="FFFFFF"/>
          </w:rPr>
          <w:t xml:space="preserve">n other areas of the </w:t>
        </w:r>
        <w:del w:id="1303" w:author="Andrea Toreti" w:date="2021-04-01T17:24:00Z">
          <w:r w:rsidR="004C04AE" w:rsidDel="00AB6CDB">
            <w:rPr>
              <w:shd w:val="clear" w:color="auto" w:fill="FFFFFF"/>
            </w:rPr>
            <w:delText>W</w:delText>
          </w:r>
        </w:del>
      </w:ins>
      <w:ins w:id="1304" w:author="Andrea Toreti" w:date="2021-04-01T17:24:00Z">
        <w:r w:rsidR="00AB6CDB">
          <w:rPr>
            <w:shd w:val="clear" w:color="auto" w:fill="FFFFFF"/>
          </w:rPr>
          <w:t>w</w:t>
        </w:r>
      </w:ins>
      <w:ins w:id="1305" w:author="Matteo Zampieri" w:date="2021-03-23T14:51:00Z">
        <w:r w:rsidR="004C04AE">
          <w:rPr>
            <w:shd w:val="clear" w:color="auto" w:fill="FFFFFF"/>
          </w:rPr>
          <w:t xml:space="preserve">orld </w:t>
        </w:r>
      </w:ins>
      <w:ins w:id="1306" w:author="Andrea Toreti" w:date="2021-04-01T17:24:00Z">
        <w:r w:rsidR="00AB6CDB">
          <w:rPr>
            <w:shd w:val="clear" w:color="auto" w:fill="FFFFFF"/>
          </w:rPr>
          <w:t>and/or</w:t>
        </w:r>
      </w:ins>
      <w:ins w:id="1307" w:author="Matteo Zampieri" w:date="2021-03-23T14:51:00Z">
        <w:del w:id="1308" w:author="Andrea Toreti" w:date="2021-04-01T17:24:00Z">
          <w:r w:rsidR="004C04AE" w:rsidDel="00AB6CDB">
            <w:rPr>
              <w:shd w:val="clear" w:color="auto" w:fill="FFFFFF"/>
            </w:rPr>
            <w:delText>and</w:delText>
          </w:r>
        </w:del>
        <w:r w:rsidR="004C04AE">
          <w:rPr>
            <w:shd w:val="clear" w:color="auto" w:fill="FFFFFF"/>
          </w:rPr>
          <w:t xml:space="preserve"> con</w:t>
        </w:r>
      </w:ins>
      <w:ins w:id="1309" w:author="Matteo Zampieri" w:date="2021-03-23T14:52:00Z">
        <w:r w:rsidR="004C04AE">
          <w:rPr>
            <w:shd w:val="clear" w:color="auto" w:fill="FFFFFF"/>
          </w:rPr>
          <w:t>sidering other quantities</w:t>
        </w:r>
      </w:ins>
      <w:r w:rsidRPr="007C03B2">
        <w:t xml:space="preserve">. The graphical </w:t>
      </w:r>
      <w:r>
        <w:t>derivation of resilience</w:t>
      </w:r>
      <w:r w:rsidRPr="007C03B2">
        <w:t xml:space="preserve"> further facilitates the assessment </w:t>
      </w:r>
      <w:r>
        <w:t xml:space="preserve">and interpretation </w:t>
      </w:r>
      <w:r w:rsidRPr="007C03B2">
        <w:t>of</w:t>
      </w:r>
      <w:r>
        <w:t xml:space="preserve"> results, supporting decision-making in taking strategic decisions on risk diversification, adaptation action and ecosystem management. </w:t>
      </w:r>
    </w:p>
    <w:p w14:paraId="7C8B9D99" w14:textId="77777777" w:rsidR="00D92E0A" w:rsidRDefault="00D92E0A" w:rsidP="00D92E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pPr>
    </w:p>
    <w:p w14:paraId="1329FDFA" w14:textId="5195CFF2" w:rsidR="00D92E0A" w:rsidRDefault="00D92E0A" w:rsidP="00D92E0A">
      <w:pPr>
        <w:spacing w:after="0"/>
        <w:jc w:val="both"/>
        <w:rPr>
          <w:shd w:val="clear" w:color="auto" w:fill="FFFFFF"/>
        </w:rPr>
      </w:pPr>
      <w:r>
        <w:t xml:space="preserve">The approach and </w:t>
      </w:r>
      <w:ins w:id="1310" w:author="Andrea Toreti" w:date="2021-04-01T17:25:00Z">
        <w:r w:rsidR="00AB6CDB">
          <w:t xml:space="preserve">the </w:t>
        </w:r>
      </w:ins>
      <w:r>
        <w:t>code are flexible enough to extend the resilience analysis to any (long-enough) time series with different time-scales</w:t>
      </w:r>
      <w:del w:id="1311" w:author="Andrea Toreti" w:date="2021-04-01T17:25:00Z">
        <w:r w:rsidDel="00AB6CDB">
          <w:delText xml:space="preserve"> (e.g., monthly or daily time-scales)</w:delText>
        </w:r>
      </w:del>
      <w:r>
        <w:t>, and in different contexts ranging from natural science to economy and society. Importantly, time series can be expressed in different units of measures:</w:t>
      </w:r>
      <w:r>
        <w:rPr>
          <w:shd w:val="clear" w:color="auto" w:fill="FFFFFF"/>
        </w:rPr>
        <w:t xml:space="preserve"> t</w:t>
      </w:r>
      <w:r>
        <w:t xml:space="preserve">he same methodology can be </w:t>
      </w:r>
      <w:r w:rsidRPr="002A7B3F">
        <w:t>applied to</w:t>
      </w:r>
      <w:r>
        <w:t xml:space="preserve"> crop production time-series evaluated in terms of raw quantity </w:t>
      </w:r>
      <w:r>
        <w:fldChar w:fldCharType="begin" w:fldLock="1"/>
      </w:r>
      <w:r w:rsidR="00E45EAD">
        <w:instrText>ADDIN CSL_CITATION {"citationItems":[{"id":"ITEM-1","itemData":{"DOI":"10.1007/s10113-020-01622-9","ISSN":"1436-378X","abstract":"Wheat is the main staple crop and an important commodity in the Mediterranean and the Middle East. These are among the few areas in the world where the climate is suitable for growing durum wheat but also are among the most rapidly warming ones, according to the available scenarios of climate projections. How much food security and market stability in the Mediterranean and the Middle East, both depending on wheat production and its interannual variability, are going to be compromised by global warming is an overarching question. To contribute in addressing it, we use a recently established indicator to quantify crop production climate resilience. We present a methodological framework allowing to compute the annual production resilience indicator from nonstationary time series. We apply this approach on the wheat production of the 10 most important producers in the Mediterranean and the Middle East. Our findings shows that if no adaptation will take place, wheat production reliability in the Mediterranean and the Middle East will be threatened by climate change already at 1.5 °C global warming. Average climate-related wheat production losses will exceed the worst past event even if the 2 °C mitigation target is met. These results call for urgent action on adaptation to climate change and support further efforts for mitigation, fully consistently with the Paris Agreement recommendations.","author":[{"dropping-particle":"","family":"Zampieri","given":"Matteo","non-dropping-particle":"","parse-names":false,"suffix":""},{"dropping-particle":"","family":"Toreti","given":"Andrea","non-dropping-particle":"","parse-names":false,"suffix":""},{"dropping-particle":"","family":"Ceglar","given":"Andrej","non-dropping-particle":"","parse-names":false,"suffix":""},{"dropping-particle":"","family":"Naumann","given":"Gustavo","non-dropping-particle":"","parse-names":false,"suffix":""},{"dropping-particle":"","family":"Turco","given":"Marco","non-dropping-particle":"","parse-names":false,"suffix":""},{"dropping-particle":"","family":"Tebaldi","given":"Claudia","non-dropping-particle":"","parse-names":false,"suffix":""}],"container-title":"Regional Environmental Change","id":"ITEM-1","issue":"2","issued":{"date-parts":[["2020"]]},"page":"41","title":"Climate resilience of the top ten wheat producers in the Mediterranean and the Middle East","type":"article-journal","volume":"20"},"uris":["http://www.mendeley.com/documents/?uuid=3b5ff9a6-7e02-4687-bd44-dea999c33324"]}],"mendeley":{"formattedCitation":"[42]","plainTextFormattedCitation":"[42]","previouslyFormattedCitation":"[42]"},"properties":{"noteIndex":0},"schema":"https://github.com/citation-style-language/schema/raw/master/csl-citation.json"}</w:instrText>
      </w:r>
      <w:r>
        <w:fldChar w:fldCharType="separate"/>
      </w:r>
      <w:r w:rsidR="00F53453" w:rsidRPr="00F53453">
        <w:rPr>
          <w:noProof/>
        </w:rPr>
        <w:t>[42]</w:t>
      </w:r>
      <w:r>
        <w:fldChar w:fldCharType="end"/>
      </w:r>
      <w:r>
        <w:t xml:space="preserve"> or caloric content </w:t>
      </w:r>
      <w:r>
        <w:fldChar w:fldCharType="begin" w:fldLock="1"/>
      </w:r>
      <w:r w:rsidR="00386032">
        <w:instrText>ADDIN CSL_CITATION {"citationItems":[{"id":"ITEM-1","itemData":{"DOI":"https://doi.org/10.1016/j.scitotenv.2020.139378","ISSN":"0048-9697","abstract":"Agricultural production systems are sensitive to weather and climate anomalies and extremes as well as to other environmental and socio-economic adverse events. An adequate evaluation of the resilience of such systems helps to assess food security and the capacity of society to cope with the effects of global warming and the associated increase of climate extremes. Here, we propose and apply a simple indicator of resilience of annual crop production that can be estimated from crop production time series. First, we address the problem of quantifying resilience in a simplified theoretical framework, focusing on annual crops. This results in the proposal of an indicator, measured by the reciprocal of the squared coefficient of variance, which is proportional to the return period of the largest shocks that the crop production system can absorb, and which is consistent with the original ecological definition of resilience. Subsequently, we show the sensitivity of the crop resilience indicator to the level of management of the crop production system, to the frequency of extreme events as well as to simplified socio-economic impacts of the production losses. Finally, we demonstrate the practical applicability of the indicator using historical production data at national and sub-national levels for France. The results show that the value of the resilience indicator steeply increases with crop diversity until six crops are considered, and then levels off. The effect of diversity on production resilience is highest when crops are more diverse (i.e. as reflected in less well correlated production time series). In the case of France, the indicator reaches about 60% of the value that would be expected if all crop production time-series were uncorrelated.","author":[{"dropping-particle":"","family":"Zampieri","given":"Matteo","non-dropping-particle":"","parse-names":false,"suffix":""},{"dropping-particle":"","family":"Weissteiner","given":"Christof J","non-dropping-particle":"","parse-names":false,"suffix":""},{"dropping-particle":"","family":"Grizzetti","given":"Bruna","non-dropping-particle":"","parse-names":false,"suffix":""},{"dropping-particle":"","family":"Toreti","given":"Andrea","non-dropping-particle":"","parse-names":false,"suffix":""},{"dropping-particle":"","family":"Berg","given":"Maurits","non-dropping-particle":"van den","parse-names":false,"suffix":""},{"dropping-particle":"","family":"Dentener","given":"Frank","non-dropping-particle":"","parse-names":false,"suffix":""}],"container-title":"Science of The Total Environment","id":"ITEM-1","issued":{"date-parts":[["2020"]]},"page":"139378","title":"Estimating resilience of crop production systems: From theory to practice","type":"article-journal","volume":"735"},"uris":["http://www.mendeley.com/documents/?uuid=42f24ce2-e69d-4052-8c61-3e8acd562cf0"]}],"mendeley":{"formattedCitation":"[33]","plainTextFormattedCitation":"[33]","previouslyFormattedCitation":"[33]"},"properties":{"noteIndex":0},"schema":"https://github.com/citation-style-language/schema/raw/master/csl-citation.json"}</w:instrText>
      </w:r>
      <w:r>
        <w:fldChar w:fldCharType="separate"/>
      </w:r>
      <w:r w:rsidR="00081DC6" w:rsidRPr="00081DC6">
        <w:rPr>
          <w:noProof/>
        </w:rPr>
        <w:t>[33]</w:t>
      </w:r>
      <w:r>
        <w:fldChar w:fldCharType="end"/>
      </w:r>
      <w:r>
        <w:t>, but also</w:t>
      </w:r>
      <w:r>
        <w:rPr>
          <w:b/>
          <w:bCs/>
        </w:rPr>
        <w:t xml:space="preserve"> </w:t>
      </w:r>
      <w:r>
        <w:t xml:space="preserve">to natural ecosystem such as vegetation primary production </w:t>
      </w:r>
      <w:r>
        <w:fldChar w:fldCharType="begin" w:fldLock="1"/>
      </w:r>
      <w:r w:rsidR="00E45EAD">
        <w:instrText>ADDIN CSL_CITATION {"citationItems":[{"id":"ITEM-1","itemData":{"DOI":"10.3390/rs11222708","ISBN":"2072-4292","abstract":"Satellites offer a privileged view on terrestrial ecosystems and a unique possibility to evaluate their status, their resilience and the reliability of the services they provide. In this study, we introduce two indicators for estimating the resilience of terrestrial ecosystems from the local to the global levels. We use the Normalized Differential Vegetation Index (NDVI) time series to estimate annual vegetation primary production resilience. We use annual precipitation time series to estimate annual green water resource resilience. Resilience estimation is achieved through the annual production resilience indicator, originally developed in agricultural science, which is formally derived from the original ecological definition of resilience i.e., the largest stress that the system can absorb without losing its function. Interestingly, we find coherent relationships between annual green water resource resilience and vegetation primary production resilience over a wide range of world biomes, suggesting that green water resource resilience contributes to determining vegetation primary production resilience. Finally, we estimate the changes of green water resource resilience due to climate change using results from the sixth phase of the Coupled Model Inter-comparison Project (CMIP6) and discuss the potential consequences of global warming for ecosystem service reliability.","author":[{"dropping-particle":"","family":"Zampieri","given":"Matteo","non-dropping-particle":"","parse-names":false,"suffix":""},{"dropping-particle":"","family":"Grizzetti","given":"Bruna","non-dropping-particle":"","parse-names":false,"suffix":""},{"dropping-particle":"","family":"Meroni","given":"Michele","non-dropping-particle":"","parse-names":false,"suffix":""},{"dropping-particle":"","family":"Scoccimarro","given":"Enrico","non-dropping-particle":"","parse-names":false,"suffix":""},{"dropping-particle":"","family":"Vrieling","given":"Anton","non-dropping-particle":"","parse-names":false,"suffix":""},{"dropping-particle":"","family":"Naumann","given":"Gustavo","non-dropping-particle":"","parse-names":false,"suffix":""},{"dropping-particle":"","family":"Toreti","given":"Andrea","non-dropping-particle":"","parse-names":false,"suffix":""}],"container-title":"Remote Sensing","id":"ITEM-1","issue":"22","issued":{"date-parts":[["2019"]]},"page":"2708","title":"Annual Green Water Resources and Vegetation Resilience Indicators: Definitions, Mutual Relationships, and Future Climate Projections","type":"article-journal","volume":"11"},"uris":["http://www.mendeley.com/documents/?uuid=81ced2da-85fe-4215-9048-53bc942b9a97"]}],"mendeley":{"formattedCitation":"[40]","plainTextFormattedCitation":"[40]","previouslyFormattedCitation":"[40]"},"properties":{"noteIndex":0},"schema":"https://github.com/citation-style-language/schema/raw/master/csl-citation.json"}</w:instrText>
      </w:r>
      <w:r>
        <w:fldChar w:fldCharType="separate"/>
      </w:r>
      <w:r w:rsidR="00F53453" w:rsidRPr="00F53453">
        <w:rPr>
          <w:noProof/>
        </w:rPr>
        <w:t>[40]</w:t>
      </w:r>
      <w:r>
        <w:fldChar w:fldCharType="end"/>
      </w:r>
      <w:r>
        <w:t xml:space="preserve"> in order to evaluate the reliability of the related ecosystem services and of water resources. Furthermore, the </w:t>
      </w:r>
      <w:del w:id="1312" w:author="Andrea Toreti" w:date="2021-04-01T17:25:00Z">
        <w:r w:rsidDel="00AB6CDB">
          <w:delText xml:space="preserve">potential to </w:delText>
        </w:r>
      </w:del>
      <w:r>
        <w:t xml:space="preserve">use </w:t>
      </w:r>
      <w:ins w:id="1313" w:author="Andrea Toreti" w:date="2021-04-01T17:25:00Z">
        <w:r w:rsidR="00AB6CDB">
          <w:t xml:space="preserve">of </w:t>
        </w:r>
      </w:ins>
      <w:r>
        <w:t xml:space="preserve">the resilience indicator in monetary terms </w:t>
      </w:r>
      <w:ins w:id="1314" w:author="Andrea Toreti" w:date="2021-04-01T17:25:00Z">
        <w:r w:rsidR="00AB6CDB">
          <w:t xml:space="preserve">may be of </w:t>
        </w:r>
      </w:ins>
      <w:del w:id="1315" w:author="Andrea Toreti" w:date="2021-04-01T17:25:00Z">
        <w:r w:rsidDel="00AB6CDB">
          <w:delText xml:space="preserve">is of </w:delText>
        </w:r>
      </w:del>
      <w:r>
        <w:t xml:space="preserve">great importance </w:t>
      </w:r>
      <w:ins w:id="1316" w:author="Andrea Toreti" w:date="2021-04-01T17:25:00Z">
        <w:r w:rsidR="00AB6CDB">
          <w:t xml:space="preserve">in </w:t>
        </w:r>
      </w:ins>
      <w:del w:id="1317" w:author="Andrea Toreti" w:date="2021-04-01T17:25:00Z">
        <w:r w:rsidDel="00AB6CDB">
          <w:delText xml:space="preserve">as it </w:delText>
        </w:r>
        <w:r w:rsidDel="00AB6CDB">
          <w:rPr>
            <w:shd w:val="clear" w:color="auto" w:fill="FFFFFF"/>
          </w:rPr>
          <w:delText xml:space="preserve">allows </w:delText>
        </w:r>
      </w:del>
      <w:r>
        <w:rPr>
          <w:shd w:val="clear" w:color="auto" w:fill="FFFFFF"/>
        </w:rPr>
        <w:t xml:space="preserve">comparing </w:t>
      </w:r>
      <w:del w:id="1318" w:author="Andrea Toreti" w:date="2021-04-01T17:26:00Z">
        <w:r w:rsidDel="00AB6CDB">
          <w:rPr>
            <w:shd w:val="clear" w:color="auto" w:fill="FFFFFF"/>
          </w:rPr>
          <w:delText xml:space="preserve">resilience </w:delText>
        </w:r>
      </w:del>
      <w:r>
        <w:rPr>
          <w:shd w:val="clear" w:color="auto" w:fill="FFFFFF"/>
        </w:rPr>
        <w:t xml:space="preserve">results </w:t>
      </w:r>
      <w:ins w:id="1319" w:author="Andrea Toreti" w:date="2021-04-01T17:26:00Z">
        <w:r w:rsidR="00AB6CDB">
          <w:rPr>
            <w:shd w:val="clear" w:color="auto" w:fill="FFFFFF"/>
          </w:rPr>
          <w:t xml:space="preserve">of </w:t>
        </w:r>
      </w:ins>
      <w:del w:id="1320" w:author="Andrea Toreti" w:date="2021-04-01T17:26:00Z">
        <w:r w:rsidDel="00AB6CDB">
          <w:rPr>
            <w:shd w:val="clear" w:color="auto" w:fill="FFFFFF"/>
          </w:rPr>
          <w:delText xml:space="preserve">amongst </w:delText>
        </w:r>
      </w:del>
      <w:r>
        <w:rPr>
          <w:shd w:val="clear" w:color="auto" w:fill="FFFFFF"/>
        </w:rPr>
        <w:t>different systems provisions, across space and time</w:t>
      </w:r>
      <w:del w:id="1321" w:author="Andrea Toreti" w:date="2021-04-01T17:26:00Z">
        <w:r w:rsidDel="00AB6CDB">
          <w:rPr>
            <w:shd w:val="clear" w:color="auto" w:fill="FFFFFF"/>
          </w:rPr>
          <w:delText>; this could be considered as a ‘plus’ for policy makers</w:delText>
        </w:r>
      </w:del>
      <w:r>
        <w:rPr>
          <w:shd w:val="clear" w:color="auto" w:fill="FFFFFF"/>
        </w:rPr>
        <w:t xml:space="preserve">. </w:t>
      </w:r>
      <w:ins w:id="1322" w:author="Andrea Toreti" w:date="2021-04-01T17:26:00Z">
        <w:r w:rsidR="00AB6CDB">
          <w:rPr>
            <w:shd w:val="clear" w:color="auto" w:fill="FFFFFF"/>
          </w:rPr>
          <w:t>A</w:t>
        </w:r>
      </w:ins>
      <w:del w:id="1323" w:author="Andrea Toreti" w:date="2021-04-01T17:26:00Z">
        <w:r w:rsidR="00A218B9" w:rsidDel="00AB6CDB">
          <w:rPr>
            <w:shd w:val="clear" w:color="auto" w:fill="FFFFFF"/>
          </w:rPr>
          <w:delText>Indeed, a</w:delText>
        </w:r>
      </w:del>
      <w:r w:rsidR="00A218B9">
        <w:rPr>
          <w:shd w:val="clear" w:color="auto" w:fill="FFFFFF"/>
        </w:rPr>
        <w:t>ccounting</w:t>
      </w:r>
      <w:r>
        <w:rPr>
          <w:shd w:val="clear" w:color="auto" w:fill="FFFFFF"/>
        </w:rPr>
        <w:t xml:space="preserve"> for the economic value of system production has</w:t>
      </w:r>
      <w:ins w:id="1324" w:author="Andrea Toreti" w:date="2021-04-01T17:26:00Z">
        <w:r w:rsidR="00AB6CDB">
          <w:rPr>
            <w:shd w:val="clear" w:color="auto" w:fill="FFFFFF"/>
          </w:rPr>
          <w:t>, indeed,</w:t>
        </w:r>
      </w:ins>
      <w:r>
        <w:rPr>
          <w:shd w:val="clear" w:color="auto" w:fill="FFFFFF"/>
        </w:rPr>
        <w:t xml:space="preserve"> the additional advantage of capturing both the physical and socio-economical components of resilience in an integrated fashion.</w:t>
      </w:r>
    </w:p>
    <w:p w14:paraId="470C7E56" w14:textId="21742654" w:rsidR="008719DB" w:rsidRDefault="008719DB" w:rsidP="008719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pPr>
    </w:p>
    <w:p w14:paraId="12103405" w14:textId="626C5D67" w:rsidR="008A7C95" w:rsidRDefault="00A218B9" w:rsidP="00D573DA">
      <w:pPr>
        <w:jc w:val="both"/>
      </w:pPr>
      <w:r>
        <w:t xml:space="preserve">All these aspects make the </w:t>
      </w:r>
      <w:r w:rsidR="00946B21">
        <w:rPr>
          <w:i/>
          <w:iCs/>
        </w:rPr>
        <w:t>ReciPy</w:t>
      </w:r>
      <w:r>
        <w:t xml:space="preserve"> software an important support</w:t>
      </w:r>
      <w:ins w:id="1325" w:author="Matteo Zampieri" w:date="2021-03-23T14:52:00Z">
        <w:r w:rsidR="004C04AE">
          <w:t xml:space="preserve"> tool</w:t>
        </w:r>
      </w:ins>
      <w:r>
        <w:t xml:space="preserve"> for</w:t>
      </w:r>
      <w:ins w:id="1326" w:author="Andrea Toreti" w:date="2021-04-01T17:27:00Z">
        <w:r w:rsidR="00AB6CDB">
          <w:t xml:space="preserve"> sectoral</w:t>
        </w:r>
      </w:ins>
      <w:r>
        <w:t xml:space="preserve"> resilience analysis</w:t>
      </w:r>
      <w:del w:id="1327" w:author="Andrea Toreti" w:date="2021-04-01T17:27:00Z">
        <w:r w:rsidDel="00AB6CDB">
          <w:delText xml:space="preserve"> </w:delText>
        </w:r>
      </w:del>
      <w:del w:id="1328" w:author="Matteo Zampieri" w:date="2021-03-23T14:53:00Z">
        <w:r w:rsidDel="007F1663">
          <w:delText>at different levels</w:delText>
        </w:r>
      </w:del>
      <w:ins w:id="1329" w:author="Matteo Zampieri" w:date="2021-03-23T14:53:00Z">
        <w:del w:id="1330" w:author="Andrea Toreti" w:date="2021-04-01T17:27:00Z">
          <w:r w:rsidR="007F1663" w:rsidDel="00AB6CDB">
            <w:delText>in</w:delText>
          </w:r>
          <w:r w:rsidR="004C04AE" w:rsidDel="00AB6CDB">
            <w:delText xml:space="preserve"> different sectors</w:delText>
          </w:r>
        </w:del>
      </w:ins>
      <w:r>
        <w:t>.</w:t>
      </w:r>
    </w:p>
    <w:p w14:paraId="7B3FC462" w14:textId="77777777" w:rsidR="008A7C95" w:rsidRDefault="008A7C95" w:rsidP="00D573DA">
      <w:pPr>
        <w:jc w:val="both"/>
      </w:pPr>
    </w:p>
    <w:p w14:paraId="3B5CB4B5" w14:textId="77777777" w:rsidR="00325F72" w:rsidRDefault="00325F72" w:rsidP="00D573DA">
      <w:pPr>
        <w:jc w:val="both"/>
      </w:pPr>
    </w:p>
    <w:p w14:paraId="3F272F15" w14:textId="77777777" w:rsidR="00325F72" w:rsidRPr="00015E34" w:rsidRDefault="00325F72" w:rsidP="00325F72">
      <w:pPr>
        <w:pStyle w:val="Titolo1"/>
        <w:spacing w:before="0"/>
      </w:pPr>
      <w:r w:rsidRPr="00015E34">
        <w:rPr>
          <w:rFonts w:ascii="Calibri" w:eastAsia="Calibri" w:hAnsi="Calibri" w:cs="Calibri"/>
          <w:i/>
          <w:sz w:val="20"/>
        </w:rPr>
        <w:t>Conflict of Interest</w:t>
      </w:r>
    </w:p>
    <w:p w14:paraId="63EEDAE3" w14:textId="77777777" w:rsidR="00325F72" w:rsidRPr="00015E34" w:rsidRDefault="00325F72" w:rsidP="00325F72">
      <w:pPr>
        <w:spacing w:after="0"/>
        <w:rPr>
          <w:i/>
          <w:sz w:val="20"/>
        </w:rPr>
      </w:pPr>
    </w:p>
    <w:p w14:paraId="09601C57" w14:textId="77777777" w:rsidR="00325F72" w:rsidRPr="00015E34" w:rsidRDefault="00325F72" w:rsidP="00325F72">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contextualSpacing/>
        <w:rPr>
          <w:i/>
          <w:sz w:val="20"/>
        </w:rPr>
      </w:pPr>
      <w:r w:rsidRPr="00015E34">
        <w:rPr>
          <w:i/>
          <w:sz w:val="20"/>
        </w:rPr>
        <w:t>No conflict of interest exists:</w:t>
      </w:r>
    </w:p>
    <w:p w14:paraId="472BDCB8" w14:textId="77777777" w:rsidR="00325F72" w:rsidRPr="00705BAB" w:rsidRDefault="00325F72" w:rsidP="00325F72">
      <w:pPr>
        <w:pStyle w:val="Paragrafoelenco"/>
        <w:spacing w:after="0"/>
        <w:rPr>
          <w:i/>
          <w:sz w:val="20"/>
        </w:rPr>
      </w:pPr>
      <w:r w:rsidRPr="00015E34">
        <w:rPr>
          <w:i/>
          <w:sz w:val="20"/>
        </w:rPr>
        <w:t>We wish to confirm that there are no known conflicts of interest associated with this publication and there has been no significant financial support for this work that could have influenced its outcome.</w:t>
      </w:r>
    </w:p>
    <w:p w14:paraId="78BF51A3" w14:textId="77777777" w:rsidR="00325F72" w:rsidRPr="00DE2B25" w:rsidRDefault="00325F72" w:rsidP="00325F72">
      <w:pPr>
        <w:spacing w:after="0"/>
      </w:pPr>
    </w:p>
    <w:p w14:paraId="6E8D55F3" w14:textId="77777777" w:rsidR="00325F72" w:rsidRDefault="00325F72" w:rsidP="00D573DA">
      <w:pPr>
        <w:jc w:val="both"/>
      </w:pPr>
    </w:p>
    <w:p w14:paraId="4E2795DC" w14:textId="2B322E17" w:rsidR="00CA4A5D" w:rsidRDefault="00283981">
      <w:pPr>
        <w:rPr>
          <w:b/>
          <w:bCs/>
        </w:rPr>
      </w:pPr>
      <w:r w:rsidRPr="00194282">
        <w:rPr>
          <w:b/>
          <w:bCs/>
        </w:rPr>
        <w:t>References</w:t>
      </w:r>
    </w:p>
    <w:p w14:paraId="324CEEB4" w14:textId="1B837926" w:rsidR="00FE5B93" w:rsidRPr="00FE5B93" w:rsidRDefault="0012599D" w:rsidP="00FE5B93">
      <w:pPr>
        <w:widowControl w:val="0"/>
        <w:autoSpaceDE w:val="0"/>
        <w:autoSpaceDN w:val="0"/>
        <w:adjustRightInd w:val="0"/>
        <w:spacing w:line="24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FE5B93" w:rsidRPr="00FE5B93">
        <w:rPr>
          <w:noProof/>
          <w:szCs w:val="24"/>
        </w:rPr>
        <w:t xml:space="preserve">1. </w:t>
      </w:r>
      <w:r w:rsidR="00FE5B93" w:rsidRPr="00FE5B93">
        <w:rPr>
          <w:noProof/>
          <w:szCs w:val="24"/>
        </w:rPr>
        <w:tab/>
        <w:t xml:space="preserve">Porter, J.R.; Gawith, M. Temperatures and the growth and development of wheat: a review. </w:t>
      </w:r>
      <w:r w:rsidR="00FE5B93" w:rsidRPr="00FE5B93">
        <w:rPr>
          <w:i/>
          <w:iCs/>
          <w:noProof/>
          <w:szCs w:val="24"/>
        </w:rPr>
        <w:t>Eur. J. Agron.</w:t>
      </w:r>
      <w:r w:rsidR="00FE5B93" w:rsidRPr="00FE5B93">
        <w:rPr>
          <w:noProof/>
          <w:szCs w:val="24"/>
        </w:rPr>
        <w:t xml:space="preserve"> </w:t>
      </w:r>
      <w:r w:rsidR="00FE5B93" w:rsidRPr="00FE5B93">
        <w:rPr>
          <w:b/>
          <w:bCs/>
          <w:noProof/>
          <w:szCs w:val="24"/>
        </w:rPr>
        <w:t>1999</w:t>
      </w:r>
      <w:r w:rsidR="00FE5B93" w:rsidRPr="00FE5B93">
        <w:rPr>
          <w:noProof/>
          <w:szCs w:val="24"/>
        </w:rPr>
        <w:t xml:space="preserve">, </w:t>
      </w:r>
      <w:r w:rsidR="00FE5B93" w:rsidRPr="00FE5B93">
        <w:rPr>
          <w:i/>
          <w:iCs/>
          <w:noProof/>
          <w:szCs w:val="24"/>
        </w:rPr>
        <w:t>10</w:t>
      </w:r>
      <w:r w:rsidR="00FE5B93" w:rsidRPr="00FE5B93">
        <w:rPr>
          <w:noProof/>
          <w:szCs w:val="24"/>
        </w:rPr>
        <w:t>, 23–36.</w:t>
      </w:r>
    </w:p>
    <w:p w14:paraId="4C6E32E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 </w:t>
      </w:r>
      <w:r w:rsidRPr="00FE5B93">
        <w:rPr>
          <w:noProof/>
          <w:szCs w:val="24"/>
        </w:rPr>
        <w:tab/>
        <w:t xml:space="preserve">Luo, Q. Temperature thresholds and crop production: A review. </w:t>
      </w:r>
      <w:r w:rsidRPr="00FE5B93">
        <w:rPr>
          <w:i/>
          <w:iCs/>
          <w:noProof/>
          <w:szCs w:val="24"/>
        </w:rPr>
        <w:t>Clim. Change</w:t>
      </w:r>
      <w:r w:rsidRPr="00FE5B93">
        <w:rPr>
          <w:noProof/>
          <w:szCs w:val="24"/>
        </w:rPr>
        <w:t xml:space="preserve"> 2011, </w:t>
      </w:r>
      <w:r w:rsidRPr="00FE5B93">
        <w:rPr>
          <w:i/>
          <w:iCs/>
          <w:noProof/>
          <w:szCs w:val="24"/>
        </w:rPr>
        <w:t>109</w:t>
      </w:r>
      <w:r w:rsidRPr="00FE5B93">
        <w:rPr>
          <w:noProof/>
          <w:szCs w:val="24"/>
        </w:rPr>
        <w:t>, 583–598.</w:t>
      </w:r>
    </w:p>
    <w:p w14:paraId="3AA394A5"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 </w:t>
      </w:r>
      <w:r w:rsidRPr="00FE5B93">
        <w:rPr>
          <w:noProof/>
          <w:szCs w:val="24"/>
        </w:rPr>
        <w:tab/>
        <w:t xml:space="preserve">Schlenker, W.; Roberts, M.J. Nonlinear temperature effects indicate severe damages to U.S. crop yields under climate change. </w:t>
      </w:r>
      <w:r w:rsidRPr="00FE5B93">
        <w:rPr>
          <w:i/>
          <w:iCs/>
          <w:noProof/>
          <w:szCs w:val="24"/>
        </w:rPr>
        <w:t>Proc. Natl. Acad. Sci.</w:t>
      </w:r>
      <w:r w:rsidRPr="00FE5B93">
        <w:rPr>
          <w:noProof/>
          <w:szCs w:val="24"/>
        </w:rPr>
        <w:t xml:space="preserve"> </w:t>
      </w:r>
      <w:r w:rsidRPr="00FE5B93">
        <w:rPr>
          <w:b/>
          <w:bCs/>
          <w:noProof/>
          <w:szCs w:val="24"/>
        </w:rPr>
        <w:t>2009</w:t>
      </w:r>
      <w:r w:rsidRPr="00FE5B93">
        <w:rPr>
          <w:noProof/>
          <w:szCs w:val="24"/>
        </w:rPr>
        <w:t xml:space="preserve">, </w:t>
      </w:r>
      <w:r w:rsidRPr="00FE5B93">
        <w:rPr>
          <w:i/>
          <w:iCs/>
          <w:noProof/>
          <w:szCs w:val="24"/>
        </w:rPr>
        <w:t>106</w:t>
      </w:r>
      <w:r w:rsidRPr="00FE5B93">
        <w:rPr>
          <w:noProof/>
          <w:szCs w:val="24"/>
        </w:rPr>
        <w:t>, 15594–15598.</w:t>
      </w:r>
    </w:p>
    <w:p w14:paraId="308A57C8"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 </w:t>
      </w:r>
      <w:r w:rsidRPr="00FE5B93">
        <w:rPr>
          <w:noProof/>
          <w:szCs w:val="24"/>
        </w:rPr>
        <w:tab/>
        <w:t xml:space="preserve">Deryng, D.; Conway, D.; Ramankutty, N.; Price, J.; Warren, R. Global crop yield response to extreme heat stress under multiple climate change futures. </w:t>
      </w:r>
      <w:r w:rsidRPr="00FE5B93">
        <w:rPr>
          <w:i/>
          <w:iCs/>
          <w:noProof/>
          <w:szCs w:val="24"/>
        </w:rPr>
        <w:t>Environ. Res. Lett.</w:t>
      </w:r>
      <w:r w:rsidRPr="00FE5B93">
        <w:rPr>
          <w:noProof/>
          <w:szCs w:val="24"/>
        </w:rPr>
        <w:t xml:space="preserve"> </w:t>
      </w:r>
      <w:r w:rsidRPr="00FE5B93">
        <w:rPr>
          <w:b/>
          <w:bCs/>
          <w:noProof/>
          <w:szCs w:val="24"/>
        </w:rPr>
        <w:t>2014</w:t>
      </w:r>
      <w:r w:rsidRPr="00FE5B93">
        <w:rPr>
          <w:noProof/>
          <w:szCs w:val="24"/>
        </w:rPr>
        <w:t xml:space="preserve">, </w:t>
      </w:r>
      <w:r w:rsidRPr="00FE5B93">
        <w:rPr>
          <w:i/>
          <w:iCs/>
          <w:noProof/>
          <w:szCs w:val="24"/>
        </w:rPr>
        <w:t>9</w:t>
      </w:r>
      <w:r w:rsidRPr="00FE5B93">
        <w:rPr>
          <w:noProof/>
          <w:szCs w:val="24"/>
        </w:rPr>
        <w:t>.</w:t>
      </w:r>
    </w:p>
    <w:p w14:paraId="4656655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lastRenderedPageBreak/>
        <w:t xml:space="preserve">5. </w:t>
      </w:r>
      <w:r w:rsidRPr="00FE5B93">
        <w:rPr>
          <w:noProof/>
          <w:szCs w:val="24"/>
        </w:rPr>
        <w:tab/>
        <w:t xml:space="preserve">Powell, J.P.; Reinhard, S. Measuring the effects of extreme weather events on yields. </w:t>
      </w:r>
      <w:r w:rsidRPr="00FE5B93">
        <w:rPr>
          <w:i/>
          <w:iCs/>
          <w:noProof/>
          <w:szCs w:val="24"/>
        </w:rPr>
        <w:t>Weather Clim. Extrem.</w:t>
      </w:r>
      <w:r w:rsidRPr="00FE5B93">
        <w:rPr>
          <w:noProof/>
          <w:szCs w:val="24"/>
        </w:rPr>
        <w:t xml:space="preserve"> </w:t>
      </w:r>
      <w:r w:rsidRPr="00FE5B93">
        <w:rPr>
          <w:b/>
          <w:bCs/>
          <w:noProof/>
          <w:szCs w:val="24"/>
        </w:rPr>
        <w:t>2016</w:t>
      </w:r>
      <w:r w:rsidRPr="00FE5B93">
        <w:rPr>
          <w:noProof/>
          <w:szCs w:val="24"/>
        </w:rPr>
        <w:t xml:space="preserve">, </w:t>
      </w:r>
      <w:r w:rsidRPr="00FE5B93">
        <w:rPr>
          <w:i/>
          <w:iCs/>
          <w:noProof/>
          <w:szCs w:val="24"/>
        </w:rPr>
        <w:t>12</w:t>
      </w:r>
      <w:r w:rsidRPr="00FE5B93">
        <w:rPr>
          <w:noProof/>
          <w:szCs w:val="24"/>
        </w:rPr>
        <w:t>, 69–79.</w:t>
      </w:r>
    </w:p>
    <w:p w14:paraId="7B7A20E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6. </w:t>
      </w:r>
      <w:r w:rsidRPr="00FE5B93">
        <w:rPr>
          <w:noProof/>
          <w:szCs w:val="24"/>
        </w:rPr>
        <w:tab/>
        <w:t xml:space="preserve">Vogel, E.; Donat, M.G.; Alexander, L. V; Meinshausen, M.; Ray, D.K.; Karoly, D.; Meinshausen, N.; Frieler, K. The effects of climate extremes on global agricultural yields. </w:t>
      </w:r>
      <w:r w:rsidRPr="00FE5B93">
        <w:rPr>
          <w:i/>
          <w:iCs/>
          <w:noProof/>
          <w:szCs w:val="24"/>
        </w:rPr>
        <w:t>Environ. Res. Lett.</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14</w:t>
      </w:r>
      <w:r w:rsidRPr="00FE5B93">
        <w:rPr>
          <w:noProof/>
          <w:szCs w:val="24"/>
        </w:rPr>
        <w:t>, 54010.</w:t>
      </w:r>
    </w:p>
    <w:p w14:paraId="174D3282"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7. </w:t>
      </w:r>
      <w:r w:rsidRPr="00FE5B93">
        <w:rPr>
          <w:noProof/>
          <w:szCs w:val="24"/>
        </w:rPr>
        <w:tab/>
        <w:t xml:space="preserve">Chatzopoulos, T.; Pérez Domínguez, I.; Zampieri, M.; Toreti, A. Climate extremes and agricultural commodity markets: A global economic analysis of regionally simulated events. </w:t>
      </w:r>
      <w:r w:rsidRPr="00FE5B93">
        <w:rPr>
          <w:i/>
          <w:iCs/>
          <w:noProof/>
          <w:szCs w:val="24"/>
        </w:rPr>
        <w:t>Weather Clim. Extrem.</w:t>
      </w:r>
      <w:r w:rsidRPr="00FE5B93">
        <w:rPr>
          <w:noProof/>
          <w:szCs w:val="24"/>
        </w:rPr>
        <w:t xml:space="preserve"> </w:t>
      </w:r>
      <w:r w:rsidRPr="00FE5B93">
        <w:rPr>
          <w:b/>
          <w:bCs/>
          <w:noProof/>
          <w:szCs w:val="24"/>
        </w:rPr>
        <w:t>2019</w:t>
      </w:r>
      <w:r w:rsidRPr="00FE5B93">
        <w:rPr>
          <w:noProof/>
          <w:szCs w:val="24"/>
        </w:rPr>
        <w:t>, 100193.</w:t>
      </w:r>
    </w:p>
    <w:p w14:paraId="079770FC"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8. </w:t>
      </w:r>
      <w:r w:rsidRPr="00FE5B93">
        <w:rPr>
          <w:noProof/>
          <w:szCs w:val="24"/>
        </w:rPr>
        <w:tab/>
        <w:t xml:space="preserve">Chen, B.; Villoria, N.B. Climate shocks, food price stability and international trade: evidence from 76 maize markets in 27 net-importing countries. </w:t>
      </w:r>
      <w:r w:rsidRPr="00FE5B93">
        <w:rPr>
          <w:i/>
          <w:iCs/>
          <w:noProof/>
          <w:szCs w:val="24"/>
        </w:rPr>
        <w:t>Environ. Res. Lett.</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14</w:t>
      </w:r>
      <w:r w:rsidRPr="00FE5B93">
        <w:rPr>
          <w:noProof/>
          <w:szCs w:val="24"/>
        </w:rPr>
        <w:t>, 14007.</w:t>
      </w:r>
    </w:p>
    <w:p w14:paraId="57D61929"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9. </w:t>
      </w:r>
      <w:r w:rsidRPr="00FE5B93">
        <w:rPr>
          <w:noProof/>
          <w:szCs w:val="24"/>
        </w:rPr>
        <w:tab/>
        <w:t xml:space="preserve">Zhu, X.; Troy, T.J. Agriculturally Relevant Climate Extremes and Their Trends in the World’s Major Growing Regions. </w:t>
      </w:r>
      <w:r w:rsidRPr="00FE5B93">
        <w:rPr>
          <w:i/>
          <w:iCs/>
          <w:noProof/>
          <w:szCs w:val="24"/>
        </w:rPr>
        <w:t>Earth’s Futur.</w:t>
      </w:r>
      <w:r w:rsidRPr="00FE5B93">
        <w:rPr>
          <w:noProof/>
          <w:szCs w:val="24"/>
        </w:rPr>
        <w:t xml:space="preserve"> </w:t>
      </w:r>
      <w:r w:rsidRPr="00FE5B93">
        <w:rPr>
          <w:b/>
          <w:bCs/>
          <w:noProof/>
          <w:szCs w:val="24"/>
        </w:rPr>
        <w:t>2018</w:t>
      </w:r>
      <w:r w:rsidRPr="00FE5B93">
        <w:rPr>
          <w:noProof/>
          <w:szCs w:val="24"/>
        </w:rPr>
        <w:t xml:space="preserve">, </w:t>
      </w:r>
      <w:r w:rsidRPr="00FE5B93">
        <w:rPr>
          <w:i/>
          <w:iCs/>
          <w:noProof/>
          <w:szCs w:val="24"/>
        </w:rPr>
        <w:t>6</w:t>
      </w:r>
      <w:r w:rsidRPr="00FE5B93">
        <w:rPr>
          <w:noProof/>
          <w:szCs w:val="24"/>
        </w:rPr>
        <w:t>, 656–672.</w:t>
      </w:r>
    </w:p>
    <w:p w14:paraId="4B901AC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10. </w:t>
      </w:r>
      <w:r w:rsidRPr="00FE5B93">
        <w:rPr>
          <w:noProof/>
          <w:szCs w:val="24"/>
        </w:rPr>
        <w:tab/>
        <w:t xml:space="preserve">Trnka, M.; Feng, S.; Semenov, M.A.; Olesen, J.E.; Kersebaum, K.C.; Rötter, R.P.; Semerádová, D.; Klem, K.; Huang, W.; Ruiz-Ramos, M.; et al. Mitigation efforts will not fully alleviate the increase in water scarcity occurrence probability in wheat-producing areas. </w:t>
      </w:r>
      <w:r w:rsidRPr="00FE5B93">
        <w:rPr>
          <w:i/>
          <w:iCs/>
          <w:noProof/>
          <w:szCs w:val="24"/>
        </w:rPr>
        <w:t>Sci. Adv.</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5</w:t>
      </w:r>
      <w:r w:rsidRPr="00FE5B93">
        <w:rPr>
          <w:noProof/>
          <w:szCs w:val="24"/>
        </w:rPr>
        <w:t>, eaau2406.</w:t>
      </w:r>
    </w:p>
    <w:p w14:paraId="726018CF"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11. </w:t>
      </w:r>
      <w:r w:rsidRPr="00FE5B93">
        <w:rPr>
          <w:noProof/>
          <w:szCs w:val="24"/>
        </w:rPr>
        <w:tab/>
        <w:t xml:space="preserve">Zampieri, M.; Ceglar, A.; Dentener, F.; Dosio, A.; Naumann, G.; van den Berg, M.; Toreti, A. When Will Current Climate Extremes Affecting Maize Production Become the Norm? </w:t>
      </w:r>
      <w:r w:rsidRPr="00FE5B93">
        <w:rPr>
          <w:i/>
          <w:iCs/>
          <w:noProof/>
          <w:szCs w:val="24"/>
        </w:rPr>
        <w:t>Earth’s Futur.</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7</w:t>
      </w:r>
      <w:r w:rsidRPr="00FE5B93">
        <w:rPr>
          <w:noProof/>
          <w:szCs w:val="24"/>
        </w:rPr>
        <w:t>, 113–122.</w:t>
      </w:r>
    </w:p>
    <w:p w14:paraId="6BA4B93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12. </w:t>
      </w:r>
      <w:r w:rsidRPr="00FE5B93">
        <w:rPr>
          <w:noProof/>
          <w:szCs w:val="24"/>
        </w:rPr>
        <w:tab/>
        <w:t xml:space="preserve">Holling, C.S. Resilience and stability of ecological systems. </w:t>
      </w:r>
      <w:r w:rsidRPr="00FE5B93">
        <w:rPr>
          <w:i/>
          <w:iCs/>
          <w:noProof/>
          <w:szCs w:val="24"/>
        </w:rPr>
        <w:t>Annu. Rev. Ecol. Syst.</w:t>
      </w:r>
      <w:r w:rsidRPr="00FE5B93">
        <w:rPr>
          <w:noProof/>
          <w:szCs w:val="24"/>
        </w:rPr>
        <w:t xml:space="preserve"> </w:t>
      </w:r>
      <w:r w:rsidRPr="00FE5B93">
        <w:rPr>
          <w:b/>
          <w:bCs/>
          <w:noProof/>
          <w:szCs w:val="24"/>
        </w:rPr>
        <w:t>1973</w:t>
      </w:r>
      <w:r w:rsidRPr="00FE5B93">
        <w:rPr>
          <w:noProof/>
          <w:szCs w:val="24"/>
        </w:rPr>
        <w:t xml:space="preserve">, </w:t>
      </w:r>
      <w:r w:rsidRPr="00FE5B93">
        <w:rPr>
          <w:i/>
          <w:iCs/>
          <w:noProof/>
          <w:szCs w:val="24"/>
        </w:rPr>
        <w:t>4</w:t>
      </w:r>
      <w:r w:rsidRPr="00FE5B93">
        <w:rPr>
          <w:noProof/>
          <w:szCs w:val="24"/>
        </w:rPr>
        <w:t>, 1–23.</w:t>
      </w:r>
    </w:p>
    <w:p w14:paraId="2961F169"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13. </w:t>
      </w:r>
      <w:r w:rsidRPr="00FE5B93">
        <w:rPr>
          <w:noProof/>
          <w:szCs w:val="24"/>
        </w:rPr>
        <w:tab/>
        <w:t xml:space="preserve">Holling, C.S. </w:t>
      </w:r>
      <w:r w:rsidRPr="00FE5B93">
        <w:rPr>
          <w:i/>
          <w:iCs/>
          <w:noProof/>
          <w:szCs w:val="24"/>
        </w:rPr>
        <w:t>Engineering Resilience versus Ecological Resilience</w:t>
      </w:r>
      <w:r w:rsidRPr="00FE5B93">
        <w:rPr>
          <w:noProof/>
          <w:szCs w:val="24"/>
        </w:rPr>
        <w:t>; The National Academy of Sciences, 1996;</w:t>
      </w:r>
    </w:p>
    <w:p w14:paraId="2D7703D1"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14. </w:t>
      </w:r>
      <w:r w:rsidRPr="00FE5B93">
        <w:rPr>
          <w:noProof/>
          <w:szCs w:val="24"/>
        </w:rPr>
        <w:tab/>
        <w:t xml:space="preserve">Pimm, S.L. The complexity and stability of ecosystems. </w:t>
      </w:r>
      <w:r w:rsidRPr="00FE5B93">
        <w:rPr>
          <w:i/>
          <w:iCs/>
          <w:noProof/>
          <w:szCs w:val="24"/>
        </w:rPr>
        <w:t>Nature</w:t>
      </w:r>
      <w:r w:rsidRPr="00FE5B93">
        <w:rPr>
          <w:noProof/>
          <w:szCs w:val="24"/>
        </w:rPr>
        <w:t xml:space="preserve"> </w:t>
      </w:r>
      <w:r w:rsidRPr="00FE5B93">
        <w:rPr>
          <w:b/>
          <w:bCs/>
          <w:noProof/>
          <w:szCs w:val="24"/>
        </w:rPr>
        <w:t>1984</w:t>
      </w:r>
      <w:r w:rsidRPr="00FE5B93">
        <w:rPr>
          <w:noProof/>
          <w:szCs w:val="24"/>
        </w:rPr>
        <w:t xml:space="preserve">, </w:t>
      </w:r>
      <w:r w:rsidRPr="00FE5B93">
        <w:rPr>
          <w:i/>
          <w:iCs/>
          <w:noProof/>
          <w:szCs w:val="24"/>
        </w:rPr>
        <w:t>307</w:t>
      </w:r>
      <w:r w:rsidRPr="00FE5B93">
        <w:rPr>
          <w:noProof/>
          <w:szCs w:val="24"/>
        </w:rPr>
        <w:t>, 321–326.</w:t>
      </w:r>
    </w:p>
    <w:p w14:paraId="49DA2505"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15. </w:t>
      </w:r>
      <w:r w:rsidRPr="00FE5B93">
        <w:rPr>
          <w:noProof/>
          <w:szCs w:val="24"/>
        </w:rPr>
        <w:tab/>
        <w:t xml:space="preserve">Zampieri, M. Reconciling the ecological and engineering definitions of resilience. </w:t>
      </w:r>
      <w:r w:rsidRPr="00FE5B93">
        <w:rPr>
          <w:i/>
          <w:iCs/>
          <w:noProof/>
          <w:szCs w:val="24"/>
        </w:rPr>
        <w:t>Ecosphere</w:t>
      </w:r>
      <w:r w:rsidRPr="00FE5B93">
        <w:rPr>
          <w:noProof/>
          <w:szCs w:val="24"/>
        </w:rPr>
        <w:t xml:space="preserve"> </w:t>
      </w:r>
      <w:r w:rsidRPr="00FE5B93">
        <w:rPr>
          <w:b/>
          <w:bCs/>
          <w:noProof/>
          <w:szCs w:val="24"/>
        </w:rPr>
        <w:t>2021</w:t>
      </w:r>
      <w:r w:rsidRPr="00FE5B93">
        <w:rPr>
          <w:noProof/>
          <w:szCs w:val="24"/>
        </w:rPr>
        <w:t>.</w:t>
      </w:r>
    </w:p>
    <w:p w14:paraId="50CAFE3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16. </w:t>
      </w:r>
      <w:r w:rsidRPr="00FE5B93">
        <w:rPr>
          <w:noProof/>
          <w:szCs w:val="24"/>
        </w:rPr>
        <w:tab/>
        <w:t xml:space="preserve">Morecroft, M.D.; Crick, H.Q.P.; Duffield, S.J.; Macgregor, N.A. Resilience to climate change: translating principles into practice. </w:t>
      </w:r>
      <w:r w:rsidRPr="00FE5B93">
        <w:rPr>
          <w:i/>
          <w:iCs/>
          <w:noProof/>
          <w:szCs w:val="24"/>
        </w:rPr>
        <w:t>J. Appl. Ecol.</w:t>
      </w:r>
      <w:r w:rsidRPr="00FE5B93">
        <w:rPr>
          <w:noProof/>
          <w:szCs w:val="24"/>
        </w:rPr>
        <w:t xml:space="preserve"> </w:t>
      </w:r>
      <w:r w:rsidRPr="00FE5B93">
        <w:rPr>
          <w:b/>
          <w:bCs/>
          <w:noProof/>
          <w:szCs w:val="24"/>
        </w:rPr>
        <w:t>2012</w:t>
      </w:r>
      <w:r w:rsidRPr="00FE5B93">
        <w:rPr>
          <w:noProof/>
          <w:szCs w:val="24"/>
        </w:rPr>
        <w:t xml:space="preserve">, </w:t>
      </w:r>
      <w:r w:rsidRPr="00FE5B93">
        <w:rPr>
          <w:i/>
          <w:iCs/>
          <w:noProof/>
          <w:szCs w:val="24"/>
        </w:rPr>
        <w:t>49</w:t>
      </w:r>
      <w:r w:rsidRPr="00FE5B93">
        <w:rPr>
          <w:noProof/>
          <w:szCs w:val="24"/>
        </w:rPr>
        <w:t>, 547–551.</w:t>
      </w:r>
    </w:p>
    <w:p w14:paraId="1687762D"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17. </w:t>
      </w:r>
      <w:r w:rsidRPr="00FE5B93">
        <w:rPr>
          <w:noProof/>
          <w:szCs w:val="24"/>
        </w:rPr>
        <w:tab/>
        <w:t xml:space="preserve">Scheffer, M.; Carpenter, S.R.; Dakos, V.; van Nes, E.H. Generic Indicators of Ecological Resilience: Inferring the Chance of a Critical Transition. </w:t>
      </w:r>
      <w:r w:rsidRPr="00FE5B93">
        <w:rPr>
          <w:i/>
          <w:iCs/>
          <w:noProof/>
          <w:szCs w:val="24"/>
        </w:rPr>
        <w:t>Annu. Rev. Ecol. Evol. Syst.</w:t>
      </w:r>
      <w:r w:rsidRPr="00FE5B93">
        <w:rPr>
          <w:noProof/>
          <w:szCs w:val="24"/>
        </w:rPr>
        <w:t xml:space="preserve"> </w:t>
      </w:r>
      <w:r w:rsidRPr="00FE5B93">
        <w:rPr>
          <w:b/>
          <w:bCs/>
          <w:noProof/>
          <w:szCs w:val="24"/>
        </w:rPr>
        <w:t>2015</w:t>
      </w:r>
      <w:r w:rsidRPr="00FE5B93">
        <w:rPr>
          <w:noProof/>
          <w:szCs w:val="24"/>
        </w:rPr>
        <w:t xml:space="preserve">, </w:t>
      </w:r>
      <w:r w:rsidRPr="00FE5B93">
        <w:rPr>
          <w:i/>
          <w:iCs/>
          <w:noProof/>
          <w:szCs w:val="24"/>
        </w:rPr>
        <w:t>46</w:t>
      </w:r>
      <w:r w:rsidRPr="00FE5B93">
        <w:rPr>
          <w:noProof/>
          <w:szCs w:val="24"/>
        </w:rPr>
        <w:t>, 145–167.</w:t>
      </w:r>
    </w:p>
    <w:p w14:paraId="65CD48EE"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18. </w:t>
      </w:r>
      <w:r w:rsidRPr="00FE5B93">
        <w:rPr>
          <w:noProof/>
          <w:szCs w:val="24"/>
        </w:rPr>
        <w:tab/>
        <w:t xml:space="preserve">Quinlan, A.E.; Berbés-Blázquez, M.; Haider, L.J.; Peterson, G.D. Measuring and assessing resilience: broadening understanding through multiple disciplinary perspectives. </w:t>
      </w:r>
      <w:r w:rsidRPr="00FE5B93">
        <w:rPr>
          <w:i/>
          <w:iCs/>
          <w:noProof/>
          <w:szCs w:val="24"/>
        </w:rPr>
        <w:t>J. Appl. Ecol.</w:t>
      </w:r>
      <w:r w:rsidRPr="00FE5B93">
        <w:rPr>
          <w:noProof/>
          <w:szCs w:val="24"/>
        </w:rPr>
        <w:t xml:space="preserve"> </w:t>
      </w:r>
      <w:r w:rsidRPr="00FE5B93">
        <w:rPr>
          <w:b/>
          <w:bCs/>
          <w:noProof/>
          <w:szCs w:val="24"/>
        </w:rPr>
        <w:t>2016</w:t>
      </w:r>
      <w:r w:rsidRPr="00FE5B93">
        <w:rPr>
          <w:noProof/>
          <w:szCs w:val="24"/>
        </w:rPr>
        <w:t xml:space="preserve">, </w:t>
      </w:r>
      <w:r w:rsidRPr="00FE5B93">
        <w:rPr>
          <w:i/>
          <w:iCs/>
          <w:noProof/>
          <w:szCs w:val="24"/>
        </w:rPr>
        <w:t>53</w:t>
      </w:r>
      <w:r w:rsidRPr="00FE5B93">
        <w:rPr>
          <w:noProof/>
          <w:szCs w:val="24"/>
        </w:rPr>
        <w:t>, 677–687.</w:t>
      </w:r>
    </w:p>
    <w:p w14:paraId="0F73AF3A"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19. </w:t>
      </w:r>
      <w:r w:rsidRPr="00FE5B93">
        <w:rPr>
          <w:noProof/>
          <w:szCs w:val="24"/>
        </w:rPr>
        <w:tab/>
        <w:t xml:space="preserve">Meyer, K. A mathematical rewiew of resilience in ecology. </w:t>
      </w:r>
      <w:r w:rsidRPr="00FE5B93">
        <w:rPr>
          <w:i/>
          <w:iCs/>
          <w:noProof/>
          <w:szCs w:val="24"/>
        </w:rPr>
        <w:t>Nat. Resour. Model.</w:t>
      </w:r>
      <w:r w:rsidRPr="00FE5B93">
        <w:rPr>
          <w:noProof/>
          <w:szCs w:val="24"/>
        </w:rPr>
        <w:t xml:space="preserve"> </w:t>
      </w:r>
      <w:r w:rsidRPr="00FE5B93">
        <w:rPr>
          <w:b/>
          <w:bCs/>
          <w:noProof/>
          <w:szCs w:val="24"/>
        </w:rPr>
        <w:t>2016</w:t>
      </w:r>
      <w:r w:rsidRPr="00FE5B93">
        <w:rPr>
          <w:noProof/>
          <w:szCs w:val="24"/>
        </w:rPr>
        <w:t xml:space="preserve">, </w:t>
      </w:r>
      <w:r w:rsidRPr="00FE5B93">
        <w:rPr>
          <w:i/>
          <w:iCs/>
          <w:noProof/>
          <w:szCs w:val="24"/>
        </w:rPr>
        <w:t>29</w:t>
      </w:r>
      <w:r w:rsidRPr="00FE5B93">
        <w:rPr>
          <w:noProof/>
          <w:szCs w:val="24"/>
        </w:rPr>
        <w:t>, 339–352.</w:t>
      </w:r>
    </w:p>
    <w:p w14:paraId="6415F299"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20. </w:t>
      </w:r>
      <w:r w:rsidRPr="00FE5B93">
        <w:rPr>
          <w:noProof/>
          <w:szCs w:val="24"/>
        </w:rPr>
        <w:tab/>
        <w:t xml:space="preserve">De Keersmaecker, W.; Lhermitte, S.; Honnay, O.; Farifteh, J.; Somers, B.; Coppin, P. How to measure ecosystem stability? An evaluation of the reliability of stability metrics based on remote sensing time series across the major global ecosystems. </w:t>
      </w:r>
      <w:r w:rsidRPr="00FE5B93">
        <w:rPr>
          <w:i/>
          <w:iCs/>
          <w:noProof/>
          <w:szCs w:val="24"/>
        </w:rPr>
        <w:t>Glob. Chang. Biol.</w:t>
      </w:r>
      <w:r w:rsidRPr="00FE5B93">
        <w:rPr>
          <w:noProof/>
          <w:szCs w:val="24"/>
        </w:rPr>
        <w:t xml:space="preserve"> </w:t>
      </w:r>
      <w:r w:rsidRPr="00FE5B93">
        <w:rPr>
          <w:b/>
          <w:bCs/>
          <w:noProof/>
          <w:szCs w:val="24"/>
        </w:rPr>
        <w:t>2014</w:t>
      </w:r>
      <w:r w:rsidRPr="00FE5B93">
        <w:rPr>
          <w:noProof/>
          <w:szCs w:val="24"/>
        </w:rPr>
        <w:t xml:space="preserve">, </w:t>
      </w:r>
      <w:r w:rsidRPr="00FE5B93">
        <w:rPr>
          <w:i/>
          <w:iCs/>
          <w:noProof/>
          <w:szCs w:val="24"/>
        </w:rPr>
        <w:t>20</w:t>
      </w:r>
      <w:r w:rsidRPr="00FE5B93">
        <w:rPr>
          <w:noProof/>
          <w:szCs w:val="24"/>
        </w:rPr>
        <w:t>, 2149–2161.</w:t>
      </w:r>
    </w:p>
    <w:p w14:paraId="3908D011"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21. </w:t>
      </w:r>
      <w:r w:rsidRPr="00FE5B93">
        <w:rPr>
          <w:noProof/>
          <w:szCs w:val="24"/>
        </w:rPr>
        <w:tab/>
        <w:t xml:space="preserve">Srinivasa Rao, C.; Kareemulla, K.; Krishnan, P.; Murthy, G.R.K.; Ramesh, P.; Ananthan, P.S.; Joshi, P.K. Agro-ecosystem based sustainability indicators for climate resilient agriculture in India: A conceptual framework. </w:t>
      </w:r>
      <w:r w:rsidRPr="00FE5B93">
        <w:rPr>
          <w:i/>
          <w:iCs/>
          <w:noProof/>
          <w:szCs w:val="24"/>
        </w:rPr>
        <w:t>Ecol. Indic.</w:t>
      </w:r>
      <w:r w:rsidRPr="00FE5B93">
        <w:rPr>
          <w:noProof/>
          <w:szCs w:val="24"/>
        </w:rPr>
        <w:t xml:space="preserve"> </w:t>
      </w:r>
      <w:r w:rsidRPr="00FE5B93">
        <w:rPr>
          <w:b/>
          <w:bCs/>
          <w:noProof/>
          <w:szCs w:val="24"/>
        </w:rPr>
        <w:t>2018</w:t>
      </w:r>
      <w:r w:rsidRPr="00FE5B93">
        <w:rPr>
          <w:noProof/>
          <w:szCs w:val="24"/>
        </w:rPr>
        <w:t>, 0–1.</w:t>
      </w:r>
    </w:p>
    <w:p w14:paraId="2222F90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22. </w:t>
      </w:r>
      <w:r w:rsidRPr="00FE5B93">
        <w:rPr>
          <w:noProof/>
          <w:szCs w:val="24"/>
        </w:rPr>
        <w:tab/>
        <w:t xml:space="preserve">Lloret, F.; Lobo, A.; Estevan, H.; Maisongrande, P.; Vayreda, J.; Terradas, J. Woody Plant Richness and NDVI Response to Drought Events in Catalonian (Northeastern Spain) Forests. </w:t>
      </w:r>
      <w:r w:rsidRPr="00FE5B93">
        <w:rPr>
          <w:i/>
          <w:iCs/>
          <w:noProof/>
          <w:szCs w:val="24"/>
        </w:rPr>
        <w:t>Ecology</w:t>
      </w:r>
      <w:r w:rsidRPr="00FE5B93">
        <w:rPr>
          <w:noProof/>
          <w:szCs w:val="24"/>
        </w:rPr>
        <w:t xml:space="preserve"> </w:t>
      </w:r>
      <w:r w:rsidRPr="00FE5B93">
        <w:rPr>
          <w:b/>
          <w:bCs/>
          <w:noProof/>
          <w:szCs w:val="24"/>
        </w:rPr>
        <w:t>2007</w:t>
      </w:r>
      <w:r w:rsidRPr="00FE5B93">
        <w:rPr>
          <w:noProof/>
          <w:szCs w:val="24"/>
        </w:rPr>
        <w:t xml:space="preserve">, </w:t>
      </w:r>
      <w:r w:rsidRPr="00FE5B93">
        <w:rPr>
          <w:i/>
          <w:iCs/>
          <w:noProof/>
          <w:szCs w:val="24"/>
        </w:rPr>
        <w:t>88</w:t>
      </w:r>
      <w:r w:rsidRPr="00FE5B93">
        <w:rPr>
          <w:noProof/>
          <w:szCs w:val="24"/>
        </w:rPr>
        <w:t>, 2270–2279.</w:t>
      </w:r>
    </w:p>
    <w:p w14:paraId="32B7C3F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23. </w:t>
      </w:r>
      <w:r w:rsidRPr="00FE5B93">
        <w:rPr>
          <w:noProof/>
          <w:szCs w:val="24"/>
        </w:rPr>
        <w:tab/>
        <w:t xml:space="preserve">Vogel, A.; Scherer-Lorenzen, M.; Weigelt, A. Grassland Resistance and Resilience after Drought Depends on Management Intensity and Species Richness. </w:t>
      </w:r>
      <w:r w:rsidRPr="00FE5B93">
        <w:rPr>
          <w:i/>
          <w:iCs/>
          <w:noProof/>
          <w:szCs w:val="24"/>
        </w:rPr>
        <w:t>PLoS One</w:t>
      </w:r>
      <w:r w:rsidRPr="00FE5B93">
        <w:rPr>
          <w:noProof/>
          <w:szCs w:val="24"/>
        </w:rPr>
        <w:t xml:space="preserve"> </w:t>
      </w:r>
      <w:r w:rsidRPr="00FE5B93">
        <w:rPr>
          <w:b/>
          <w:bCs/>
          <w:noProof/>
          <w:szCs w:val="24"/>
        </w:rPr>
        <w:t>2012</w:t>
      </w:r>
      <w:r w:rsidRPr="00FE5B93">
        <w:rPr>
          <w:noProof/>
          <w:szCs w:val="24"/>
        </w:rPr>
        <w:t xml:space="preserve">, </w:t>
      </w:r>
      <w:r w:rsidRPr="00FE5B93">
        <w:rPr>
          <w:i/>
          <w:iCs/>
          <w:noProof/>
          <w:szCs w:val="24"/>
        </w:rPr>
        <w:t>7</w:t>
      </w:r>
      <w:r w:rsidRPr="00FE5B93">
        <w:rPr>
          <w:noProof/>
          <w:szCs w:val="24"/>
        </w:rPr>
        <w:t>, e36992.</w:t>
      </w:r>
    </w:p>
    <w:p w14:paraId="4EE535A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lastRenderedPageBreak/>
        <w:t xml:space="preserve">24. </w:t>
      </w:r>
      <w:r w:rsidRPr="00FE5B93">
        <w:rPr>
          <w:noProof/>
          <w:szCs w:val="24"/>
        </w:rPr>
        <w:tab/>
        <w:t xml:space="preserve">Van Ruijven, J.; Berendse, F. Diversity enhances community recovery, but not resistance, after drought. </w:t>
      </w:r>
      <w:r w:rsidRPr="00FE5B93">
        <w:rPr>
          <w:i/>
          <w:iCs/>
          <w:noProof/>
          <w:szCs w:val="24"/>
        </w:rPr>
        <w:t>J. Ecol.</w:t>
      </w:r>
      <w:r w:rsidRPr="00FE5B93">
        <w:rPr>
          <w:noProof/>
          <w:szCs w:val="24"/>
        </w:rPr>
        <w:t xml:space="preserve"> </w:t>
      </w:r>
      <w:r w:rsidRPr="00FE5B93">
        <w:rPr>
          <w:b/>
          <w:bCs/>
          <w:noProof/>
          <w:szCs w:val="24"/>
        </w:rPr>
        <w:t>2010</w:t>
      </w:r>
      <w:r w:rsidRPr="00FE5B93">
        <w:rPr>
          <w:noProof/>
          <w:szCs w:val="24"/>
        </w:rPr>
        <w:t xml:space="preserve">, </w:t>
      </w:r>
      <w:r w:rsidRPr="00FE5B93">
        <w:rPr>
          <w:i/>
          <w:iCs/>
          <w:noProof/>
          <w:szCs w:val="24"/>
        </w:rPr>
        <w:t>98</w:t>
      </w:r>
      <w:r w:rsidRPr="00FE5B93">
        <w:rPr>
          <w:noProof/>
          <w:szCs w:val="24"/>
        </w:rPr>
        <w:t>, 81–86.</w:t>
      </w:r>
    </w:p>
    <w:p w14:paraId="4A47B1CA"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25. </w:t>
      </w:r>
      <w:r w:rsidRPr="00FE5B93">
        <w:rPr>
          <w:noProof/>
          <w:szCs w:val="24"/>
        </w:rPr>
        <w:tab/>
        <w:t xml:space="preserve">Dakos, V.; Carpenter, S.R.; Brock, W.A.; Ellison, A.M.; Guttal, V.; Ives, A.R.; Kéfi, S.; Livina, V.; Seekell, D.A.; van Nes, E.H.; et al. Methods for Detecting Early Warnings of Critical Transitions in Time Series Illustrated Using Simulated Ecological Data. </w:t>
      </w:r>
      <w:r w:rsidRPr="00FE5B93">
        <w:rPr>
          <w:i/>
          <w:iCs/>
          <w:noProof/>
          <w:szCs w:val="24"/>
        </w:rPr>
        <w:t>PLoS One</w:t>
      </w:r>
      <w:r w:rsidRPr="00FE5B93">
        <w:rPr>
          <w:noProof/>
          <w:szCs w:val="24"/>
        </w:rPr>
        <w:t xml:space="preserve"> </w:t>
      </w:r>
      <w:r w:rsidRPr="00FE5B93">
        <w:rPr>
          <w:b/>
          <w:bCs/>
          <w:noProof/>
          <w:szCs w:val="24"/>
        </w:rPr>
        <w:t>2012</w:t>
      </w:r>
      <w:r w:rsidRPr="00FE5B93">
        <w:rPr>
          <w:noProof/>
          <w:szCs w:val="24"/>
        </w:rPr>
        <w:t xml:space="preserve">, </w:t>
      </w:r>
      <w:r w:rsidRPr="00FE5B93">
        <w:rPr>
          <w:i/>
          <w:iCs/>
          <w:noProof/>
          <w:szCs w:val="24"/>
        </w:rPr>
        <w:t>7</w:t>
      </w:r>
      <w:r w:rsidRPr="00FE5B93">
        <w:rPr>
          <w:noProof/>
          <w:szCs w:val="24"/>
        </w:rPr>
        <w:t>, e41010.</w:t>
      </w:r>
    </w:p>
    <w:p w14:paraId="3B7C6AB9"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26. </w:t>
      </w:r>
      <w:r w:rsidRPr="00FE5B93">
        <w:rPr>
          <w:noProof/>
          <w:szCs w:val="24"/>
        </w:rPr>
        <w:tab/>
        <w:t xml:space="preserve">Zaccarelli, N.; Li, B.-L.; Petrosillo, I.; Zurlini, G. Order and disorder in ecological time-series: Introducing normalized spectral entropy. </w:t>
      </w:r>
      <w:r w:rsidRPr="00FE5B93">
        <w:rPr>
          <w:i/>
          <w:iCs/>
          <w:noProof/>
          <w:szCs w:val="24"/>
        </w:rPr>
        <w:t>Ecol. Indic.</w:t>
      </w:r>
      <w:r w:rsidRPr="00FE5B93">
        <w:rPr>
          <w:noProof/>
          <w:szCs w:val="24"/>
        </w:rPr>
        <w:t xml:space="preserve"> </w:t>
      </w:r>
      <w:r w:rsidRPr="00FE5B93">
        <w:rPr>
          <w:b/>
          <w:bCs/>
          <w:noProof/>
          <w:szCs w:val="24"/>
        </w:rPr>
        <w:t>2013</w:t>
      </w:r>
      <w:r w:rsidRPr="00FE5B93">
        <w:rPr>
          <w:noProof/>
          <w:szCs w:val="24"/>
        </w:rPr>
        <w:t xml:space="preserve">, </w:t>
      </w:r>
      <w:r w:rsidRPr="00FE5B93">
        <w:rPr>
          <w:i/>
          <w:iCs/>
          <w:noProof/>
          <w:szCs w:val="24"/>
        </w:rPr>
        <w:t>28</w:t>
      </w:r>
      <w:r w:rsidRPr="00FE5B93">
        <w:rPr>
          <w:noProof/>
          <w:szCs w:val="24"/>
        </w:rPr>
        <w:t>, 22–30.</w:t>
      </w:r>
    </w:p>
    <w:p w14:paraId="2F171AF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27. </w:t>
      </w:r>
      <w:r w:rsidRPr="00FE5B93">
        <w:rPr>
          <w:noProof/>
          <w:szCs w:val="24"/>
        </w:rPr>
        <w:tab/>
        <w:t xml:space="preserve">Telesca, L.; Lasaponara, R.; Lanorte, A. Intra-annual dynamical persistent mechanisms in mediterranean ecosystems revealed SPOT-VEGETATION time series. </w:t>
      </w:r>
      <w:r w:rsidRPr="00FE5B93">
        <w:rPr>
          <w:i/>
          <w:iCs/>
          <w:noProof/>
          <w:szCs w:val="24"/>
        </w:rPr>
        <w:t>Ecol. Complex.</w:t>
      </w:r>
      <w:r w:rsidRPr="00FE5B93">
        <w:rPr>
          <w:noProof/>
          <w:szCs w:val="24"/>
        </w:rPr>
        <w:t xml:space="preserve"> </w:t>
      </w:r>
      <w:r w:rsidRPr="00FE5B93">
        <w:rPr>
          <w:b/>
          <w:bCs/>
          <w:noProof/>
          <w:szCs w:val="24"/>
        </w:rPr>
        <w:t>2008</w:t>
      </w:r>
      <w:r w:rsidRPr="00FE5B93">
        <w:rPr>
          <w:noProof/>
          <w:szCs w:val="24"/>
        </w:rPr>
        <w:t xml:space="preserve">, </w:t>
      </w:r>
      <w:r w:rsidRPr="00FE5B93">
        <w:rPr>
          <w:i/>
          <w:iCs/>
          <w:noProof/>
          <w:szCs w:val="24"/>
        </w:rPr>
        <w:t>5</w:t>
      </w:r>
      <w:r w:rsidRPr="00FE5B93">
        <w:rPr>
          <w:noProof/>
          <w:szCs w:val="24"/>
        </w:rPr>
        <w:t>, 151–156.</w:t>
      </w:r>
    </w:p>
    <w:p w14:paraId="247254D1"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28. </w:t>
      </w:r>
      <w:r w:rsidRPr="00FE5B93">
        <w:rPr>
          <w:noProof/>
          <w:szCs w:val="24"/>
        </w:rPr>
        <w:tab/>
        <w:t xml:space="preserve">Peng, C. ‐K.; Havlin, S.; Stanley, H.E.; Goldberger, A.L. Quantification of scaling exponents and crossover phenomena in nonstationary heartbeat time series. </w:t>
      </w:r>
      <w:r w:rsidRPr="00FE5B93">
        <w:rPr>
          <w:i/>
          <w:iCs/>
          <w:noProof/>
          <w:szCs w:val="24"/>
        </w:rPr>
        <w:t>Chaos An Interdiscip. J. Nonlinear Sci.</w:t>
      </w:r>
      <w:r w:rsidRPr="00FE5B93">
        <w:rPr>
          <w:noProof/>
          <w:szCs w:val="24"/>
        </w:rPr>
        <w:t xml:space="preserve"> </w:t>
      </w:r>
      <w:r w:rsidRPr="00FE5B93">
        <w:rPr>
          <w:b/>
          <w:bCs/>
          <w:noProof/>
          <w:szCs w:val="24"/>
        </w:rPr>
        <w:t>1995</w:t>
      </w:r>
      <w:r w:rsidRPr="00FE5B93">
        <w:rPr>
          <w:noProof/>
          <w:szCs w:val="24"/>
        </w:rPr>
        <w:t xml:space="preserve">, </w:t>
      </w:r>
      <w:r w:rsidRPr="00FE5B93">
        <w:rPr>
          <w:i/>
          <w:iCs/>
          <w:noProof/>
          <w:szCs w:val="24"/>
        </w:rPr>
        <w:t>5</w:t>
      </w:r>
      <w:r w:rsidRPr="00FE5B93">
        <w:rPr>
          <w:noProof/>
          <w:szCs w:val="24"/>
        </w:rPr>
        <w:t>, 82–87.</w:t>
      </w:r>
    </w:p>
    <w:p w14:paraId="512C9CA8"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29. </w:t>
      </w:r>
      <w:r w:rsidRPr="00FE5B93">
        <w:rPr>
          <w:noProof/>
          <w:szCs w:val="24"/>
        </w:rPr>
        <w:tab/>
        <w:t xml:space="preserve">Kahiluoto, H.; Kaseva, J.; Balek, J.; Olesen, J.E.; Ruiz-Ramos, M.; Gobin, A.; Kersebaum, K.C.; Takáč, J.; Ruget, F.; Ferrise, R.; et al. Decline in climate resilience of European wheat. </w:t>
      </w:r>
      <w:r w:rsidRPr="00FE5B93">
        <w:rPr>
          <w:i/>
          <w:iCs/>
          <w:noProof/>
          <w:szCs w:val="24"/>
        </w:rPr>
        <w:t>Proc. Natl. Acad. Sci.</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116</w:t>
      </w:r>
      <w:r w:rsidRPr="00FE5B93">
        <w:rPr>
          <w:noProof/>
          <w:szCs w:val="24"/>
        </w:rPr>
        <w:t>, 123–128.</w:t>
      </w:r>
    </w:p>
    <w:p w14:paraId="3782C4DB"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30. </w:t>
      </w:r>
      <w:r w:rsidRPr="00FE5B93">
        <w:rPr>
          <w:noProof/>
          <w:szCs w:val="24"/>
        </w:rPr>
        <w:tab/>
        <w:t xml:space="preserve">Renard, D.; Tilman, D. National food production stabilized by crop diversity. </w:t>
      </w:r>
      <w:r w:rsidRPr="00FE5B93">
        <w:rPr>
          <w:i/>
          <w:iCs/>
          <w:noProof/>
          <w:szCs w:val="24"/>
        </w:rPr>
        <w:t>Nature</w:t>
      </w:r>
      <w:r w:rsidRPr="00FE5B93">
        <w:rPr>
          <w:noProof/>
          <w:szCs w:val="24"/>
        </w:rPr>
        <w:t xml:space="preserve"> </w:t>
      </w:r>
      <w:r w:rsidRPr="00FE5B93">
        <w:rPr>
          <w:b/>
          <w:bCs/>
          <w:noProof/>
          <w:szCs w:val="24"/>
        </w:rPr>
        <w:t>2019</w:t>
      </w:r>
      <w:r w:rsidRPr="00FE5B93">
        <w:rPr>
          <w:noProof/>
          <w:szCs w:val="24"/>
        </w:rPr>
        <w:t>.</w:t>
      </w:r>
    </w:p>
    <w:p w14:paraId="2EC6C7A6"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31. </w:t>
      </w:r>
      <w:r w:rsidRPr="00FE5B93">
        <w:rPr>
          <w:noProof/>
          <w:szCs w:val="24"/>
        </w:rPr>
        <w:tab/>
        <w:t xml:space="preserve">De Keersmaecker, W.; Lhermitte, S.; Honnay, O.; Farifteh, J.; Somers, B.; Coppin, P. How to measure ecosystem stability? An evaluation of the reliability of stability metrics based on remote sensing time series across the major global ecosystems. </w:t>
      </w:r>
      <w:r w:rsidRPr="00FE5B93">
        <w:rPr>
          <w:i/>
          <w:iCs/>
          <w:noProof/>
          <w:szCs w:val="24"/>
        </w:rPr>
        <w:t>Glob. Chang. Biol.</w:t>
      </w:r>
      <w:r w:rsidRPr="00FE5B93">
        <w:rPr>
          <w:noProof/>
          <w:szCs w:val="24"/>
        </w:rPr>
        <w:t xml:space="preserve"> </w:t>
      </w:r>
      <w:r w:rsidRPr="00FE5B93">
        <w:rPr>
          <w:b/>
          <w:bCs/>
          <w:noProof/>
          <w:szCs w:val="24"/>
        </w:rPr>
        <w:t>2014</w:t>
      </w:r>
      <w:r w:rsidRPr="00FE5B93">
        <w:rPr>
          <w:noProof/>
          <w:szCs w:val="24"/>
        </w:rPr>
        <w:t xml:space="preserve">, </w:t>
      </w:r>
      <w:r w:rsidRPr="00FE5B93">
        <w:rPr>
          <w:i/>
          <w:iCs/>
          <w:noProof/>
          <w:szCs w:val="24"/>
        </w:rPr>
        <w:t>20</w:t>
      </w:r>
      <w:r w:rsidRPr="00FE5B93">
        <w:rPr>
          <w:noProof/>
          <w:szCs w:val="24"/>
        </w:rPr>
        <w:t>, 2149–2161.</w:t>
      </w:r>
    </w:p>
    <w:p w14:paraId="1AE5E6BA"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32. </w:t>
      </w:r>
      <w:r w:rsidRPr="00FE5B93">
        <w:rPr>
          <w:noProof/>
          <w:szCs w:val="24"/>
        </w:rPr>
        <w:tab/>
        <w:t xml:space="preserve">Zampieri, M.; Weissteiner, C.; Grizzetti, B.; Toreti, A.; M., M. van den B.; Dentener, F. Estimating resilience of annual crop production systems: theory and limitations. </w:t>
      </w:r>
      <w:r w:rsidRPr="00FE5B93">
        <w:rPr>
          <w:i/>
          <w:iCs/>
          <w:noProof/>
          <w:szCs w:val="24"/>
        </w:rPr>
        <w:t>arXiv</w:t>
      </w:r>
      <w:r w:rsidRPr="00FE5B93">
        <w:rPr>
          <w:noProof/>
          <w:szCs w:val="24"/>
        </w:rPr>
        <w:t xml:space="preserve"> </w:t>
      </w:r>
      <w:r w:rsidRPr="00FE5B93">
        <w:rPr>
          <w:b/>
          <w:bCs/>
          <w:noProof/>
          <w:szCs w:val="24"/>
        </w:rPr>
        <w:t>2019</w:t>
      </w:r>
      <w:r w:rsidRPr="00FE5B93">
        <w:rPr>
          <w:noProof/>
          <w:szCs w:val="24"/>
        </w:rPr>
        <w:t>, 1902.02677v1.</w:t>
      </w:r>
    </w:p>
    <w:p w14:paraId="00D122A0"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33. </w:t>
      </w:r>
      <w:r w:rsidRPr="00FE5B93">
        <w:rPr>
          <w:noProof/>
          <w:szCs w:val="24"/>
        </w:rPr>
        <w:tab/>
        <w:t xml:space="preserve">Zampieri, M.; Weissteiner, C.J.; Grizzetti, B.; Toreti, A.; van den Berg, M.; Dentener, F. Estimating resilience of crop production systems: From theory to practice. </w:t>
      </w:r>
      <w:r w:rsidRPr="00FE5B93">
        <w:rPr>
          <w:i/>
          <w:iCs/>
          <w:noProof/>
          <w:szCs w:val="24"/>
        </w:rPr>
        <w:t>Sci. Total Environ.</w:t>
      </w:r>
      <w:r w:rsidRPr="00FE5B93">
        <w:rPr>
          <w:noProof/>
          <w:szCs w:val="24"/>
        </w:rPr>
        <w:t xml:space="preserve"> </w:t>
      </w:r>
      <w:r w:rsidRPr="00FE5B93">
        <w:rPr>
          <w:b/>
          <w:bCs/>
          <w:noProof/>
          <w:szCs w:val="24"/>
        </w:rPr>
        <w:t>2020</w:t>
      </w:r>
      <w:r w:rsidRPr="00FE5B93">
        <w:rPr>
          <w:noProof/>
          <w:szCs w:val="24"/>
        </w:rPr>
        <w:t xml:space="preserve">, </w:t>
      </w:r>
      <w:r w:rsidRPr="00FE5B93">
        <w:rPr>
          <w:i/>
          <w:iCs/>
          <w:noProof/>
          <w:szCs w:val="24"/>
        </w:rPr>
        <w:t>735</w:t>
      </w:r>
      <w:r w:rsidRPr="00FE5B93">
        <w:rPr>
          <w:noProof/>
          <w:szCs w:val="24"/>
        </w:rPr>
        <w:t>, 139378.</w:t>
      </w:r>
    </w:p>
    <w:p w14:paraId="7229F850"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34. </w:t>
      </w:r>
      <w:r w:rsidRPr="00FE5B93">
        <w:rPr>
          <w:noProof/>
          <w:szCs w:val="24"/>
        </w:rPr>
        <w:tab/>
        <w:t xml:space="preserve">Xiao, J.; Liu, S.; Stoy, P.C. Preface: Impacts of extreme climate events and disturbances on carbon dynamics. </w:t>
      </w:r>
      <w:r w:rsidRPr="00FE5B93">
        <w:rPr>
          <w:i/>
          <w:iCs/>
          <w:noProof/>
          <w:szCs w:val="24"/>
        </w:rPr>
        <w:t>Biogeosciences</w:t>
      </w:r>
      <w:r w:rsidRPr="00FE5B93">
        <w:rPr>
          <w:noProof/>
          <w:szCs w:val="24"/>
        </w:rPr>
        <w:t xml:space="preserve"> </w:t>
      </w:r>
      <w:r w:rsidRPr="00FE5B93">
        <w:rPr>
          <w:b/>
          <w:bCs/>
          <w:noProof/>
          <w:szCs w:val="24"/>
        </w:rPr>
        <w:t>2016</w:t>
      </w:r>
      <w:r w:rsidRPr="00FE5B93">
        <w:rPr>
          <w:noProof/>
          <w:szCs w:val="24"/>
        </w:rPr>
        <w:t xml:space="preserve">, </w:t>
      </w:r>
      <w:r w:rsidRPr="00FE5B93">
        <w:rPr>
          <w:i/>
          <w:iCs/>
          <w:noProof/>
          <w:szCs w:val="24"/>
        </w:rPr>
        <w:t>13</w:t>
      </w:r>
      <w:r w:rsidRPr="00FE5B93">
        <w:rPr>
          <w:noProof/>
          <w:szCs w:val="24"/>
        </w:rPr>
        <w:t>, 3665–3675.</w:t>
      </w:r>
    </w:p>
    <w:p w14:paraId="4F280B00"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35. </w:t>
      </w:r>
      <w:r w:rsidRPr="00FE5B93">
        <w:rPr>
          <w:noProof/>
          <w:szCs w:val="24"/>
        </w:rPr>
        <w:tab/>
        <w:t xml:space="preserve">Fibbi, L.; Moriondo, M.; Chiesi, M.; Bindi, M.; Maselli, F. Impacts of climate change on the gross primary production of Italian forests. </w:t>
      </w:r>
      <w:r w:rsidRPr="00FE5B93">
        <w:rPr>
          <w:i/>
          <w:iCs/>
          <w:noProof/>
          <w:szCs w:val="24"/>
        </w:rPr>
        <w:t>Ann. For. Sci.</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76</w:t>
      </w:r>
      <w:r w:rsidRPr="00FE5B93">
        <w:rPr>
          <w:noProof/>
          <w:szCs w:val="24"/>
        </w:rPr>
        <w:t>, 59.</w:t>
      </w:r>
    </w:p>
    <w:p w14:paraId="4E3AE0A2"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36. </w:t>
      </w:r>
      <w:r w:rsidRPr="00FE5B93">
        <w:rPr>
          <w:noProof/>
          <w:szCs w:val="24"/>
        </w:rPr>
        <w:tab/>
        <w:t xml:space="preserve">Chen, C.; He, B.; Yuan, W.; Guo, L.; Zhang, Y. Increasing interannual variability of global vegetation greenness. </w:t>
      </w:r>
      <w:r w:rsidRPr="00FE5B93">
        <w:rPr>
          <w:i/>
          <w:iCs/>
          <w:noProof/>
          <w:szCs w:val="24"/>
        </w:rPr>
        <w:t>Environ. Res. Lett.</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14</w:t>
      </w:r>
      <w:r w:rsidRPr="00FE5B93">
        <w:rPr>
          <w:noProof/>
          <w:szCs w:val="24"/>
        </w:rPr>
        <w:t>, 124005.</w:t>
      </w:r>
    </w:p>
    <w:p w14:paraId="43C8745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37. </w:t>
      </w:r>
      <w:r w:rsidRPr="00FE5B93">
        <w:rPr>
          <w:noProof/>
          <w:szCs w:val="24"/>
        </w:rPr>
        <w:tab/>
        <w:t xml:space="preserve">Macholdt, J.; Piepho, H.-P.; Honermeier, B. Mineral NPK and manure fertilisation affecting the yield stability of winter wheat: Results from a long-term field experiment. </w:t>
      </w:r>
      <w:r w:rsidRPr="00FE5B93">
        <w:rPr>
          <w:i/>
          <w:iCs/>
          <w:noProof/>
          <w:szCs w:val="24"/>
        </w:rPr>
        <w:t>Eur. J. Agron.</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102</w:t>
      </w:r>
      <w:r w:rsidRPr="00FE5B93">
        <w:rPr>
          <w:noProof/>
          <w:szCs w:val="24"/>
        </w:rPr>
        <w:t>, 14–22.</w:t>
      </w:r>
    </w:p>
    <w:p w14:paraId="7C238D4F"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38. </w:t>
      </w:r>
      <w:r w:rsidRPr="00FE5B93">
        <w:rPr>
          <w:noProof/>
          <w:szCs w:val="24"/>
        </w:rPr>
        <w:tab/>
        <w:t xml:space="preserve">Zhang, J.; Ren, W.; An, P.; Pan, Z.; Wang, L.; Dong, Z.; He, D.; Yang, J.; Pan, S.; Tian, H. Responses of Crop Water Use Efficiency to Climate Change and Agronomic Measures in the Semiarid Area of Northern China. </w:t>
      </w:r>
      <w:r w:rsidRPr="00FE5B93">
        <w:rPr>
          <w:i/>
          <w:iCs/>
          <w:noProof/>
          <w:szCs w:val="24"/>
        </w:rPr>
        <w:t>PLoS One</w:t>
      </w:r>
      <w:r w:rsidRPr="00FE5B93">
        <w:rPr>
          <w:noProof/>
          <w:szCs w:val="24"/>
        </w:rPr>
        <w:t xml:space="preserve"> </w:t>
      </w:r>
      <w:r w:rsidRPr="00FE5B93">
        <w:rPr>
          <w:b/>
          <w:bCs/>
          <w:noProof/>
          <w:szCs w:val="24"/>
        </w:rPr>
        <w:t>2015</w:t>
      </w:r>
      <w:r w:rsidRPr="00FE5B93">
        <w:rPr>
          <w:noProof/>
          <w:szCs w:val="24"/>
        </w:rPr>
        <w:t xml:space="preserve">, </w:t>
      </w:r>
      <w:r w:rsidRPr="00FE5B93">
        <w:rPr>
          <w:i/>
          <w:iCs/>
          <w:noProof/>
          <w:szCs w:val="24"/>
        </w:rPr>
        <w:t>10</w:t>
      </w:r>
      <w:r w:rsidRPr="00FE5B93">
        <w:rPr>
          <w:noProof/>
          <w:szCs w:val="24"/>
        </w:rPr>
        <w:t>, e0137409.</w:t>
      </w:r>
    </w:p>
    <w:p w14:paraId="7AF104E2"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39. </w:t>
      </w:r>
      <w:r w:rsidRPr="00FE5B93">
        <w:rPr>
          <w:noProof/>
          <w:szCs w:val="24"/>
        </w:rPr>
        <w:tab/>
        <w:t xml:space="preserve">Macholdt, J.; Piepho, H.-P.; Honermeier, B. Does fertilization impact production risk and yield stability across an entire crop rotation? Insights from a long-term experiment. </w:t>
      </w:r>
      <w:r w:rsidRPr="00FE5B93">
        <w:rPr>
          <w:i/>
          <w:iCs/>
          <w:noProof/>
          <w:szCs w:val="24"/>
        </w:rPr>
        <w:t>F. Crop. Res.</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238</w:t>
      </w:r>
      <w:r w:rsidRPr="00FE5B93">
        <w:rPr>
          <w:noProof/>
          <w:szCs w:val="24"/>
        </w:rPr>
        <w:t>, 82–92.</w:t>
      </w:r>
    </w:p>
    <w:p w14:paraId="0B55559B"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40. </w:t>
      </w:r>
      <w:r w:rsidRPr="00FE5B93">
        <w:rPr>
          <w:noProof/>
          <w:szCs w:val="24"/>
        </w:rPr>
        <w:tab/>
        <w:t xml:space="preserve">Zampieri, M.; Grizzetti, B.; Meroni, M.; Scoccimarro, E.; Vrieling, A.; Naumann, G.; Toreti, A. Annual Green Water Resources and Vegetation Resilience Indicators: Definitions, Mutual Relationships, and Future Climate Projections. </w:t>
      </w:r>
      <w:r w:rsidRPr="00FE5B93">
        <w:rPr>
          <w:i/>
          <w:iCs/>
          <w:noProof/>
          <w:szCs w:val="24"/>
        </w:rPr>
        <w:t>Remote Sens.</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11</w:t>
      </w:r>
      <w:r w:rsidRPr="00FE5B93">
        <w:rPr>
          <w:noProof/>
          <w:szCs w:val="24"/>
        </w:rPr>
        <w:t>, 2708.</w:t>
      </w:r>
    </w:p>
    <w:p w14:paraId="63C1C66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41. </w:t>
      </w:r>
      <w:r w:rsidRPr="00FE5B93">
        <w:rPr>
          <w:noProof/>
          <w:szCs w:val="24"/>
        </w:rPr>
        <w:tab/>
        <w:t xml:space="preserve">Zampieri, M.; Grizzetti, B.; Toreti, A.; De Palma, P.; Collalti, A. Rise and fall of vegetation primary </w:t>
      </w:r>
      <w:r w:rsidRPr="00FE5B93">
        <w:rPr>
          <w:noProof/>
          <w:szCs w:val="24"/>
        </w:rPr>
        <w:lastRenderedPageBreak/>
        <w:t xml:space="preserve">production resilience to climate variability anticipatedby a largeensemble of Earth System Models’simulations. </w:t>
      </w:r>
      <w:r w:rsidRPr="00FE5B93">
        <w:rPr>
          <w:i/>
          <w:iCs/>
          <w:noProof/>
          <w:szCs w:val="24"/>
        </w:rPr>
        <w:t>EarthArXiv</w:t>
      </w:r>
      <w:r w:rsidRPr="00FE5B93">
        <w:rPr>
          <w:noProof/>
          <w:szCs w:val="24"/>
        </w:rPr>
        <w:t xml:space="preserve"> </w:t>
      </w:r>
      <w:r w:rsidRPr="00FE5B93">
        <w:rPr>
          <w:b/>
          <w:bCs/>
          <w:noProof/>
          <w:szCs w:val="24"/>
        </w:rPr>
        <w:t>2021</w:t>
      </w:r>
      <w:r w:rsidRPr="00FE5B93">
        <w:rPr>
          <w:noProof/>
          <w:szCs w:val="24"/>
        </w:rPr>
        <w:t>.</w:t>
      </w:r>
    </w:p>
    <w:p w14:paraId="1BE4D52E"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42. </w:t>
      </w:r>
      <w:r w:rsidRPr="00FE5B93">
        <w:rPr>
          <w:noProof/>
          <w:szCs w:val="24"/>
        </w:rPr>
        <w:tab/>
        <w:t xml:space="preserve">Zampieri, M.; Toreti, A.; Ceglar, A.; Naumann, G.; Turco, M.; Tebaldi, C. Climate resilience of the top ten wheat producers in the Mediterranean and the Middle East. </w:t>
      </w:r>
      <w:r w:rsidRPr="00FE5B93">
        <w:rPr>
          <w:i/>
          <w:iCs/>
          <w:noProof/>
          <w:szCs w:val="24"/>
        </w:rPr>
        <w:t>Reg. Environ. Chang.</w:t>
      </w:r>
      <w:r w:rsidRPr="00FE5B93">
        <w:rPr>
          <w:noProof/>
          <w:szCs w:val="24"/>
        </w:rPr>
        <w:t xml:space="preserve"> </w:t>
      </w:r>
      <w:r w:rsidRPr="00FE5B93">
        <w:rPr>
          <w:b/>
          <w:bCs/>
          <w:noProof/>
          <w:szCs w:val="24"/>
        </w:rPr>
        <w:t>2020</w:t>
      </w:r>
      <w:r w:rsidRPr="00FE5B93">
        <w:rPr>
          <w:noProof/>
          <w:szCs w:val="24"/>
        </w:rPr>
        <w:t xml:space="preserve">, </w:t>
      </w:r>
      <w:r w:rsidRPr="00FE5B93">
        <w:rPr>
          <w:i/>
          <w:iCs/>
          <w:noProof/>
          <w:szCs w:val="24"/>
        </w:rPr>
        <w:t>20</w:t>
      </w:r>
      <w:r w:rsidRPr="00FE5B93">
        <w:rPr>
          <w:noProof/>
          <w:szCs w:val="24"/>
        </w:rPr>
        <w:t>, 41.</w:t>
      </w:r>
    </w:p>
    <w:p w14:paraId="34D2F9F0"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43. </w:t>
      </w:r>
      <w:r w:rsidRPr="00FE5B93">
        <w:rPr>
          <w:noProof/>
          <w:szCs w:val="24"/>
        </w:rPr>
        <w:tab/>
        <w:t xml:space="preserve">Cleveland, W.S.; Devlin, S.J. Locally Weighted Regression: An Approach to Regression Analysis by Local Fitting. </w:t>
      </w:r>
      <w:r w:rsidRPr="00FE5B93">
        <w:rPr>
          <w:i/>
          <w:iCs/>
          <w:noProof/>
          <w:szCs w:val="24"/>
        </w:rPr>
        <w:t>J. Am. Stat. Assoc.</w:t>
      </w:r>
      <w:r w:rsidRPr="00FE5B93">
        <w:rPr>
          <w:noProof/>
          <w:szCs w:val="24"/>
        </w:rPr>
        <w:t xml:space="preserve"> </w:t>
      </w:r>
      <w:r w:rsidRPr="00FE5B93">
        <w:rPr>
          <w:b/>
          <w:bCs/>
          <w:noProof/>
          <w:szCs w:val="24"/>
        </w:rPr>
        <w:t>1988</w:t>
      </w:r>
      <w:r w:rsidRPr="00FE5B93">
        <w:rPr>
          <w:noProof/>
          <w:szCs w:val="24"/>
        </w:rPr>
        <w:t xml:space="preserve">, </w:t>
      </w:r>
      <w:r w:rsidRPr="00FE5B93">
        <w:rPr>
          <w:i/>
          <w:iCs/>
          <w:noProof/>
          <w:szCs w:val="24"/>
        </w:rPr>
        <w:t>83</w:t>
      </w:r>
      <w:r w:rsidRPr="00FE5B93">
        <w:rPr>
          <w:noProof/>
          <w:szCs w:val="24"/>
        </w:rPr>
        <w:t>, 596–610.</w:t>
      </w:r>
    </w:p>
    <w:p w14:paraId="1CCB36D2"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44. </w:t>
      </w:r>
      <w:r w:rsidRPr="00FE5B93">
        <w:rPr>
          <w:noProof/>
          <w:szCs w:val="24"/>
        </w:rPr>
        <w:tab/>
        <w:t xml:space="preserve">Zampieri, M.; Ceglar, A.; Dentener, F.; Toreti, A. Wheat yield loss attributable to heat waves, drought and water excess at the global, national and subnational scales. </w:t>
      </w:r>
      <w:r w:rsidRPr="00FE5B93">
        <w:rPr>
          <w:i/>
          <w:iCs/>
          <w:noProof/>
          <w:szCs w:val="24"/>
        </w:rPr>
        <w:t>Environ. Res. Lett.</w:t>
      </w:r>
      <w:r w:rsidRPr="00FE5B93">
        <w:rPr>
          <w:noProof/>
          <w:szCs w:val="24"/>
        </w:rPr>
        <w:t xml:space="preserve"> </w:t>
      </w:r>
      <w:r w:rsidRPr="00FE5B93">
        <w:rPr>
          <w:b/>
          <w:bCs/>
          <w:noProof/>
          <w:szCs w:val="24"/>
        </w:rPr>
        <w:t>2017</w:t>
      </w:r>
      <w:r w:rsidRPr="00FE5B93">
        <w:rPr>
          <w:noProof/>
          <w:szCs w:val="24"/>
        </w:rPr>
        <w:t xml:space="preserve">, </w:t>
      </w:r>
      <w:r w:rsidRPr="00FE5B93">
        <w:rPr>
          <w:i/>
          <w:iCs/>
          <w:noProof/>
          <w:szCs w:val="24"/>
        </w:rPr>
        <w:t>12</w:t>
      </w:r>
      <w:r w:rsidRPr="00FE5B93">
        <w:rPr>
          <w:noProof/>
          <w:szCs w:val="24"/>
        </w:rPr>
        <w:t>.</w:t>
      </w:r>
    </w:p>
    <w:p w14:paraId="3B02C678"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45. </w:t>
      </w:r>
      <w:r w:rsidRPr="00FE5B93">
        <w:rPr>
          <w:noProof/>
          <w:szCs w:val="24"/>
        </w:rPr>
        <w:tab/>
        <w:t xml:space="preserve">Schauberger, B.; Ben-Ari, T.; Makowski, D.; Kato, T.; Kato, H.; Ciais, P. Yield trends, variability and stagnation analysis of major crops in France over more than a century. </w:t>
      </w:r>
      <w:r w:rsidRPr="00FE5B93">
        <w:rPr>
          <w:i/>
          <w:iCs/>
          <w:noProof/>
          <w:szCs w:val="24"/>
        </w:rPr>
        <w:t>Sci. Rep.</w:t>
      </w:r>
      <w:r w:rsidRPr="00FE5B93">
        <w:rPr>
          <w:noProof/>
          <w:szCs w:val="24"/>
        </w:rPr>
        <w:t xml:space="preserve"> </w:t>
      </w:r>
      <w:r w:rsidRPr="00FE5B93">
        <w:rPr>
          <w:b/>
          <w:bCs/>
          <w:noProof/>
          <w:szCs w:val="24"/>
        </w:rPr>
        <w:t>2018</w:t>
      </w:r>
      <w:r w:rsidRPr="00FE5B93">
        <w:rPr>
          <w:noProof/>
          <w:szCs w:val="24"/>
        </w:rPr>
        <w:t xml:space="preserve">, </w:t>
      </w:r>
      <w:r w:rsidRPr="00FE5B93">
        <w:rPr>
          <w:i/>
          <w:iCs/>
          <w:noProof/>
          <w:szCs w:val="24"/>
        </w:rPr>
        <w:t>8</w:t>
      </w:r>
      <w:r w:rsidRPr="00FE5B93">
        <w:rPr>
          <w:noProof/>
          <w:szCs w:val="24"/>
        </w:rPr>
        <w:t>, 16865.</w:t>
      </w:r>
    </w:p>
    <w:p w14:paraId="7484BB90"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46. </w:t>
      </w:r>
      <w:r w:rsidRPr="00FE5B93">
        <w:rPr>
          <w:noProof/>
          <w:szCs w:val="24"/>
        </w:rPr>
        <w:tab/>
        <w:t xml:space="preserve">Zampieri, M.; Scoccimarro, E.; Gualdi, S. Atlantic influence on spring snowfall over the Alps in the past 150 years. </w:t>
      </w:r>
      <w:r w:rsidRPr="00FE5B93">
        <w:rPr>
          <w:i/>
          <w:iCs/>
          <w:noProof/>
          <w:szCs w:val="24"/>
        </w:rPr>
        <w:t>Environ. Res. Lett.</w:t>
      </w:r>
      <w:r w:rsidRPr="00FE5B93">
        <w:rPr>
          <w:noProof/>
          <w:szCs w:val="24"/>
        </w:rPr>
        <w:t xml:space="preserve"> </w:t>
      </w:r>
      <w:r w:rsidRPr="00FE5B93">
        <w:rPr>
          <w:b/>
          <w:bCs/>
          <w:noProof/>
          <w:szCs w:val="24"/>
        </w:rPr>
        <w:t>2013</w:t>
      </w:r>
      <w:r w:rsidRPr="00FE5B93">
        <w:rPr>
          <w:noProof/>
          <w:szCs w:val="24"/>
        </w:rPr>
        <w:t xml:space="preserve">, </w:t>
      </w:r>
      <w:r w:rsidRPr="00FE5B93">
        <w:rPr>
          <w:i/>
          <w:iCs/>
          <w:noProof/>
          <w:szCs w:val="24"/>
        </w:rPr>
        <w:t>8</w:t>
      </w:r>
      <w:r w:rsidRPr="00FE5B93">
        <w:rPr>
          <w:noProof/>
          <w:szCs w:val="24"/>
        </w:rPr>
        <w:t>.</w:t>
      </w:r>
    </w:p>
    <w:p w14:paraId="231C789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47. </w:t>
      </w:r>
      <w:r w:rsidRPr="00FE5B93">
        <w:rPr>
          <w:noProof/>
          <w:szCs w:val="24"/>
        </w:rPr>
        <w:tab/>
        <w:t xml:space="preserve">Zampieri, M.; Toreti, A.; Schindler, A.; Scoccimarro, E.; Gualdi, S. Atlantic multi-decadal oscillation influence on weather regimes over Europe and the Mediterranean in spring and summer. </w:t>
      </w:r>
      <w:r w:rsidRPr="00FE5B93">
        <w:rPr>
          <w:i/>
          <w:iCs/>
          <w:noProof/>
          <w:szCs w:val="24"/>
        </w:rPr>
        <w:t>Glob. Planet. Change</w:t>
      </w:r>
      <w:r w:rsidRPr="00FE5B93">
        <w:rPr>
          <w:noProof/>
          <w:szCs w:val="24"/>
        </w:rPr>
        <w:t xml:space="preserve"> </w:t>
      </w:r>
      <w:r w:rsidRPr="00FE5B93">
        <w:rPr>
          <w:b/>
          <w:bCs/>
          <w:noProof/>
          <w:szCs w:val="24"/>
        </w:rPr>
        <w:t>2017</w:t>
      </w:r>
      <w:r w:rsidRPr="00FE5B93">
        <w:rPr>
          <w:noProof/>
          <w:szCs w:val="24"/>
        </w:rPr>
        <w:t xml:space="preserve">, </w:t>
      </w:r>
      <w:r w:rsidRPr="00FE5B93">
        <w:rPr>
          <w:i/>
          <w:iCs/>
          <w:noProof/>
          <w:szCs w:val="24"/>
        </w:rPr>
        <w:t>151</w:t>
      </w:r>
      <w:r w:rsidRPr="00FE5B93">
        <w:rPr>
          <w:noProof/>
          <w:szCs w:val="24"/>
        </w:rPr>
        <w:t>, 92–100.</w:t>
      </w:r>
    </w:p>
    <w:p w14:paraId="164A8396"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48. </w:t>
      </w:r>
      <w:r w:rsidRPr="00FE5B93">
        <w:rPr>
          <w:noProof/>
          <w:szCs w:val="24"/>
        </w:rPr>
        <w:tab/>
        <w:t xml:space="preserve">Zampieri, M.; D’Andrea, F.; Vautard, R.; Ciais, P.; De Noblet-Ducoudré, N.; Yiou, P. Hot European summers and the role of soil moisture in the propagation of mediterranean drought. </w:t>
      </w:r>
      <w:r w:rsidRPr="00FE5B93">
        <w:rPr>
          <w:i/>
          <w:iCs/>
          <w:noProof/>
          <w:szCs w:val="24"/>
        </w:rPr>
        <w:t>J. Clim.</w:t>
      </w:r>
      <w:r w:rsidRPr="00FE5B93">
        <w:rPr>
          <w:noProof/>
          <w:szCs w:val="24"/>
        </w:rPr>
        <w:t xml:space="preserve"> </w:t>
      </w:r>
      <w:r w:rsidRPr="00FE5B93">
        <w:rPr>
          <w:b/>
          <w:bCs/>
          <w:noProof/>
          <w:szCs w:val="24"/>
        </w:rPr>
        <w:t>2009</w:t>
      </w:r>
      <w:r w:rsidRPr="00FE5B93">
        <w:rPr>
          <w:noProof/>
          <w:szCs w:val="24"/>
        </w:rPr>
        <w:t xml:space="preserve">, </w:t>
      </w:r>
      <w:r w:rsidRPr="00FE5B93">
        <w:rPr>
          <w:i/>
          <w:iCs/>
          <w:noProof/>
          <w:szCs w:val="24"/>
        </w:rPr>
        <w:t>22</w:t>
      </w:r>
      <w:r w:rsidRPr="00FE5B93">
        <w:rPr>
          <w:noProof/>
          <w:szCs w:val="24"/>
        </w:rPr>
        <w:t>.</w:t>
      </w:r>
    </w:p>
    <w:p w14:paraId="43A6BF59" w14:textId="77777777" w:rsidR="00FE5B93" w:rsidRPr="00EE355F" w:rsidRDefault="00FE5B93" w:rsidP="00FE5B93">
      <w:pPr>
        <w:widowControl w:val="0"/>
        <w:autoSpaceDE w:val="0"/>
        <w:autoSpaceDN w:val="0"/>
        <w:adjustRightInd w:val="0"/>
        <w:spacing w:line="240" w:lineRule="auto"/>
        <w:ind w:left="640" w:hanging="640"/>
        <w:rPr>
          <w:noProof/>
          <w:szCs w:val="24"/>
          <w:lang w:val="it-IT"/>
          <w:rPrChange w:id="1331" w:author="Matteo Zampieri" w:date="2021-04-02T14:35:00Z">
            <w:rPr>
              <w:noProof/>
              <w:szCs w:val="24"/>
            </w:rPr>
          </w:rPrChange>
        </w:rPr>
      </w:pPr>
      <w:r w:rsidRPr="00FE5B93">
        <w:rPr>
          <w:noProof/>
          <w:szCs w:val="24"/>
        </w:rPr>
        <w:t xml:space="preserve">49. </w:t>
      </w:r>
      <w:r w:rsidRPr="00FE5B93">
        <w:rPr>
          <w:noProof/>
          <w:szCs w:val="24"/>
        </w:rPr>
        <w:tab/>
        <w:t xml:space="preserve">Ben-Ari, T.; Boé, J.; Ciais, P.; Lecerf, R.; Van der Velde, M.; Makowski, D. Causes and implications of the unforeseen 2016 extreme yield loss in the breadbasket of France. </w:t>
      </w:r>
      <w:r w:rsidRPr="00EE355F">
        <w:rPr>
          <w:i/>
          <w:iCs/>
          <w:noProof/>
          <w:szCs w:val="24"/>
          <w:lang w:val="it-IT"/>
          <w:rPrChange w:id="1332" w:author="Matteo Zampieri" w:date="2021-04-02T14:35:00Z">
            <w:rPr>
              <w:i/>
              <w:iCs/>
              <w:noProof/>
              <w:szCs w:val="24"/>
            </w:rPr>
          </w:rPrChange>
        </w:rPr>
        <w:t>Nat. Commun.</w:t>
      </w:r>
      <w:r w:rsidRPr="00EE355F">
        <w:rPr>
          <w:noProof/>
          <w:szCs w:val="24"/>
          <w:lang w:val="it-IT"/>
          <w:rPrChange w:id="1333" w:author="Matteo Zampieri" w:date="2021-04-02T14:35:00Z">
            <w:rPr>
              <w:noProof/>
              <w:szCs w:val="24"/>
            </w:rPr>
          </w:rPrChange>
        </w:rPr>
        <w:t xml:space="preserve"> </w:t>
      </w:r>
      <w:r w:rsidRPr="00EE355F">
        <w:rPr>
          <w:b/>
          <w:bCs/>
          <w:noProof/>
          <w:szCs w:val="24"/>
          <w:lang w:val="it-IT"/>
          <w:rPrChange w:id="1334" w:author="Matteo Zampieri" w:date="2021-04-02T14:35:00Z">
            <w:rPr>
              <w:b/>
              <w:bCs/>
              <w:noProof/>
              <w:szCs w:val="24"/>
            </w:rPr>
          </w:rPrChange>
        </w:rPr>
        <w:t>2018</w:t>
      </w:r>
      <w:r w:rsidRPr="00EE355F">
        <w:rPr>
          <w:noProof/>
          <w:szCs w:val="24"/>
          <w:lang w:val="it-IT"/>
          <w:rPrChange w:id="1335" w:author="Matteo Zampieri" w:date="2021-04-02T14:35:00Z">
            <w:rPr>
              <w:noProof/>
              <w:szCs w:val="24"/>
            </w:rPr>
          </w:rPrChange>
        </w:rPr>
        <w:t xml:space="preserve">, </w:t>
      </w:r>
      <w:r w:rsidRPr="00EE355F">
        <w:rPr>
          <w:i/>
          <w:iCs/>
          <w:noProof/>
          <w:szCs w:val="24"/>
          <w:lang w:val="it-IT"/>
          <w:rPrChange w:id="1336" w:author="Matteo Zampieri" w:date="2021-04-02T14:35:00Z">
            <w:rPr>
              <w:i/>
              <w:iCs/>
              <w:noProof/>
              <w:szCs w:val="24"/>
            </w:rPr>
          </w:rPrChange>
        </w:rPr>
        <w:t>9</w:t>
      </w:r>
      <w:r w:rsidRPr="00EE355F">
        <w:rPr>
          <w:noProof/>
          <w:szCs w:val="24"/>
          <w:lang w:val="it-IT"/>
          <w:rPrChange w:id="1337" w:author="Matteo Zampieri" w:date="2021-04-02T14:35:00Z">
            <w:rPr>
              <w:noProof/>
              <w:szCs w:val="24"/>
            </w:rPr>
          </w:rPrChange>
        </w:rPr>
        <w:t>, 1627.</w:t>
      </w:r>
    </w:p>
    <w:p w14:paraId="6F079976"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EE355F">
        <w:rPr>
          <w:noProof/>
          <w:szCs w:val="24"/>
          <w:lang w:val="it-IT"/>
          <w:rPrChange w:id="1338" w:author="Matteo Zampieri" w:date="2021-04-02T14:35:00Z">
            <w:rPr>
              <w:noProof/>
              <w:szCs w:val="24"/>
            </w:rPr>
          </w:rPrChange>
        </w:rPr>
        <w:t xml:space="preserve">50. </w:t>
      </w:r>
      <w:r w:rsidRPr="00EE355F">
        <w:rPr>
          <w:noProof/>
          <w:szCs w:val="24"/>
          <w:lang w:val="it-IT"/>
          <w:rPrChange w:id="1339" w:author="Matteo Zampieri" w:date="2021-04-02T14:35:00Z">
            <w:rPr>
              <w:noProof/>
              <w:szCs w:val="24"/>
            </w:rPr>
          </w:rPrChange>
        </w:rPr>
        <w:tab/>
        <w:t xml:space="preserve">Toreti, A.; Belward, A.; Perez-Dominguez, I.; Naumann, G.; Luterbacher, J.; Cronie, O.; Seguini, L.; Manfron, G.; Lopez-Lozano, R.; Baruth, B.; et al. </w:t>
      </w:r>
      <w:r w:rsidRPr="00FE5B93">
        <w:rPr>
          <w:noProof/>
          <w:szCs w:val="24"/>
        </w:rPr>
        <w:t xml:space="preserve">The Exceptional 2018 European Water Seesaw Calls for Action on Adaptation. </w:t>
      </w:r>
      <w:r w:rsidRPr="00FE5B93">
        <w:rPr>
          <w:i/>
          <w:iCs/>
          <w:noProof/>
          <w:szCs w:val="24"/>
        </w:rPr>
        <w:t>Earth’s Futur.</w:t>
      </w:r>
      <w:r w:rsidRPr="00FE5B93">
        <w:rPr>
          <w:noProof/>
          <w:szCs w:val="24"/>
        </w:rPr>
        <w:t xml:space="preserve"> </w:t>
      </w:r>
      <w:r w:rsidRPr="00FE5B93">
        <w:rPr>
          <w:b/>
          <w:bCs/>
          <w:noProof/>
          <w:szCs w:val="24"/>
        </w:rPr>
        <w:t>2019</w:t>
      </w:r>
      <w:r w:rsidRPr="00FE5B93">
        <w:rPr>
          <w:noProof/>
          <w:szCs w:val="24"/>
        </w:rPr>
        <w:t xml:space="preserve">, </w:t>
      </w:r>
      <w:r w:rsidRPr="00FE5B93">
        <w:rPr>
          <w:i/>
          <w:iCs/>
          <w:noProof/>
          <w:szCs w:val="24"/>
        </w:rPr>
        <w:t>7</w:t>
      </w:r>
      <w:r w:rsidRPr="00FE5B93">
        <w:rPr>
          <w:noProof/>
          <w:szCs w:val="24"/>
        </w:rPr>
        <w:t>, 652–663.</w:t>
      </w:r>
    </w:p>
    <w:p w14:paraId="119745CC"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51. </w:t>
      </w:r>
      <w:r w:rsidRPr="00FE5B93">
        <w:rPr>
          <w:noProof/>
          <w:szCs w:val="24"/>
        </w:rPr>
        <w:tab/>
        <w:t xml:space="preserve">Fontana, G.; Toreti, A.; Ceglar, A.; De Sanctis, G. Early heat waves over Italy and their impacts on durum wheat yields. </w:t>
      </w:r>
      <w:r w:rsidRPr="00FE5B93">
        <w:rPr>
          <w:i/>
          <w:iCs/>
          <w:noProof/>
          <w:szCs w:val="24"/>
        </w:rPr>
        <w:t>Nat. Hazards Earth Syst. Sci.</w:t>
      </w:r>
      <w:r w:rsidRPr="00FE5B93">
        <w:rPr>
          <w:noProof/>
          <w:szCs w:val="24"/>
        </w:rPr>
        <w:t xml:space="preserve"> </w:t>
      </w:r>
      <w:r w:rsidRPr="00FE5B93">
        <w:rPr>
          <w:b/>
          <w:bCs/>
          <w:noProof/>
          <w:szCs w:val="24"/>
        </w:rPr>
        <w:t>2015</w:t>
      </w:r>
      <w:r w:rsidRPr="00FE5B93">
        <w:rPr>
          <w:noProof/>
          <w:szCs w:val="24"/>
        </w:rPr>
        <w:t xml:space="preserve">, </w:t>
      </w:r>
      <w:r w:rsidRPr="00FE5B93">
        <w:rPr>
          <w:i/>
          <w:iCs/>
          <w:noProof/>
          <w:szCs w:val="24"/>
        </w:rPr>
        <w:t>15</w:t>
      </w:r>
      <w:r w:rsidRPr="00FE5B93">
        <w:rPr>
          <w:noProof/>
          <w:szCs w:val="24"/>
        </w:rPr>
        <w:t>, 1631–1637.</w:t>
      </w:r>
    </w:p>
    <w:p w14:paraId="735D5562"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52. </w:t>
      </w:r>
      <w:r w:rsidRPr="00FE5B93">
        <w:rPr>
          <w:noProof/>
          <w:szCs w:val="24"/>
        </w:rPr>
        <w:tab/>
        <w:t xml:space="preserve">Folke, C. Resilience: The emergence of a perspective for social-ecological systems analyses. </w:t>
      </w:r>
      <w:r w:rsidRPr="00FE5B93">
        <w:rPr>
          <w:i/>
          <w:iCs/>
          <w:noProof/>
          <w:szCs w:val="24"/>
        </w:rPr>
        <w:t>Glob. Environ. Chang.</w:t>
      </w:r>
      <w:r w:rsidRPr="00FE5B93">
        <w:rPr>
          <w:noProof/>
          <w:szCs w:val="24"/>
        </w:rPr>
        <w:t xml:space="preserve"> </w:t>
      </w:r>
      <w:r w:rsidRPr="00FE5B93">
        <w:rPr>
          <w:b/>
          <w:bCs/>
          <w:noProof/>
          <w:szCs w:val="24"/>
        </w:rPr>
        <w:t>2006</w:t>
      </w:r>
      <w:r w:rsidRPr="00FE5B93">
        <w:rPr>
          <w:noProof/>
          <w:szCs w:val="24"/>
        </w:rPr>
        <w:t xml:space="preserve">, </w:t>
      </w:r>
      <w:r w:rsidRPr="00FE5B93">
        <w:rPr>
          <w:i/>
          <w:iCs/>
          <w:noProof/>
          <w:szCs w:val="24"/>
        </w:rPr>
        <w:t>16</w:t>
      </w:r>
      <w:r w:rsidRPr="00FE5B93">
        <w:rPr>
          <w:noProof/>
          <w:szCs w:val="24"/>
        </w:rPr>
        <w:t>, 253–267.</w:t>
      </w:r>
    </w:p>
    <w:p w14:paraId="5EA18C3B"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53. </w:t>
      </w:r>
      <w:r w:rsidRPr="00FE5B93">
        <w:rPr>
          <w:noProof/>
          <w:szCs w:val="24"/>
        </w:rPr>
        <w:tab/>
        <w:t xml:space="preserve">Steffen, W.; Richardson, K.; Rockström, J.; Cornell, S.E.; Fetzer, I.; Bennett, E.M.; Biggs, R.; Carpenter, S.R.; de Vries, W.; de Wit, C.A.; et al. Planetary boundaries: Guiding human development on a changing planet. </w:t>
      </w:r>
      <w:r w:rsidRPr="00FE5B93">
        <w:rPr>
          <w:i/>
          <w:iCs/>
          <w:noProof/>
          <w:szCs w:val="24"/>
        </w:rPr>
        <w:t>Science (80-. ).</w:t>
      </w:r>
      <w:r w:rsidRPr="00FE5B93">
        <w:rPr>
          <w:noProof/>
          <w:szCs w:val="24"/>
        </w:rPr>
        <w:t xml:space="preserve"> </w:t>
      </w:r>
      <w:r w:rsidRPr="00FE5B93">
        <w:rPr>
          <w:b/>
          <w:bCs/>
          <w:noProof/>
          <w:szCs w:val="24"/>
        </w:rPr>
        <w:t>2015</w:t>
      </w:r>
      <w:r w:rsidRPr="00FE5B93">
        <w:rPr>
          <w:noProof/>
          <w:szCs w:val="24"/>
        </w:rPr>
        <w:t xml:space="preserve">, </w:t>
      </w:r>
      <w:r w:rsidRPr="00FE5B93">
        <w:rPr>
          <w:i/>
          <w:iCs/>
          <w:noProof/>
          <w:szCs w:val="24"/>
        </w:rPr>
        <w:t>347</w:t>
      </w:r>
      <w:r w:rsidRPr="00FE5B93">
        <w:rPr>
          <w:noProof/>
          <w:szCs w:val="24"/>
        </w:rPr>
        <w:t>.</w:t>
      </w:r>
    </w:p>
    <w:p w14:paraId="768DA88B"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54. </w:t>
      </w:r>
      <w:r w:rsidRPr="00FE5B93">
        <w:rPr>
          <w:noProof/>
          <w:szCs w:val="24"/>
        </w:rPr>
        <w:tab/>
        <w:t xml:space="preserve">Neil Adger, W.; Arnell, N.W.; Tompkins, E.L. Successful adaptation to climate change across scales. </w:t>
      </w:r>
      <w:r w:rsidRPr="00FE5B93">
        <w:rPr>
          <w:i/>
          <w:iCs/>
          <w:noProof/>
          <w:szCs w:val="24"/>
        </w:rPr>
        <w:t>Glob. Environ. Chang.</w:t>
      </w:r>
      <w:r w:rsidRPr="00FE5B93">
        <w:rPr>
          <w:noProof/>
          <w:szCs w:val="24"/>
        </w:rPr>
        <w:t xml:space="preserve"> </w:t>
      </w:r>
      <w:r w:rsidRPr="00FE5B93">
        <w:rPr>
          <w:b/>
          <w:bCs/>
          <w:noProof/>
          <w:szCs w:val="24"/>
        </w:rPr>
        <w:t>2005</w:t>
      </w:r>
      <w:r w:rsidRPr="00FE5B93">
        <w:rPr>
          <w:noProof/>
          <w:szCs w:val="24"/>
        </w:rPr>
        <w:t xml:space="preserve">, </w:t>
      </w:r>
      <w:r w:rsidRPr="00FE5B93">
        <w:rPr>
          <w:i/>
          <w:iCs/>
          <w:noProof/>
          <w:szCs w:val="24"/>
        </w:rPr>
        <w:t>15</w:t>
      </w:r>
      <w:r w:rsidRPr="00FE5B93">
        <w:rPr>
          <w:noProof/>
          <w:szCs w:val="24"/>
        </w:rPr>
        <w:t>, 77–86.</w:t>
      </w:r>
    </w:p>
    <w:p w14:paraId="3387D907"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55. </w:t>
      </w:r>
      <w:r w:rsidRPr="00FE5B93">
        <w:rPr>
          <w:noProof/>
          <w:szCs w:val="24"/>
        </w:rPr>
        <w:tab/>
        <w:t xml:space="preserve">Lindenmayer, D.; Hunter, M. Some Guiding Concepts for Conservation Biology. </w:t>
      </w:r>
      <w:r w:rsidRPr="00FE5B93">
        <w:rPr>
          <w:i/>
          <w:iCs/>
          <w:noProof/>
          <w:szCs w:val="24"/>
        </w:rPr>
        <w:t>Conserv. Biol.</w:t>
      </w:r>
      <w:r w:rsidRPr="00FE5B93">
        <w:rPr>
          <w:noProof/>
          <w:szCs w:val="24"/>
        </w:rPr>
        <w:t xml:space="preserve"> </w:t>
      </w:r>
      <w:r w:rsidRPr="00FE5B93">
        <w:rPr>
          <w:b/>
          <w:bCs/>
          <w:noProof/>
          <w:szCs w:val="24"/>
        </w:rPr>
        <w:t>2010</w:t>
      </w:r>
      <w:r w:rsidRPr="00FE5B93">
        <w:rPr>
          <w:noProof/>
          <w:szCs w:val="24"/>
        </w:rPr>
        <w:t xml:space="preserve">, </w:t>
      </w:r>
      <w:r w:rsidRPr="00FE5B93">
        <w:rPr>
          <w:i/>
          <w:iCs/>
          <w:noProof/>
          <w:szCs w:val="24"/>
        </w:rPr>
        <w:t>24</w:t>
      </w:r>
      <w:r w:rsidRPr="00FE5B93">
        <w:rPr>
          <w:noProof/>
          <w:szCs w:val="24"/>
        </w:rPr>
        <w:t>, 1459–1468.</w:t>
      </w:r>
    </w:p>
    <w:p w14:paraId="7D9DB72F"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56. </w:t>
      </w:r>
      <w:r w:rsidRPr="00FE5B93">
        <w:rPr>
          <w:noProof/>
          <w:szCs w:val="24"/>
        </w:rPr>
        <w:tab/>
        <w:t xml:space="preserve">Mahaut, L.; Violle, C.; Renard, D. Complementary mechanisms stabilize national food production. </w:t>
      </w:r>
      <w:r w:rsidRPr="00FE5B93">
        <w:rPr>
          <w:i/>
          <w:iCs/>
          <w:noProof/>
          <w:szCs w:val="24"/>
        </w:rPr>
        <w:t>Sci. Rep.</w:t>
      </w:r>
      <w:r w:rsidRPr="00FE5B93">
        <w:rPr>
          <w:noProof/>
          <w:szCs w:val="24"/>
        </w:rPr>
        <w:t xml:space="preserve"> </w:t>
      </w:r>
      <w:r w:rsidRPr="00FE5B93">
        <w:rPr>
          <w:b/>
          <w:bCs/>
          <w:noProof/>
          <w:szCs w:val="24"/>
        </w:rPr>
        <w:t>2021</w:t>
      </w:r>
      <w:r w:rsidRPr="00FE5B93">
        <w:rPr>
          <w:noProof/>
          <w:szCs w:val="24"/>
        </w:rPr>
        <w:t xml:space="preserve">, </w:t>
      </w:r>
      <w:r w:rsidRPr="00FE5B93">
        <w:rPr>
          <w:i/>
          <w:iCs/>
          <w:noProof/>
          <w:szCs w:val="24"/>
        </w:rPr>
        <w:t>11</w:t>
      </w:r>
      <w:r w:rsidRPr="00FE5B93">
        <w:rPr>
          <w:noProof/>
          <w:szCs w:val="24"/>
        </w:rPr>
        <w:t>, 4922.</w:t>
      </w:r>
    </w:p>
    <w:p w14:paraId="26897784"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57. </w:t>
      </w:r>
      <w:r w:rsidRPr="00FE5B93">
        <w:rPr>
          <w:noProof/>
          <w:szCs w:val="24"/>
        </w:rPr>
        <w:tab/>
        <w:t xml:space="preserve">Asante, B.O.; Villano, R.A.; Patrick, I.W.; Battese, G.E. Determinants of farm diversification in integrated crop–livestock farming systems in Ghana. </w:t>
      </w:r>
      <w:r w:rsidRPr="00FE5B93">
        <w:rPr>
          <w:i/>
          <w:iCs/>
          <w:noProof/>
          <w:szCs w:val="24"/>
        </w:rPr>
        <w:t>Renew. Agric. Food Syst.</w:t>
      </w:r>
      <w:r w:rsidRPr="00FE5B93">
        <w:rPr>
          <w:noProof/>
          <w:szCs w:val="24"/>
        </w:rPr>
        <w:t xml:space="preserve"> </w:t>
      </w:r>
      <w:r w:rsidRPr="00FE5B93">
        <w:rPr>
          <w:b/>
          <w:bCs/>
          <w:noProof/>
          <w:szCs w:val="24"/>
        </w:rPr>
        <w:t>2018</w:t>
      </w:r>
      <w:r w:rsidRPr="00FE5B93">
        <w:rPr>
          <w:noProof/>
          <w:szCs w:val="24"/>
        </w:rPr>
        <w:t xml:space="preserve">, </w:t>
      </w:r>
      <w:r w:rsidRPr="00FE5B93">
        <w:rPr>
          <w:i/>
          <w:iCs/>
          <w:noProof/>
          <w:szCs w:val="24"/>
        </w:rPr>
        <w:t>33</w:t>
      </w:r>
      <w:r w:rsidRPr="00FE5B93">
        <w:rPr>
          <w:noProof/>
          <w:szCs w:val="24"/>
        </w:rPr>
        <w:t>, 131–149.</w:t>
      </w:r>
    </w:p>
    <w:p w14:paraId="02BADD19"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58. </w:t>
      </w:r>
      <w:r w:rsidRPr="00FE5B93">
        <w:rPr>
          <w:noProof/>
          <w:szCs w:val="24"/>
        </w:rPr>
        <w:tab/>
        <w:t xml:space="preserve">Amine, B.M.; Fatima, B. Determinants Of On-Farm Diversification Among Rural Households: Empirical Evidence From Northern Algeria. </w:t>
      </w:r>
      <w:r w:rsidRPr="00FE5B93">
        <w:rPr>
          <w:i/>
          <w:iCs/>
          <w:noProof/>
          <w:szCs w:val="24"/>
        </w:rPr>
        <w:t>Int. J. Food Agric. Econ.</w:t>
      </w:r>
      <w:r w:rsidRPr="00FE5B93">
        <w:rPr>
          <w:noProof/>
          <w:szCs w:val="24"/>
        </w:rPr>
        <w:t xml:space="preserve"> </w:t>
      </w:r>
      <w:r w:rsidRPr="00FE5B93">
        <w:rPr>
          <w:b/>
          <w:bCs/>
          <w:noProof/>
          <w:szCs w:val="24"/>
        </w:rPr>
        <w:t>2016</w:t>
      </w:r>
      <w:r w:rsidRPr="00FE5B93">
        <w:rPr>
          <w:noProof/>
          <w:szCs w:val="24"/>
        </w:rPr>
        <w:t xml:space="preserve">, </w:t>
      </w:r>
      <w:r w:rsidRPr="00FE5B93">
        <w:rPr>
          <w:i/>
          <w:iCs/>
          <w:noProof/>
          <w:szCs w:val="24"/>
        </w:rPr>
        <w:t>4</w:t>
      </w:r>
      <w:r w:rsidRPr="00FE5B93">
        <w:rPr>
          <w:noProof/>
          <w:szCs w:val="24"/>
        </w:rPr>
        <w:t>, 1–13.</w:t>
      </w:r>
    </w:p>
    <w:p w14:paraId="55C0A8E6"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t xml:space="preserve">59. </w:t>
      </w:r>
      <w:r w:rsidRPr="00FE5B93">
        <w:rPr>
          <w:noProof/>
          <w:szCs w:val="24"/>
        </w:rPr>
        <w:tab/>
        <w:t xml:space="preserve">Simmie, J.; Martin, R. The economic resilience of regions: towards an evolutionary approach. </w:t>
      </w:r>
      <w:r w:rsidRPr="00FE5B93">
        <w:rPr>
          <w:i/>
          <w:iCs/>
          <w:noProof/>
          <w:szCs w:val="24"/>
        </w:rPr>
        <w:t>Cambridge J. Reg. Econ. Soc.</w:t>
      </w:r>
      <w:r w:rsidRPr="00FE5B93">
        <w:rPr>
          <w:noProof/>
          <w:szCs w:val="24"/>
        </w:rPr>
        <w:t xml:space="preserve"> </w:t>
      </w:r>
      <w:r w:rsidRPr="00FE5B93">
        <w:rPr>
          <w:b/>
          <w:bCs/>
          <w:noProof/>
          <w:szCs w:val="24"/>
        </w:rPr>
        <w:t>2010</w:t>
      </w:r>
      <w:r w:rsidRPr="00FE5B93">
        <w:rPr>
          <w:noProof/>
          <w:szCs w:val="24"/>
        </w:rPr>
        <w:t xml:space="preserve">, </w:t>
      </w:r>
      <w:r w:rsidRPr="00FE5B93">
        <w:rPr>
          <w:i/>
          <w:iCs/>
          <w:noProof/>
          <w:szCs w:val="24"/>
        </w:rPr>
        <w:t>3</w:t>
      </w:r>
      <w:r w:rsidRPr="00FE5B93">
        <w:rPr>
          <w:noProof/>
          <w:szCs w:val="24"/>
        </w:rPr>
        <w:t>, 27–43.</w:t>
      </w:r>
    </w:p>
    <w:p w14:paraId="5B1C6ED3" w14:textId="77777777" w:rsidR="00FE5B93" w:rsidRPr="00FE5B93" w:rsidRDefault="00FE5B93" w:rsidP="00FE5B93">
      <w:pPr>
        <w:widowControl w:val="0"/>
        <w:autoSpaceDE w:val="0"/>
        <w:autoSpaceDN w:val="0"/>
        <w:adjustRightInd w:val="0"/>
        <w:spacing w:line="240" w:lineRule="auto"/>
        <w:ind w:left="640" w:hanging="640"/>
        <w:rPr>
          <w:noProof/>
          <w:szCs w:val="24"/>
        </w:rPr>
      </w:pPr>
      <w:r w:rsidRPr="00FE5B93">
        <w:rPr>
          <w:noProof/>
          <w:szCs w:val="24"/>
        </w:rPr>
        <w:lastRenderedPageBreak/>
        <w:t xml:space="preserve">60. </w:t>
      </w:r>
      <w:r w:rsidRPr="00FE5B93">
        <w:rPr>
          <w:noProof/>
          <w:szCs w:val="24"/>
        </w:rPr>
        <w:tab/>
        <w:t xml:space="preserve">Markowitz, H. Portfolio Selection. </w:t>
      </w:r>
      <w:r w:rsidRPr="00FE5B93">
        <w:rPr>
          <w:i/>
          <w:iCs/>
          <w:noProof/>
          <w:szCs w:val="24"/>
        </w:rPr>
        <w:t>J. Finance</w:t>
      </w:r>
      <w:r w:rsidRPr="00FE5B93">
        <w:rPr>
          <w:noProof/>
          <w:szCs w:val="24"/>
        </w:rPr>
        <w:t xml:space="preserve"> </w:t>
      </w:r>
      <w:r w:rsidRPr="00FE5B93">
        <w:rPr>
          <w:b/>
          <w:bCs/>
          <w:noProof/>
          <w:szCs w:val="24"/>
        </w:rPr>
        <w:t>1952</w:t>
      </w:r>
      <w:r w:rsidRPr="00FE5B93">
        <w:rPr>
          <w:noProof/>
          <w:szCs w:val="24"/>
        </w:rPr>
        <w:t xml:space="preserve">, </w:t>
      </w:r>
      <w:r w:rsidRPr="00FE5B93">
        <w:rPr>
          <w:i/>
          <w:iCs/>
          <w:noProof/>
          <w:szCs w:val="24"/>
        </w:rPr>
        <w:t>7</w:t>
      </w:r>
      <w:r w:rsidRPr="00FE5B93">
        <w:rPr>
          <w:noProof/>
          <w:szCs w:val="24"/>
        </w:rPr>
        <w:t>, 77–91.</w:t>
      </w:r>
    </w:p>
    <w:p w14:paraId="6CD47B60" w14:textId="77777777" w:rsidR="00FE5B93" w:rsidRPr="00FE5B93" w:rsidRDefault="00FE5B93" w:rsidP="00FE5B93">
      <w:pPr>
        <w:widowControl w:val="0"/>
        <w:autoSpaceDE w:val="0"/>
        <w:autoSpaceDN w:val="0"/>
        <w:adjustRightInd w:val="0"/>
        <w:spacing w:line="240" w:lineRule="auto"/>
        <w:ind w:left="640" w:hanging="640"/>
        <w:rPr>
          <w:noProof/>
        </w:rPr>
      </w:pPr>
      <w:r w:rsidRPr="00FE5B93">
        <w:rPr>
          <w:noProof/>
          <w:szCs w:val="24"/>
        </w:rPr>
        <w:t xml:space="preserve">61. </w:t>
      </w:r>
      <w:r w:rsidRPr="00FE5B93">
        <w:rPr>
          <w:noProof/>
          <w:szCs w:val="24"/>
        </w:rPr>
        <w:tab/>
        <w:t xml:space="preserve">Tobin, J. Liquidity Preference as Behavior Towards Risk. </w:t>
      </w:r>
      <w:r w:rsidRPr="00FE5B93">
        <w:rPr>
          <w:i/>
          <w:iCs/>
          <w:noProof/>
          <w:szCs w:val="24"/>
        </w:rPr>
        <w:t>Rev. Econ. Stud.</w:t>
      </w:r>
      <w:r w:rsidRPr="00FE5B93">
        <w:rPr>
          <w:noProof/>
          <w:szCs w:val="24"/>
        </w:rPr>
        <w:t xml:space="preserve"> </w:t>
      </w:r>
      <w:r w:rsidRPr="00FE5B93">
        <w:rPr>
          <w:b/>
          <w:bCs/>
          <w:noProof/>
          <w:szCs w:val="24"/>
        </w:rPr>
        <w:t>1958</w:t>
      </w:r>
      <w:r w:rsidRPr="00FE5B93">
        <w:rPr>
          <w:noProof/>
          <w:szCs w:val="24"/>
        </w:rPr>
        <w:t xml:space="preserve">, </w:t>
      </w:r>
      <w:r w:rsidRPr="00FE5B93">
        <w:rPr>
          <w:i/>
          <w:iCs/>
          <w:noProof/>
          <w:szCs w:val="24"/>
        </w:rPr>
        <w:t>25</w:t>
      </w:r>
      <w:r w:rsidRPr="00FE5B93">
        <w:rPr>
          <w:noProof/>
          <w:szCs w:val="24"/>
        </w:rPr>
        <w:t>, 65–86.</w:t>
      </w:r>
    </w:p>
    <w:p w14:paraId="7313ACBD" w14:textId="62581B0D" w:rsidR="00CA4A5D" w:rsidRDefault="0012599D" w:rsidP="00D573DA">
      <w:pPr>
        <w:rPr>
          <w:ins w:id="1340" w:author="Matteo Zampieri" w:date="2021-03-11T14:34:00Z"/>
          <w:b/>
          <w:bCs/>
        </w:rPr>
      </w:pPr>
      <w:r>
        <w:rPr>
          <w:b/>
          <w:bCs/>
        </w:rPr>
        <w:fldChar w:fldCharType="end"/>
      </w:r>
    </w:p>
    <w:p w14:paraId="5A5F2CAC" w14:textId="4FEA29DF" w:rsidR="002C4AB0" w:rsidRDefault="002A6C58" w:rsidP="00D573DA">
      <w:ins w:id="1341" w:author="Andrea Toreti" w:date="2021-04-01T17:28:00Z">
        <w:del w:id="1342" w:author="Matteo Zampieri" w:date="2021-04-02T14:44:00Z">
          <w:r w:rsidDel="00EA0951">
            <w:rPr>
              <w:rFonts w:ascii="Arial" w:hAnsi="Arial" w:cs="Arial"/>
              <w:sz w:val="20"/>
              <w:szCs w:val="20"/>
            </w:rPr>
            <w:delText>y</w:delText>
          </w:r>
        </w:del>
      </w:ins>
    </w:p>
    <w:sectPr w:rsidR="002C4AB0" w:rsidSect="00E67A73">
      <w:pgSz w:w="11900" w:h="16840"/>
      <w:pgMar w:top="1417" w:right="1134" w:bottom="1134" w:left="1134" w:header="708" w:footer="708"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2" w:author="Andrea Toreti" w:date="2021-04-01T16:22:00Z" w:initials="AT">
    <w:p w14:paraId="24A420D9" w14:textId="2B9FCC9D" w:rsidR="003C724F" w:rsidRDefault="003C724F">
      <w:pPr>
        <w:pStyle w:val="Testocommento"/>
      </w:pPr>
      <w:r>
        <w:rPr>
          <w:rStyle w:val="Rimandocommento"/>
        </w:rPr>
        <w:annotationRef/>
      </w:r>
      <w:r>
        <w:t>American English to be coherent with the previous section</w:t>
      </w:r>
    </w:p>
  </w:comment>
  <w:comment w:id="897" w:author="Andrea Toreti" w:date="2021-04-01T16:40:00Z" w:initials="AT">
    <w:p w14:paraId="4B537B66" w14:textId="7A1FD666" w:rsidR="003C724F" w:rsidRDefault="003C724F">
      <w:pPr>
        <w:pStyle w:val="Testocommento"/>
      </w:pPr>
      <w:r>
        <w:rPr>
          <w:rStyle w:val="Rimandocommento"/>
        </w:rPr>
        <w:annotationRef/>
      </w:r>
      <w:r>
        <w:t>American English</w:t>
      </w:r>
    </w:p>
  </w:comment>
  <w:comment w:id="1263" w:author="Andrea Toreti" w:date="2021-04-01T17:20:00Z" w:initials="AT">
    <w:p w14:paraId="7B45DE1F" w14:textId="2CECE32D" w:rsidR="003C724F" w:rsidRDefault="003C724F">
      <w:pPr>
        <w:pStyle w:val="Testocommento"/>
      </w:pPr>
      <w:r>
        <w:rPr>
          <w:rStyle w:val="Rimandocommento"/>
        </w:rPr>
        <w:annotationRef/>
      </w:r>
      <w:r>
        <w:t>I’d delete this last sentence as it does not really add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A420D9" w15:done="0"/>
  <w15:commentEx w15:paraId="4B537B66" w15:done="0"/>
  <w15:commentEx w15:paraId="7B45DE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A420D9" w16cid:durableId="24115629"/>
  <w16cid:commentId w16cid:paraId="4B537B66" w16cid:durableId="2411562A"/>
  <w16cid:commentId w16cid:paraId="7B45DE1F" w16cid:durableId="24115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6B585" w14:textId="77777777" w:rsidR="00D11E05" w:rsidRDefault="00D11E05">
      <w:pPr>
        <w:spacing w:after="0" w:line="240" w:lineRule="auto"/>
      </w:pPr>
      <w:r>
        <w:separator/>
      </w:r>
    </w:p>
  </w:endnote>
  <w:endnote w:type="continuationSeparator" w:id="0">
    <w:p w14:paraId="5816657F" w14:textId="77777777" w:rsidR="00D11E05" w:rsidRDefault="00D1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2020D" w14:textId="77777777" w:rsidR="00D11E05" w:rsidRDefault="00D11E05">
      <w:pPr>
        <w:spacing w:after="0" w:line="240" w:lineRule="auto"/>
      </w:pPr>
      <w:r>
        <w:separator/>
      </w:r>
    </w:p>
  </w:footnote>
  <w:footnote w:type="continuationSeparator" w:id="0">
    <w:p w14:paraId="25265862" w14:textId="77777777" w:rsidR="00D11E05" w:rsidRDefault="00D11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B5AF9"/>
    <w:multiLevelType w:val="multilevel"/>
    <w:tmpl w:val="FA04158E"/>
    <w:numStyleLink w:val="ImportedStyle1"/>
  </w:abstractNum>
  <w:abstractNum w:abstractNumId="2" w15:restartNumberingAfterBreak="0">
    <w:nsid w:val="17777410"/>
    <w:multiLevelType w:val="hybridMultilevel"/>
    <w:tmpl w:val="6D142092"/>
    <w:lvl w:ilvl="0" w:tplc="31F29284">
      <w:start w:val="1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2A937517"/>
    <w:multiLevelType w:val="multilevel"/>
    <w:tmpl w:val="8676DC34"/>
    <w:lvl w:ilvl="0">
      <w:start w:val="2"/>
      <w:numFmt w:val="decimal"/>
      <w:lvlText w:val="(%1)"/>
      <w:lvlJc w:val="left"/>
      <w:pPr>
        <w:ind w:left="72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49537E"/>
    <w:multiLevelType w:val="hybridMultilevel"/>
    <w:tmpl w:val="86C264C4"/>
    <w:styleLink w:val="ImportedStyle2"/>
    <w:lvl w:ilvl="0" w:tplc="4C92CB72">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C909BBA">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BF4202C6">
      <w:start w:val="1"/>
      <w:numFmt w:val="lowerRoman"/>
      <w:lvlText w:val="%3."/>
      <w:lvlJc w:val="left"/>
      <w:pPr>
        <w:ind w:left="216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3" w:tplc="D0EEC42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9B0C4EC">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B4EA9E0">
      <w:start w:val="1"/>
      <w:numFmt w:val="lowerRoman"/>
      <w:lvlText w:val="%6."/>
      <w:lvlJc w:val="left"/>
      <w:pPr>
        <w:ind w:left="432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6" w:tplc="A954A47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1ADCCDF2">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97C53AC">
      <w:start w:val="1"/>
      <w:numFmt w:val="lowerRoman"/>
      <w:lvlText w:val="%9."/>
      <w:lvlJc w:val="left"/>
      <w:pPr>
        <w:ind w:left="6480" w:hanging="295"/>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C17FD9"/>
    <w:multiLevelType w:val="multilevel"/>
    <w:tmpl w:val="8676DC34"/>
    <w:lvl w:ilvl="0">
      <w:start w:val="2"/>
      <w:numFmt w:val="decimal"/>
      <w:lvlText w:val="(%1)"/>
      <w:lvlJc w:val="left"/>
      <w:pPr>
        <w:ind w:left="72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hint="default"/>
        <w:i/>
        <w:i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95"/>
      </w:pPr>
      <w:rPr>
        <w:rFonts w:hAnsi="Arial Unicode MS" w:hint="default"/>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2B7EE8"/>
    <w:multiLevelType w:val="hybridMultilevel"/>
    <w:tmpl w:val="9FDE9EB8"/>
    <w:lvl w:ilvl="0" w:tplc="F7BA388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8C4A9C"/>
    <w:multiLevelType w:val="hybridMultilevel"/>
    <w:tmpl w:val="FA04158E"/>
    <w:styleLink w:val="ImportedStyle1"/>
    <w:lvl w:ilvl="0" w:tplc="28CEC7A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802A4FA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71AEB676">
      <w:start w:val="1"/>
      <w:numFmt w:val="lowerRoman"/>
      <w:lvlText w:val="%3."/>
      <w:lvlJc w:val="left"/>
      <w:pPr>
        <w:ind w:left="216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3" w:tplc="4EAC75E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E8989658">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4BC2C962">
      <w:start w:val="1"/>
      <w:numFmt w:val="lowerRoman"/>
      <w:lvlText w:val="%6."/>
      <w:lvlJc w:val="left"/>
      <w:pPr>
        <w:ind w:left="432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6" w:tplc="6EDA33DA">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BA608CC8">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93C3250">
      <w:start w:val="1"/>
      <w:numFmt w:val="lowerRoman"/>
      <w:lvlText w:val="%9."/>
      <w:lvlJc w:val="left"/>
      <w:pPr>
        <w:ind w:left="6480" w:hanging="295"/>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DDD0AF3"/>
    <w:multiLevelType w:val="multilevel"/>
    <w:tmpl w:val="733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D053A"/>
    <w:multiLevelType w:val="hybridMultilevel"/>
    <w:tmpl w:val="85220B16"/>
    <w:lvl w:ilvl="0" w:tplc="5BF2CD7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2"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2"/>
  </w:num>
  <w:num w:numId="6">
    <w:abstractNumId w:val="11"/>
  </w:num>
  <w:num w:numId="7">
    <w:abstractNumId w:val="12"/>
  </w:num>
  <w:num w:numId="8">
    <w:abstractNumId w:val="3"/>
  </w:num>
  <w:num w:numId="9">
    <w:abstractNumId w:val="0"/>
  </w:num>
  <w:num w:numId="10">
    <w:abstractNumId w:val="9"/>
  </w:num>
  <w:num w:numId="11">
    <w:abstractNumId w:val="7"/>
  </w:num>
  <w:num w:numId="12">
    <w:abstractNumId w:val="4"/>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eo Zampieri">
    <w15:presenceInfo w15:providerId="Windows Live" w15:userId="5ebddbd2ca496c0e"/>
  </w15:person>
  <w15:person w15:author="Andrea Toreti">
    <w15:presenceInfo w15:providerId="None" w15:userId="Andrea Tore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5D"/>
    <w:rsid w:val="00010B22"/>
    <w:rsid w:val="00015E34"/>
    <w:rsid w:val="00020EDE"/>
    <w:rsid w:val="00023B4C"/>
    <w:rsid w:val="00023E39"/>
    <w:rsid w:val="000337DF"/>
    <w:rsid w:val="00035365"/>
    <w:rsid w:val="00036A9D"/>
    <w:rsid w:val="000448CF"/>
    <w:rsid w:val="00047E2D"/>
    <w:rsid w:val="000608D9"/>
    <w:rsid w:val="00061B24"/>
    <w:rsid w:val="00064527"/>
    <w:rsid w:val="00066052"/>
    <w:rsid w:val="00067765"/>
    <w:rsid w:val="00081DC6"/>
    <w:rsid w:val="000853A8"/>
    <w:rsid w:val="000958B8"/>
    <w:rsid w:val="0009628B"/>
    <w:rsid w:val="000B0152"/>
    <w:rsid w:val="000B2D69"/>
    <w:rsid w:val="00112950"/>
    <w:rsid w:val="001143A8"/>
    <w:rsid w:val="001167F0"/>
    <w:rsid w:val="00121E1C"/>
    <w:rsid w:val="0012599D"/>
    <w:rsid w:val="00131453"/>
    <w:rsid w:val="001333E4"/>
    <w:rsid w:val="00136918"/>
    <w:rsid w:val="00153645"/>
    <w:rsid w:val="001555DA"/>
    <w:rsid w:val="00157D24"/>
    <w:rsid w:val="001638B7"/>
    <w:rsid w:val="00166690"/>
    <w:rsid w:val="00175E51"/>
    <w:rsid w:val="00181111"/>
    <w:rsid w:val="00194282"/>
    <w:rsid w:val="001A33FA"/>
    <w:rsid w:val="001A41C5"/>
    <w:rsid w:val="001C180F"/>
    <w:rsid w:val="001D49A9"/>
    <w:rsid w:val="001D627F"/>
    <w:rsid w:val="001F0811"/>
    <w:rsid w:val="002027B4"/>
    <w:rsid w:val="00210D57"/>
    <w:rsid w:val="0021265D"/>
    <w:rsid w:val="00214A8E"/>
    <w:rsid w:val="00245E0C"/>
    <w:rsid w:val="002476F2"/>
    <w:rsid w:val="002731D0"/>
    <w:rsid w:val="00283981"/>
    <w:rsid w:val="002A6C58"/>
    <w:rsid w:val="002A7B3F"/>
    <w:rsid w:val="002B28C9"/>
    <w:rsid w:val="002B7002"/>
    <w:rsid w:val="002C4AB0"/>
    <w:rsid w:val="002C6D45"/>
    <w:rsid w:val="002D35A9"/>
    <w:rsid w:val="002D581C"/>
    <w:rsid w:val="002E172E"/>
    <w:rsid w:val="002F0819"/>
    <w:rsid w:val="002F142D"/>
    <w:rsid w:val="002F6D42"/>
    <w:rsid w:val="0030256D"/>
    <w:rsid w:val="00303C30"/>
    <w:rsid w:val="00304881"/>
    <w:rsid w:val="003111F0"/>
    <w:rsid w:val="00314A58"/>
    <w:rsid w:val="003174A3"/>
    <w:rsid w:val="00325F72"/>
    <w:rsid w:val="003555B8"/>
    <w:rsid w:val="00366AD7"/>
    <w:rsid w:val="00386032"/>
    <w:rsid w:val="00397381"/>
    <w:rsid w:val="003A52F3"/>
    <w:rsid w:val="003A5A3D"/>
    <w:rsid w:val="003B3B74"/>
    <w:rsid w:val="003B5719"/>
    <w:rsid w:val="003B5A24"/>
    <w:rsid w:val="003C724F"/>
    <w:rsid w:val="003D7A42"/>
    <w:rsid w:val="003E29B4"/>
    <w:rsid w:val="003E4360"/>
    <w:rsid w:val="003E6F83"/>
    <w:rsid w:val="003F1C4B"/>
    <w:rsid w:val="00402659"/>
    <w:rsid w:val="00403FFB"/>
    <w:rsid w:val="00407B9A"/>
    <w:rsid w:val="00424FE3"/>
    <w:rsid w:val="004340E2"/>
    <w:rsid w:val="00441000"/>
    <w:rsid w:val="00443BE4"/>
    <w:rsid w:val="00447A4D"/>
    <w:rsid w:val="00464587"/>
    <w:rsid w:val="00475251"/>
    <w:rsid w:val="004778B4"/>
    <w:rsid w:val="00492A62"/>
    <w:rsid w:val="00496DC4"/>
    <w:rsid w:val="004B2A12"/>
    <w:rsid w:val="004C04AE"/>
    <w:rsid w:val="004C08B5"/>
    <w:rsid w:val="004C7649"/>
    <w:rsid w:val="004E2B5C"/>
    <w:rsid w:val="004F2606"/>
    <w:rsid w:val="004F521C"/>
    <w:rsid w:val="004F71C3"/>
    <w:rsid w:val="00500D49"/>
    <w:rsid w:val="00530B47"/>
    <w:rsid w:val="0054252D"/>
    <w:rsid w:val="00542612"/>
    <w:rsid w:val="005500AB"/>
    <w:rsid w:val="00552457"/>
    <w:rsid w:val="0056019C"/>
    <w:rsid w:val="00570791"/>
    <w:rsid w:val="00575AD5"/>
    <w:rsid w:val="00582082"/>
    <w:rsid w:val="00582F37"/>
    <w:rsid w:val="005863C6"/>
    <w:rsid w:val="005969BF"/>
    <w:rsid w:val="005B1F63"/>
    <w:rsid w:val="005B75DE"/>
    <w:rsid w:val="005C08A9"/>
    <w:rsid w:val="005C0B7B"/>
    <w:rsid w:val="005C6652"/>
    <w:rsid w:val="005E039D"/>
    <w:rsid w:val="005E17EC"/>
    <w:rsid w:val="005E1FF8"/>
    <w:rsid w:val="005E3002"/>
    <w:rsid w:val="005E68DF"/>
    <w:rsid w:val="00615CB5"/>
    <w:rsid w:val="00620F47"/>
    <w:rsid w:val="006267DA"/>
    <w:rsid w:val="00627B66"/>
    <w:rsid w:val="00644A0F"/>
    <w:rsid w:val="00656B73"/>
    <w:rsid w:val="006630B8"/>
    <w:rsid w:val="00666E3F"/>
    <w:rsid w:val="00691BE2"/>
    <w:rsid w:val="006975EF"/>
    <w:rsid w:val="006A30F8"/>
    <w:rsid w:val="006C0FA2"/>
    <w:rsid w:val="006D79D9"/>
    <w:rsid w:val="006E736D"/>
    <w:rsid w:val="006F4546"/>
    <w:rsid w:val="00705B25"/>
    <w:rsid w:val="007078C0"/>
    <w:rsid w:val="00712FFC"/>
    <w:rsid w:val="00716582"/>
    <w:rsid w:val="00723F90"/>
    <w:rsid w:val="00737CCD"/>
    <w:rsid w:val="00742CB3"/>
    <w:rsid w:val="007442F3"/>
    <w:rsid w:val="007477AB"/>
    <w:rsid w:val="00767528"/>
    <w:rsid w:val="00771EF3"/>
    <w:rsid w:val="0078586A"/>
    <w:rsid w:val="007969A0"/>
    <w:rsid w:val="00797154"/>
    <w:rsid w:val="007A4919"/>
    <w:rsid w:val="007B2EEB"/>
    <w:rsid w:val="007C03B2"/>
    <w:rsid w:val="007C39CA"/>
    <w:rsid w:val="007C5564"/>
    <w:rsid w:val="007D5DAC"/>
    <w:rsid w:val="007E77BE"/>
    <w:rsid w:val="007F1663"/>
    <w:rsid w:val="00805BE7"/>
    <w:rsid w:val="00813EB0"/>
    <w:rsid w:val="008212D0"/>
    <w:rsid w:val="0083530A"/>
    <w:rsid w:val="008372E1"/>
    <w:rsid w:val="00843AA9"/>
    <w:rsid w:val="00850015"/>
    <w:rsid w:val="008547C9"/>
    <w:rsid w:val="008626F3"/>
    <w:rsid w:val="00863183"/>
    <w:rsid w:val="008719DB"/>
    <w:rsid w:val="008A6427"/>
    <w:rsid w:val="008A7C95"/>
    <w:rsid w:val="008B2DEF"/>
    <w:rsid w:val="008C2BE7"/>
    <w:rsid w:val="008C3F97"/>
    <w:rsid w:val="00902242"/>
    <w:rsid w:val="0091262D"/>
    <w:rsid w:val="009270E8"/>
    <w:rsid w:val="00927B05"/>
    <w:rsid w:val="00946B21"/>
    <w:rsid w:val="0096348C"/>
    <w:rsid w:val="009650B3"/>
    <w:rsid w:val="009707B1"/>
    <w:rsid w:val="00970892"/>
    <w:rsid w:val="00977FE5"/>
    <w:rsid w:val="009945E3"/>
    <w:rsid w:val="00997176"/>
    <w:rsid w:val="009A03F8"/>
    <w:rsid w:val="009A2040"/>
    <w:rsid w:val="009A5001"/>
    <w:rsid w:val="009C4B4C"/>
    <w:rsid w:val="009D026C"/>
    <w:rsid w:val="009D2BDC"/>
    <w:rsid w:val="009F3E3F"/>
    <w:rsid w:val="009F6052"/>
    <w:rsid w:val="00A12771"/>
    <w:rsid w:val="00A13A7B"/>
    <w:rsid w:val="00A17A43"/>
    <w:rsid w:val="00A218B9"/>
    <w:rsid w:val="00A22D68"/>
    <w:rsid w:val="00A25EE8"/>
    <w:rsid w:val="00A265F1"/>
    <w:rsid w:val="00A46E83"/>
    <w:rsid w:val="00A54A61"/>
    <w:rsid w:val="00A74912"/>
    <w:rsid w:val="00A749A9"/>
    <w:rsid w:val="00A83732"/>
    <w:rsid w:val="00A85116"/>
    <w:rsid w:val="00A93BDE"/>
    <w:rsid w:val="00AA2AA8"/>
    <w:rsid w:val="00AA62F5"/>
    <w:rsid w:val="00AB4212"/>
    <w:rsid w:val="00AB6CDB"/>
    <w:rsid w:val="00AD3292"/>
    <w:rsid w:val="00AD709E"/>
    <w:rsid w:val="00AD733B"/>
    <w:rsid w:val="00AE0734"/>
    <w:rsid w:val="00AE0774"/>
    <w:rsid w:val="00AF12B8"/>
    <w:rsid w:val="00AF303D"/>
    <w:rsid w:val="00B30B17"/>
    <w:rsid w:val="00B3528C"/>
    <w:rsid w:val="00B37264"/>
    <w:rsid w:val="00B37CD7"/>
    <w:rsid w:val="00B55177"/>
    <w:rsid w:val="00B57515"/>
    <w:rsid w:val="00B717E9"/>
    <w:rsid w:val="00B950AB"/>
    <w:rsid w:val="00B974F0"/>
    <w:rsid w:val="00BA2302"/>
    <w:rsid w:val="00BA4058"/>
    <w:rsid w:val="00BA6DBA"/>
    <w:rsid w:val="00BB2033"/>
    <w:rsid w:val="00BC1930"/>
    <w:rsid w:val="00BC35B2"/>
    <w:rsid w:val="00BE0911"/>
    <w:rsid w:val="00BE24F2"/>
    <w:rsid w:val="00BF2C15"/>
    <w:rsid w:val="00BF736B"/>
    <w:rsid w:val="00C04A56"/>
    <w:rsid w:val="00C1012A"/>
    <w:rsid w:val="00C13D4A"/>
    <w:rsid w:val="00C25936"/>
    <w:rsid w:val="00C26612"/>
    <w:rsid w:val="00C333ED"/>
    <w:rsid w:val="00C44335"/>
    <w:rsid w:val="00C47D67"/>
    <w:rsid w:val="00C50BC2"/>
    <w:rsid w:val="00C52840"/>
    <w:rsid w:val="00C53E3F"/>
    <w:rsid w:val="00C64446"/>
    <w:rsid w:val="00C7497B"/>
    <w:rsid w:val="00C76CB8"/>
    <w:rsid w:val="00C86A6C"/>
    <w:rsid w:val="00CA4A5D"/>
    <w:rsid w:val="00CA6ED0"/>
    <w:rsid w:val="00CB0160"/>
    <w:rsid w:val="00CB1CBB"/>
    <w:rsid w:val="00CC6F79"/>
    <w:rsid w:val="00CD6822"/>
    <w:rsid w:val="00CD782A"/>
    <w:rsid w:val="00CF28AF"/>
    <w:rsid w:val="00CF5E24"/>
    <w:rsid w:val="00CF7273"/>
    <w:rsid w:val="00D0016C"/>
    <w:rsid w:val="00D05801"/>
    <w:rsid w:val="00D11E05"/>
    <w:rsid w:val="00D12AA8"/>
    <w:rsid w:val="00D17227"/>
    <w:rsid w:val="00D2382C"/>
    <w:rsid w:val="00D23C17"/>
    <w:rsid w:val="00D257E9"/>
    <w:rsid w:val="00D317F7"/>
    <w:rsid w:val="00D35647"/>
    <w:rsid w:val="00D53512"/>
    <w:rsid w:val="00D537CC"/>
    <w:rsid w:val="00D573DA"/>
    <w:rsid w:val="00D61A44"/>
    <w:rsid w:val="00D77425"/>
    <w:rsid w:val="00D837F4"/>
    <w:rsid w:val="00D92E0A"/>
    <w:rsid w:val="00D97F38"/>
    <w:rsid w:val="00DB4840"/>
    <w:rsid w:val="00DB7220"/>
    <w:rsid w:val="00DC05A2"/>
    <w:rsid w:val="00DC57A5"/>
    <w:rsid w:val="00DC6340"/>
    <w:rsid w:val="00DC6880"/>
    <w:rsid w:val="00DC6CA8"/>
    <w:rsid w:val="00DD0800"/>
    <w:rsid w:val="00DE5BA9"/>
    <w:rsid w:val="00DF2644"/>
    <w:rsid w:val="00E11F20"/>
    <w:rsid w:val="00E27DD2"/>
    <w:rsid w:val="00E320B1"/>
    <w:rsid w:val="00E34F93"/>
    <w:rsid w:val="00E409C9"/>
    <w:rsid w:val="00E45EAD"/>
    <w:rsid w:val="00E50BBD"/>
    <w:rsid w:val="00E67A73"/>
    <w:rsid w:val="00E861BD"/>
    <w:rsid w:val="00EA0951"/>
    <w:rsid w:val="00EA423D"/>
    <w:rsid w:val="00EB2030"/>
    <w:rsid w:val="00ED3B27"/>
    <w:rsid w:val="00ED45FB"/>
    <w:rsid w:val="00ED5FA4"/>
    <w:rsid w:val="00EE355F"/>
    <w:rsid w:val="00F00C1D"/>
    <w:rsid w:val="00F02902"/>
    <w:rsid w:val="00F06CE2"/>
    <w:rsid w:val="00F0777C"/>
    <w:rsid w:val="00F24BFF"/>
    <w:rsid w:val="00F270DD"/>
    <w:rsid w:val="00F34547"/>
    <w:rsid w:val="00F40257"/>
    <w:rsid w:val="00F43787"/>
    <w:rsid w:val="00F43DFD"/>
    <w:rsid w:val="00F46D4F"/>
    <w:rsid w:val="00F533FE"/>
    <w:rsid w:val="00F53453"/>
    <w:rsid w:val="00F6660E"/>
    <w:rsid w:val="00F77D0B"/>
    <w:rsid w:val="00F82227"/>
    <w:rsid w:val="00F84987"/>
    <w:rsid w:val="00FA2751"/>
    <w:rsid w:val="00FA5A39"/>
    <w:rsid w:val="00FC7F9F"/>
    <w:rsid w:val="00FD24F9"/>
    <w:rsid w:val="00FD7B69"/>
    <w:rsid w:val="00FD7F8A"/>
    <w:rsid w:val="00FE5B93"/>
    <w:rsid w:val="00FF1ADA"/>
    <w:rsid w:val="00FF4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17F7"/>
  <w15:docId w15:val="{22013C43-E0C0-42EA-8B04-7455B4E0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eastAsia="Calibri" w:hAnsi="Calibri" w:cs="Calibri"/>
      <w:color w:val="000000"/>
      <w:sz w:val="22"/>
      <w:szCs w:val="22"/>
      <w:u w:color="000000"/>
      <w:lang w:val="en-US"/>
    </w:rPr>
  </w:style>
  <w:style w:type="paragraph" w:styleId="Titolo1">
    <w:name w:val="heading 1"/>
    <w:basedOn w:val="Normale"/>
    <w:next w:val="Normale"/>
    <w:link w:val="Titolo1Carattere"/>
    <w:rsid w:val="00B950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0"/>
    </w:pPr>
    <w:rPr>
      <w:rFonts w:ascii="Cambria" w:eastAsia="Cambria" w:hAnsi="Cambria" w:cs="Cambria"/>
      <w:b/>
      <w:sz w:val="28"/>
      <w:szCs w:val="20"/>
      <w:bdr w:val="none" w:sz="0" w:space="0" w:color="auto"/>
      <w:lang w:val="en-GB"/>
    </w:rPr>
  </w:style>
  <w:style w:type="paragraph" w:styleId="Titolo3">
    <w:name w:val="heading 3"/>
    <w:basedOn w:val="Normale"/>
    <w:next w:val="Normale"/>
    <w:link w:val="Titolo3Carattere"/>
    <w:uiPriority w:val="9"/>
    <w:semiHidden/>
    <w:unhideWhenUsed/>
    <w:qFormat/>
    <w:rsid w:val="00805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paragraph" w:styleId="Paragrafoelenco">
    <w:name w:val="List Paragraph"/>
    <w:uiPriority w:val="34"/>
    <w:qFormat/>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rFonts w:ascii="Calibri" w:eastAsia="Calibri" w:hAnsi="Calibri" w:cs="Calibri"/>
      <w:color w:val="000000"/>
      <w:u w:color="000000"/>
      <w:lang w:val="en-US"/>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9F3E3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F3E3F"/>
    <w:rPr>
      <w:rFonts w:ascii="Segoe UI" w:eastAsia="Calibri" w:hAnsi="Segoe UI" w:cs="Segoe UI"/>
      <w:color w:val="000000"/>
      <w:sz w:val="18"/>
      <w:szCs w:val="18"/>
      <w:u w:color="000000"/>
      <w:lang w:val="en-US"/>
    </w:rPr>
  </w:style>
  <w:style w:type="paragraph" w:styleId="Soggettocommento">
    <w:name w:val="annotation subject"/>
    <w:basedOn w:val="Testocommento"/>
    <w:next w:val="Testocommento"/>
    <w:link w:val="SoggettocommentoCarattere"/>
    <w:uiPriority w:val="99"/>
    <w:semiHidden/>
    <w:unhideWhenUsed/>
    <w:rsid w:val="009F3E3F"/>
    <w:rPr>
      <w:b/>
      <w:bCs/>
    </w:rPr>
  </w:style>
  <w:style w:type="character" w:customStyle="1" w:styleId="SoggettocommentoCarattere">
    <w:name w:val="Soggetto commento Carattere"/>
    <w:basedOn w:val="TestocommentoCarattere"/>
    <w:link w:val="Soggettocommento"/>
    <w:uiPriority w:val="99"/>
    <w:semiHidden/>
    <w:rsid w:val="009F3E3F"/>
    <w:rPr>
      <w:rFonts w:ascii="Calibri" w:eastAsia="Calibri" w:hAnsi="Calibri" w:cs="Calibri"/>
      <w:b/>
      <w:bCs/>
      <w:color w:val="000000"/>
      <w:u w:color="000000"/>
      <w:lang w:val="en-US"/>
    </w:rPr>
  </w:style>
  <w:style w:type="character" w:customStyle="1" w:styleId="Menzionenonrisolta1">
    <w:name w:val="Menzione non risolta1"/>
    <w:basedOn w:val="Carpredefinitoparagrafo"/>
    <w:uiPriority w:val="99"/>
    <w:semiHidden/>
    <w:unhideWhenUsed/>
    <w:rsid w:val="00F6660E"/>
    <w:rPr>
      <w:color w:val="605E5C"/>
      <w:shd w:val="clear" w:color="auto" w:fill="E1DFDD"/>
    </w:rPr>
  </w:style>
  <w:style w:type="character" w:customStyle="1" w:styleId="Titolo1Carattere">
    <w:name w:val="Titolo 1 Carattere"/>
    <w:basedOn w:val="Carpredefinitoparagrafo"/>
    <w:link w:val="Titolo1"/>
    <w:rsid w:val="00B950AB"/>
    <w:rPr>
      <w:rFonts w:ascii="Cambria" w:eastAsia="Cambria" w:hAnsi="Cambria" w:cs="Cambria"/>
      <w:b/>
      <w:color w:val="000000"/>
      <w:sz w:val="28"/>
      <w:bdr w:val="none" w:sz="0" w:space="0" w:color="auto"/>
    </w:rPr>
  </w:style>
  <w:style w:type="character" w:styleId="Enfasigrassetto">
    <w:name w:val="Strong"/>
    <w:basedOn w:val="Carpredefinitoparagrafo"/>
    <w:uiPriority w:val="22"/>
    <w:qFormat/>
    <w:rsid w:val="007D5DAC"/>
    <w:rPr>
      <w:b/>
      <w:bCs/>
    </w:rPr>
  </w:style>
  <w:style w:type="character" w:styleId="Numeroriga">
    <w:name w:val="line number"/>
    <w:basedOn w:val="Carpredefinitoparagrafo"/>
    <w:uiPriority w:val="99"/>
    <w:semiHidden/>
    <w:unhideWhenUsed/>
    <w:rsid w:val="00E67A73"/>
  </w:style>
  <w:style w:type="paragraph" w:styleId="Revisione">
    <w:name w:val="Revision"/>
    <w:hidden/>
    <w:uiPriority w:val="99"/>
    <w:semiHidden/>
    <w:rsid w:val="009D2B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lang w:val="en-US"/>
    </w:rPr>
  </w:style>
  <w:style w:type="character" w:customStyle="1" w:styleId="Titolo3Carattere">
    <w:name w:val="Titolo 3 Carattere"/>
    <w:basedOn w:val="Carpredefinitoparagrafo"/>
    <w:link w:val="Titolo3"/>
    <w:uiPriority w:val="9"/>
    <w:semiHidden/>
    <w:rsid w:val="00805BE7"/>
    <w:rPr>
      <w:rFonts w:asciiTheme="majorHAnsi" w:eastAsiaTheme="majorEastAsia" w:hAnsiTheme="majorHAnsi" w:cstheme="majorBidi"/>
      <w:color w:val="1F3763" w:themeColor="accent1" w:themeShade="7F"/>
      <w:sz w:val="24"/>
      <w:szCs w:val="24"/>
      <w:u w:color="000000"/>
      <w:lang w:val="en-US"/>
    </w:rPr>
  </w:style>
  <w:style w:type="paragraph" w:styleId="NormaleWeb">
    <w:name w:val="Normal (Web)"/>
    <w:basedOn w:val="Normale"/>
    <w:uiPriority w:val="99"/>
    <w:unhideWhenUsed/>
    <w:rsid w:val="008A642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it-IT" w:eastAsia="it-IT"/>
    </w:rPr>
  </w:style>
  <w:style w:type="character" w:customStyle="1" w:styleId="ref-journal">
    <w:name w:val="ref-journal"/>
    <w:basedOn w:val="Carpredefinitoparagrafo"/>
    <w:rsid w:val="009945E3"/>
  </w:style>
  <w:style w:type="character" w:customStyle="1" w:styleId="ref-vol">
    <w:name w:val="ref-vol"/>
    <w:basedOn w:val="Carpredefinitoparagrafo"/>
    <w:rsid w:val="009945E3"/>
  </w:style>
  <w:style w:type="paragraph" w:styleId="Intestazione">
    <w:name w:val="header"/>
    <w:basedOn w:val="Normale"/>
    <w:link w:val="IntestazioneCarattere"/>
    <w:uiPriority w:val="99"/>
    <w:unhideWhenUsed/>
    <w:rsid w:val="001638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38B7"/>
    <w:rPr>
      <w:rFonts w:ascii="Calibri" w:eastAsia="Calibri" w:hAnsi="Calibri" w:cs="Calibri"/>
      <w:color w:val="000000"/>
      <w:sz w:val="22"/>
      <w:szCs w:val="22"/>
      <w:u w:color="000000"/>
      <w:lang w:val="en-US"/>
    </w:rPr>
  </w:style>
  <w:style w:type="paragraph" w:styleId="Pidipagina">
    <w:name w:val="footer"/>
    <w:basedOn w:val="Normale"/>
    <w:link w:val="PidipaginaCarattere"/>
    <w:uiPriority w:val="99"/>
    <w:unhideWhenUsed/>
    <w:rsid w:val="001638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38B7"/>
    <w:rPr>
      <w:rFonts w:ascii="Calibri" w:eastAsia="Calibri" w:hAnsi="Calibri" w:cs="Calibri"/>
      <w:color w:val="000000"/>
      <w:sz w:val="22"/>
      <w:szCs w:val="22"/>
      <w:u w:color="000000"/>
      <w:lang w:val="en-US"/>
    </w:rPr>
  </w:style>
  <w:style w:type="character" w:styleId="CitazioneHTML">
    <w:name w:val="HTML Cite"/>
    <w:basedOn w:val="Carpredefinitoparagrafo"/>
    <w:uiPriority w:val="99"/>
    <w:semiHidden/>
    <w:unhideWhenUsed/>
    <w:rsid w:val="00627B66"/>
    <w:rPr>
      <w:i/>
      <w:iCs/>
    </w:rPr>
  </w:style>
  <w:style w:type="character" w:customStyle="1" w:styleId="title-text">
    <w:name w:val="title-text"/>
    <w:basedOn w:val="Carpredefinitoparagrafo"/>
    <w:rsid w:val="008A7C95"/>
  </w:style>
  <w:style w:type="character" w:customStyle="1" w:styleId="Menzionenonrisolta2">
    <w:name w:val="Menzione non risolta2"/>
    <w:basedOn w:val="Carpredefinitoparagrafo"/>
    <w:uiPriority w:val="99"/>
    <w:semiHidden/>
    <w:unhideWhenUsed/>
    <w:rsid w:val="00EB2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17295">
      <w:bodyDiv w:val="1"/>
      <w:marLeft w:val="0"/>
      <w:marRight w:val="0"/>
      <w:marTop w:val="0"/>
      <w:marBottom w:val="0"/>
      <w:divBdr>
        <w:top w:val="none" w:sz="0" w:space="0" w:color="auto"/>
        <w:left w:val="none" w:sz="0" w:space="0" w:color="auto"/>
        <w:bottom w:val="none" w:sz="0" w:space="0" w:color="auto"/>
        <w:right w:val="none" w:sz="0" w:space="0" w:color="auto"/>
      </w:divBdr>
    </w:div>
    <w:div w:id="714425971">
      <w:bodyDiv w:val="1"/>
      <w:marLeft w:val="0"/>
      <w:marRight w:val="0"/>
      <w:marTop w:val="0"/>
      <w:marBottom w:val="0"/>
      <w:divBdr>
        <w:top w:val="none" w:sz="0" w:space="0" w:color="auto"/>
        <w:left w:val="none" w:sz="0" w:space="0" w:color="auto"/>
        <w:bottom w:val="none" w:sz="0" w:space="0" w:color="auto"/>
        <w:right w:val="none" w:sz="0" w:space="0" w:color="auto"/>
      </w:divBdr>
    </w:div>
    <w:div w:id="736442468">
      <w:bodyDiv w:val="1"/>
      <w:marLeft w:val="0"/>
      <w:marRight w:val="0"/>
      <w:marTop w:val="0"/>
      <w:marBottom w:val="0"/>
      <w:divBdr>
        <w:top w:val="none" w:sz="0" w:space="0" w:color="auto"/>
        <w:left w:val="none" w:sz="0" w:space="0" w:color="auto"/>
        <w:bottom w:val="none" w:sz="0" w:space="0" w:color="auto"/>
        <w:right w:val="none" w:sz="0" w:space="0" w:color="auto"/>
      </w:divBdr>
      <w:divsChild>
        <w:div w:id="1141967780">
          <w:marLeft w:val="0"/>
          <w:marRight w:val="0"/>
          <w:marTop w:val="0"/>
          <w:marBottom w:val="0"/>
          <w:divBdr>
            <w:top w:val="none" w:sz="0" w:space="0" w:color="auto"/>
            <w:left w:val="none" w:sz="0" w:space="0" w:color="auto"/>
            <w:bottom w:val="none" w:sz="0" w:space="0" w:color="auto"/>
            <w:right w:val="none" w:sz="0" w:space="0" w:color="auto"/>
          </w:divBdr>
        </w:div>
        <w:div w:id="591624177">
          <w:marLeft w:val="0"/>
          <w:marRight w:val="0"/>
          <w:marTop w:val="0"/>
          <w:marBottom w:val="0"/>
          <w:divBdr>
            <w:top w:val="none" w:sz="0" w:space="0" w:color="auto"/>
            <w:left w:val="none" w:sz="0" w:space="0" w:color="auto"/>
            <w:bottom w:val="none" w:sz="0" w:space="0" w:color="auto"/>
            <w:right w:val="none" w:sz="0" w:space="0" w:color="auto"/>
          </w:divBdr>
        </w:div>
        <w:div w:id="380716118">
          <w:marLeft w:val="0"/>
          <w:marRight w:val="0"/>
          <w:marTop w:val="0"/>
          <w:marBottom w:val="0"/>
          <w:divBdr>
            <w:top w:val="none" w:sz="0" w:space="0" w:color="auto"/>
            <w:left w:val="none" w:sz="0" w:space="0" w:color="auto"/>
            <w:bottom w:val="none" w:sz="0" w:space="0" w:color="auto"/>
            <w:right w:val="none" w:sz="0" w:space="0" w:color="auto"/>
          </w:divBdr>
        </w:div>
      </w:divsChild>
    </w:div>
    <w:div w:id="952829454">
      <w:bodyDiv w:val="1"/>
      <w:marLeft w:val="0"/>
      <w:marRight w:val="0"/>
      <w:marTop w:val="0"/>
      <w:marBottom w:val="0"/>
      <w:divBdr>
        <w:top w:val="none" w:sz="0" w:space="0" w:color="auto"/>
        <w:left w:val="none" w:sz="0" w:space="0" w:color="auto"/>
        <w:bottom w:val="none" w:sz="0" w:space="0" w:color="auto"/>
        <w:right w:val="none" w:sz="0" w:space="0" w:color="auto"/>
      </w:divBdr>
    </w:div>
    <w:div w:id="1040394507">
      <w:bodyDiv w:val="1"/>
      <w:marLeft w:val="0"/>
      <w:marRight w:val="0"/>
      <w:marTop w:val="0"/>
      <w:marBottom w:val="0"/>
      <w:divBdr>
        <w:top w:val="none" w:sz="0" w:space="0" w:color="auto"/>
        <w:left w:val="none" w:sz="0" w:space="0" w:color="auto"/>
        <w:bottom w:val="none" w:sz="0" w:space="0" w:color="auto"/>
        <w:right w:val="none" w:sz="0" w:space="0" w:color="auto"/>
      </w:divBdr>
    </w:div>
    <w:div w:id="1047532908">
      <w:bodyDiv w:val="1"/>
      <w:marLeft w:val="0"/>
      <w:marRight w:val="0"/>
      <w:marTop w:val="0"/>
      <w:marBottom w:val="0"/>
      <w:divBdr>
        <w:top w:val="none" w:sz="0" w:space="0" w:color="auto"/>
        <w:left w:val="none" w:sz="0" w:space="0" w:color="auto"/>
        <w:bottom w:val="none" w:sz="0" w:space="0" w:color="auto"/>
        <w:right w:val="none" w:sz="0" w:space="0" w:color="auto"/>
      </w:divBdr>
      <w:divsChild>
        <w:div w:id="1679190700">
          <w:marLeft w:val="315"/>
          <w:marRight w:val="0"/>
          <w:marTop w:val="15"/>
          <w:marBottom w:val="0"/>
          <w:divBdr>
            <w:top w:val="none" w:sz="0" w:space="0" w:color="auto"/>
            <w:left w:val="none" w:sz="0" w:space="0" w:color="auto"/>
            <w:bottom w:val="none" w:sz="0" w:space="0" w:color="auto"/>
            <w:right w:val="none" w:sz="0" w:space="0" w:color="auto"/>
          </w:divBdr>
          <w:divsChild>
            <w:div w:id="1134905108">
              <w:marLeft w:val="0"/>
              <w:marRight w:val="0"/>
              <w:marTop w:val="0"/>
              <w:marBottom w:val="0"/>
              <w:divBdr>
                <w:top w:val="none" w:sz="0" w:space="0" w:color="auto"/>
                <w:left w:val="none" w:sz="0" w:space="0" w:color="auto"/>
                <w:bottom w:val="none" w:sz="0" w:space="0" w:color="auto"/>
                <w:right w:val="none" w:sz="0" w:space="0" w:color="auto"/>
              </w:divBdr>
              <w:divsChild>
                <w:div w:id="1459256289">
                  <w:marLeft w:val="0"/>
                  <w:marRight w:val="0"/>
                  <w:marTop w:val="0"/>
                  <w:marBottom w:val="0"/>
                  <w:divBdr>
                    <w:top w:val="none" w:sz="0" w:space="0" w:color="auto"/>
                    <w:left w:val="none" w:sz="0" w:space="0" w:color="auto"/>
                    <w:bottom w:val="none" w:sz="0" w:space="0" w:color="auto"/>
                    <w:right w:val="none" w:sz="0" w:space="0" w:color="auto"/>
                  </w:divBdr>
                </w:div>
                <w:div w:id="156457032">
                  <w:marLeft w:val="0"/>
                  <w:marRight w:val="0"/>
                  <w:marTop w:val="0"/>
                  <w:marBottom w:val="0"/>
                  <w:divBdr>
                    <w:top w:val="none" w:sz="0" w:space="0" w:color="auto"/>
                    <w:left w:val="none" w:sz="0" w:space="0" w:color="auto"/>
                    <w:bottom w:val="none" w:sz="0" w:space="0" w:color="auto"/>
                    <w:right w:val="none" w:sz="0" w:space="0" w:color="auto"/>
                  </w:divBdr>
                </w:div>
                <w:div w:id="1840459243">
                  <w:marLeft w:val="0"/>
                  <w:marRight w:val="0"/>
                  <w:marTop w:val="0"/>
                  <w:marBottom w:val="0"/>
                  <w:divBdr>
                    <w:top w:val="none" w:sz="0" w:space="0" w:color="auto"/>
                    <w:left w:val="none" w:sz="0" w:space="0" w:color="auto"/>
                    <w:bottom w:val="none" w:sz="0" w:space="0" w:color="auto"/>
                    <w:right w:val="none" w:sz="0" w:space="0" w:color="auto"/>
                  </w:divBdr>
                </w:div>
                <w:div w:id="624386031">
                  <w:marLeft w:val="0"/>
                  <w:marRight w:val="0"/>
                  <w:marTop w:val="0"/>
                  <w:marBottom w:val="0"/>
                  <w:divBdr>
                    <w:top w:val="none" w:sz="0" w:space="0" w:color="auto"/>
                    <w:left w:val="none" w:sz="0" w:space="0" w:color="auto"/>
                    <w:bottom w:val="none" w:sz="0" w:space="0" w:color="auto"/>
                    <w:right w:val="none" w:sz="0" w:space="0" w:color="auto"/>
                  </w:divBdr>
                </w:div>
                <w:div w:id="18498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04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eo.zampieri@ec.europa.eu" TargetMode="Externa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atteo.zampieri@ec.europa.e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tteo.zampieri@ec.europa.eu"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FD17-C682-48BD-8999-2DA80646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54488</Words>
  <Characters>310584</Characters>
  <Application>Microsoft Office Word</Application>
  <DocSecurity>0</DocSecurity>
  <Lines>2588</Lines>
  <Paragraphs>728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melania michetti</dc:creator>
  <cp:lastModifiedBy>Matteo Zampieri</cp:lastModifiedBy>
  <cp:revision>5</cp:revision>
  <cp:lastPrinted>2020-06-16T07:32:00Z</cp:lastPrinted>
  <dcterms:created xsi:type="dcterms:W3CDTF">2021-04-02T06:37:00Z</dcterms:created>
  <dcterms:modified xsi:type="dcterms:W3CDTF">2021-04-02T14:20:00Z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dff68c8e-e60e-3c00-808d-b4a30cd245f9</vt:lpwstr>
  </property>
  <property fmtid="{D5CDD505-2E9C-101B-9397-08002B2CF9AE}" pid="4" name="Mendeley Citation Style_1">
    <vt:lpwstr>http://www.zotero.org/styles/remote-sensing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http://www.zotero.org/styles/ecosphere</vt:lpwstr>
  </property>
  <property fmtid="{D5CDD505-2E9C-101B-9397-08002B2CF9AE}" pid="14" name="Mendeley Recent Style Name 4_1">
    <vt:lpwstr>Ecosphere</vt:lpwstr>
  </property>
  <property fmtid="{D5CDD505-2E9C-101B-9397-08002B2CF9AE}" pid="15" name="Mendeley Recent Style Id 5_1">
    <vt:lpwstr>http://www.zotero.org/styles/global-environmental-change</vt:lpwstr>
  </property>
  <property fmtid="{D5CDD505-2E9C-101B-9397-08002B2CF9AE}" pid="16" name="Mendeley Recent Style Name 5_1">
    <vt:lpwstr>Global Environmental Change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http://www.zotero.org/styles/remote-sensing</vt:lpwstr>
  </property>
  <property fmtid="{D5CDD505-2E9C-101B-9397-08002B2CF9AE}" pid="24" name="Mendeley Recent Style Name 9_1">
    <vt:lpwstr>Remote Sensing</vt:lpwstr>
  </property>
</Properties>
</file>